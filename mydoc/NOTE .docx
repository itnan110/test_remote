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D31" w:rsidRDefault="002279C3" w:rsidP="005949C0">
      <w:pPr>
        <w:widowControl/>
        <w:jc w:val="left"/>
        <w:rPr>
          <w:rFonts w:ascii="宋体" w:eastAsia="宋体" w:hAnsi="宋体"/>
        </w:rPr>
      </w:pPr>
      <w:r>
        <w:rPr>
          <w:rFonts w:ascii="宋体" w:eastAsia="宋体" w:hAnsi="宋体" w:hint="eastAsia"/>
        </w:rPr>
        <w:t>ban</w:t>
      </w:r>
      <w:r w:rsidR="00DD5D31">
        <w:rPr>
          <w:rFonts w:ascii="宋体" w:eastAsia="宋体" w:hAnsi="宋体" w:hint="eastAsia"/>
        </w:rPr>
        <w:t>环境学习：</w:t>
      </w:r>
    </w:p>
    <w:p w:rsidR="00DD5D31" w:rsidRDefault="00DD5D31" w:rsidP="00DD5D31">
      <w:pPr>
        <w:rPr>
          <w:rFonts w:ascii="宋体" w:eastAsia="宋体" w:hAnsi="宋体"/>
        </w:rPr>
      </w:pPr>
    </w:p>
    <w:p w:rsidR="00DD5D31" w:rsidRPr="00C54BEA" w:rsidRDefault="00DD5D31" w:rsidP="00DD5D31">
      <w:pPr>
        <w:pStyle w:val="a7"/>
        <w:numPr>
          <w:ilvl w:val="0"/>
          <w:numId w:val="1"/>
        </w:numPr>
        <w:ind w:firstLineChars="0"/>
        <w:rPr>
          <w:rFonts w:ascii="宋体" w:eastAsia="宋体" w:hAnsi="宋体"/>
        </w:rPr>
      </w:pPr>
      <w:r w:rsidRPr="00C54BEA">
        <w:rPr>
          <w:rFonts w:ascii="宋体" w:eastAsia="宋体" w:hAnsi="宋体"/>
        </w:rPr>
        <w:t xml:space="preserve">gf </w:t>
      </w:r>
      <w:r w:rsidRPr="00C54BEA">
        <w:rPr>
          <w:rFonts w:ascii="宋体" w:eastAsia="宋体" w:hAnsi="宋体" w:hint="eastAsia"/>
        </w:rPr>
        <w:t>表示进入makefile中的路径，:br表示返回。</w:t>
      </w:r>
    </w:p>
    <w:p w:rsidR="00DD5D31" w:rsidRDefault="00DD5D31" w:rsidP="00DD5D31">
      <w:pPr>
        <w:pStyle w:val="a7"/>
        <w:numPr>
          <w:ilvl w:val="0"/>
          <w:numId w:val="1"/>
        </w:numPr>
        <w:ind w:firstLineChars="0"/>
        <w:rPr>
          <w:rFonts w:ascii="宋体" w:eastAsia="宋体" w:hAnsi="宋体"/>
        </w:rPr>
      </w:pPr>
      <w:r>
        <w:rPr>
          <w:rFonts w:ascii="宋体" w:eastAsia="宋体" w:hAnsi="宋体" w:hint="eastAsia"/>
        </w:rPr>
        <w:t>dfhl用来看机器空间的大小。</w:t>
      </w:r>
    </w:p>
    <w:p w:rsidR="00DD5D31" w:rsidRDefault="00DD5D31" w:rsidP="00DD5D31">
      <w:pPr>
        <w:pStyle w:val="a7"/>
        <w:numPr>
          <w:ilvl w:val="0"/>
          <w:numId w:val="1"/>
        </w:numPr>
        <w:ind w:firstLineChars="0"/>
        <w:rPr>
          <w:rFonts w:ascii="宋体" w:eastAsia="宋体" w:hAnsi="宋体"/>
        </w:rPr>
      </w:pPr>
      <w:r>
        <w:rPr>
          <w:rFonts w:ascii="宋体" w:eastAsia="宋体" w:hAnsi="宋体" w:hint="eastAsia"/>
        </w:rPr>
        <w:t>怎么get环境，查看~/.cshrc</w:t>
      </w:r>
    </w:p>
    <w:p w:rsidR="00DD5D31" w:rsidRDefault="00DD5D31" w:rsidP="00DD5D31">
      <w:pPr>
        <w:pStyle w:val="a7"/>
        <w:ind w:left="360" w:firstLineChars="0" w:firstLine="0"/>
        <w:rPr>
          <w:rFonts w:ascii="宋体" w:eastAsia="宋体" w:hAnsi="宋体"/>
        </w:rPr>
      </w:pPr>
      <w:r w:rsidRPr="00C54BEA">
        <w:rPr>
          <w:rFonts w:ascii="宋体" w:eastAsia="宋体" w:hAnsi="宋体"/>
        </w:rPr>
        <w:t>alias gchx001 "/cpuwrk/chx001/sim/get_chx001 ."</w:t>
      </w:r>
      <w:r>
        <w:rPr>
          <w:rFonts w:ascii="宋体" w:eastAsia="宋体" w:hAnsi="宋体"/>
        </w:rPr>
        <w:t xml:space="preserve"> </w:t>
      </w:r>
    </w:p>
    <w:p w:rsidR="00DD5D31" w:rsidRPr="00C54BEA" w:rsidRDefault="00DD5D31" w:rsidP="00DD5D31">
      <w:pPr>
        <w:pStyle w:val="a7"/>
        <w:ind w:left="360" w:firstLineChars="0" w:firstLine="0"/>
        <w:rPr>
          <w:rFonts w:ascii="宋体" w:eastAsia="宋体" w:hAnsi="宋体"/>
        </w:rPr>
      </w:pPr>
      <w:r w:rsidRPr="00C54BEA">
        <w:rPr>
          <w:rFonts w:ascii="宋体" w:eastAsia="宋体" w:hAnsi="宋体"/>
        </w:rPr>
        <w:t>alias gchx002 "</w:t>
      </w:r>
      <w:r w:rsidRPr="00BE74B6">
        <w:rPr>
          <w:rFonts w:ascii="宋体" w:eastAsia="宋体" w:hAnsi="宋体"/>
          <w:highlight w:val="yellow"/>
        </w:rPr>
        <w:t>/cpuwrk/chx002/sim/get_chx002</w:t>
      </w:r>
      <w:r w:rsidRPr="00C54BEA">
        <w:rPr>
          <w:rFonts w:ascii="宋体" w:eastAsia="宋体" w:hAnsi="宋体"/>
        </w:rPr>
        <w:t>"</w:t>
      </w:r>
    </w:p>
    <w:p w:rsidR="00DD5D31" w:rsidRPr="00C54BEA" w:rsidRDefault="00DD5D31" w:rsidP="00DD5D31">
      <w:pPr>
        <w:pStyle w:val="a7"/>
        <w:ind w:left="360" w:firstLineChars="0" w:firstLine="0"/>
        <w:rPr>
          <w:rFonts w:ascii="宋体" w:eastAsia="宋体" w:hAnsi="宋体"/>
        </w:rPr>
      </w:pPr>
      <w:r w:rsidRPr="00C54BEA">
        <w:rPr>
          <w:rFonts w:ascii="宋体" w:eastAsia="宋体" w:hAnsi="宋体"/>
        </w:rPr>
        <w:t>alias gchx002nbsb "/cpuwrk/chx002/sim/get_chx002_nbsb"</w:t>
      </w:r>
    </w:p>
    <w:p w:rsidR="00DD5D31" w:rsidRPr="00C54BEA" w:rsidRDefault="00DD5D31" w:rsidP="00DD5D31">
      <w:pPr>
        <w:pStyle w:val="a7"/>
        <w:ind w:left="360" w:firstLineChars="0" w:firstLine="0"/>
        <w:rPr>
          <w:rFonts w:ascii="宋体" w:eastAsia="宋体" w:hAnsi="宋体"/>
        </w:rPr>
      </w:pPr>
      <w:r w:rsidRPr="00C54BEA">
        <w:rPr>
          <w:rFonts w:ascii="宋体" w:eastAsia="宋体" w:hAnsi="宋体"/>
        </w:rPr>
        <w:t>alias gcha "/cpuwrk/cha/sim/env_nb/get_cha001"</w:t>
      </w:r>
    </w:p>
    <w:p w:rsidR="00DD5D31" w:rsidRDefault="00DD5D31" w:rsidP="00DD5D31">
      <w:pPr>
        <w:pStyle w:val="a7"/>
        <w:ind w:left="360" w:firstLineChars="0" w:firstLine="0"/>
        <w:rPr>
          <w:rFonts w:ascii="宋体" w:eastAsia="宋体" w:hAnsi="宋体"/>
        </w:rPr>
      </w:pPr>
      <w:r w:rsidRPr="00C54BEA">
        <w:rPr>
          <w:rFonts w:ascii="宋体" w:eastAsia="宋体" w:hAnsi="宋体"/>
        </w:rPr>
        <w:t>alias gchanbsb "/cpuwrk/cha/sim/get_cha_nbsb"</w:t>
      </w:r>
    </w:p>
    <w:p w:rsidR="004A2EEB" w:rsidRDefault="004A2EEB" w:rsidP="00DD5D31">
      <w:pPr>
        <w:pStyle w:val="a7"/>
        <w:ind w:left="360" w:firstLineChars="0" w:firstLine="0"/>
        <w:rPr>
          <w:rFonts w:ascii="宋体" w:eastAsia="宋体" w:hAnsi="宋体"/>
        </w:rPr>
      </w:pPr>
    </w:p>
    <w:p w:rsidR="00C10C37" w:rsidRDefault="00C10C37" w:rsidP="00DD5D31">
      <w:pPr>
        <w:pStyle w:val="a7"/>
        <w:ind w:left="360" w:firstLineChars="0" w:firstLine="0"/>
        <w:rPr>
          <w:rFonts w:ascii="宋体" w:eastAsia="宋体" w:hAnsi="宋体"/>
          <w:highlight w:val="yellow"/>
        </w:rPr>
      </w:pPr>
      <w:r>
        <w:rPr>
          <w:rFonts w:ascii="宋体" w:eastAsia="宋体" w:hAnsi="宋体" w:hint="eastAsia"/>
          <w:highlight w:val="yellow"/>
        </w:rPr>
        <w:t>Chip</w:t>
      </w:r>
      <w:r>
        <w:rPr>
          <w:rFonts w:ascii="宋体" w:eastAsia="宋体" w:hAnsi="宋体"/>
          <w:highlight w:val="yellow"/>
        </w:rPr>
        <w:t>(</w:t>
      </w:r>
      <w:r w:rsidR="004A2EEB" w:rsidRPr="004A2EEB">
        <w:rPr>
          <w:rFonts w:ascii="宋体" w:eastAsia="宋体" w:hAnsi="宋体"/>
          <w:highlight w:val="yellow"/>
        </w:rPr>
        <w:t>NB grd</w:t>
      </w:r>
      <w:r>
        <w:rPr>
          <w:rFonts w:ascii="宋体" w:eastAsia="宋体" w:hAnsi="宋体"/>
          <w:highlight w:val="yellow"/>
        </w:rPr>
        <w:t>)</w:t>
      </w:r>
      <w:r w:rsidR="004A2EEB" w:rsidRPr="004A2EEB">
        <w:rPr>
          <w:rFonts w:ascii="宋体" w:eastAsia="宋体" w:hAnsi="宋体"/>
          <w:highlight w:val="yellow"/>
        </w:rPr>
        <w:t xml:space="preserve"> 环境：</w:t>
      </w:r>
    </w:p>
    <w:p w:rsidR="004A2EEB" w:rsidRDefault="004A2EEB" w:rsidP="00DD5D31">
      <w:pPr>
        <w:pStyle w:val="a7"/>
        <w:ind w:left="360" w:firstLineChars="0" w:firstLine="0"/>
        <w:rPr>
          <w:rFonts w:ascii="宋体" w:eastAsia="宋体" w:hAnsi="宋体"/>
        </w:rPr>
      </w:pPr>
      <w:r w:rsidRPr="00C10C37">
        <w:rPr>
          <w:rFonts w:ascii="宋体" w:eastAsia="宋体" w:hAnsi="宋体"/>
        </w:rPr>
        <w:t>/cpuwrk/chx002/sim/chx002_grd grd1 peg2 GOLD</w:t>
      </w:r>
    </w:p>
    <w:p w:rsidR="00C10C37" w:rsidRDefault="00061A64" w:rsidP="00061A64">
      <w:pPr>
        <w:autoSpaceDE w:val="0"/>
        <w:autoSpaceDN w:val="0"/>
        <w:spacing w:before="40" w:after="40"/>
        <w:ind w:firstLine="360"/>
        <w:jc w:val="left"/>
        <w:rPr>
          <w:rFonts w:ascii="Segoe UI" w:hAnsi="Segoe UI" w:cs="Segoe UI"/>
          <w:color w:val="000000"/>
          <w:sz w:val="20"/>
          <w:szCs w:val="20"/>
          <w:highlight w:val="yellow"/>
        </w:rPr>
      </w:pPr>
      <w:r w:rsidRPr="00061A64">
        <w:rPr>
          <w:rFonts w:ascii="Segoe UI" w:hAnsi="Segoe UI" w:cs="Segoe UI"/>
          <w:color w:val="000000"/>
          <w:sz w:val="20"/>
          <w:szCs w:val="20"/>
          <w:highlight w:val="yellow"/>
        </w:rPr>
        <w:t>module level</w:t>
      </w:r>
      <w:r w:rsidRPr="00061A64">
        <w:rPr>
          <w:rFonts w:ascii="宋体" w:eastAsia="宋体" w:hAnsi="宋体"/>
          <w:color w:val="000000"/>
          <w:sz w:val="20"/>
          <w:szCs w:val="20"/>
          <w:highlight w:val="yellow"/>
        </w:rPr>
        <w:t>的环境</w:t>
      </w:r>
      <w:r w:rsidR="00C10C37">
        <w:rPr>
          <w:rFonts w:ascii="Segoe UI" w:hAnsi="Segoe UI" w:cs="Segoe UI" w:hint="eastAsia"/>
          <w:color w:val="000000"/>
          <w:sz w:val="20"/>
          <w:szCs w:val="20"/>
          <w:highlight w:val="yellow"/>
        </w:rPr>
        <w:t>:</w:t>
      </w:r>
    </w:p>
    <w:p w:rsidR="00061A64" w:rsidRPr="00C10C37" w:rsidRDefault="00C10C37" w:rsidP="00C10C37">
      <w:pPr>
        <w:pStyle w:val="a7"/>
        <w:ind w:left="360" w:firstLineChars="0" w:firstLine="0"/>
        <w:rPr>
          <w:rFonts w:ascii="宋体" w:eastAsia="宋体" w:hAnsi="宋体"/>
        </w:rPr>
      </w:pPr>
      <w:r w:rsidRPr="00C10C37">
        <w:rPr>
          <w:rFonts w:ascii="宋体" w:eastAsia="宋体" w:hAnsi="宋体"/>
        </w:rPr>
        <w:t>DRAMC</w:t>
      </w:r>
      <w:r w:rsidRPr="00C10C37">
        <w:rPr>
          <w:rFonts w:ascii="宋体" w:eastAsia="宋体" w:hAnsi="宋体" w:hint="eastAsia"/>
        </w:rPr>
        <w:t xml:space="preserve">: </w:t>
      </w:r>
      <w:r w:rsidR="00061A64" w:rsidRPr="00C10C37">
        <w:rPr>
          <w:rFonts w:ascii="宋体" w:eastAsia="宋体" w:hAnsi="宋体" w:hint="eastAsia"/>
        </w:rPr>
        <w:t xml:space="preserve"> </w:t>
      </w:r>
      <w:r w:rsidR="00061A64" w:rsidRPr="00C10C37">
        <w:rPr>
          <w:rFonts w:ascii="宋体" w:eastAsia="宋体" w:hAnsi="宋体"/>
        </w:rPr>
        <w:t>/cpuwrk/chx002/users/franco/get_dramc_env</w:t>
      </w:r>
    </w:p>
    <w:p w:rsidR="004A2EEB" w:rsidRDefault="00C10C37" w:rsidP="00DD5D31">
      <w:pPr>
        <w:pStyle w:val="a7"/>
        <w:ind w:left="360" w:firstLineChars="0" w:firstLine="0"/>
        <w:rPr>
          <w:rFonts w:ascii="宋体" w:eastAsia="宋体" w:hAnsi="宋体"/>
        </w:rPr>
      </w:pPr>
      <w:r>
        <w:rPr>
          <w:rFonts w:ascii="宋体" w:eastAsia="宋体" w:hAnsi="宋体" w:hint="eastAsia"/>
        </w:rPr>
        <w:t xml:space="preserve">GMINT： </w:t>
      </w:r>
      <w:r w:rsidRPr="00C10C37">
        <w:rPr>
          <w:rFonts w:ascii="宋体" w:eastAsia="宋体" w:hAnsi="宋体"/>
        </w:rPr>
        <w:t>/logic/apolloz/bin/get_gmint</w:t>
      </w:r>
    </w:p>
    <w:p w:rsidR="00744D2D" w:rsidRPr="00061A64" w:rsidRDefault="00744D2D" w:rsidP="00DD5D31">
      <w:pPr>
        <w:pStyle w:val="a7"/>
        <w:ind w:left="360" w:firstLineChars="0" w:firstLine="0"/>
        <w:rPr>
          <w:rFonts w:ascii="宋体" w:eastAsia="宋体" w:hAnsi="宋体"/>
        </w:rPr>
      </w:pPr>
    </w:p>
    <w:p w:rsidR="00DD5D31" w:rsidRPr="00A03B0A" w:rsidRDefault="00DD5D31" w:rsidP="00DD5D31">
      <w:pPr>
        <w:pStyle w:val="a7"/>
        <w:numPr>
          <w:ilvl w:val="0"/>
          <w:numId w:val="1"/>
        </w:numPr>
        <w:ind w:firstLineChars="0"/>
        <w:rPr>
          <w:rFonts w:ascii="宋体" w:eastAsia="宋体" w:hAnsi="宋体"/>
        </w:rPr>
      </w:pPr>
      <w:r w:rsidRPr="00A03B0A">
        <w:rPr>
          <w:rFonts w:ascii="宋体" w:eastAsia="宋体" w:hAnsi="宋体" w:hint="eastAsia"/>
        </w:rPr>
        <w:t>linux</w:t>
      </w:r>
      <w:r w:rsidRPr="00A03B0A">
        <w:rPr>
          <w:rFonts w:ascii="宋体" w:eastAsia="宋体" w:hAnsi="宋体"/>
        </w:rPr>
        <w:t xml:space="preserve"> </w:t>
      </w:r>
      <w:r w:rsidRPr="00A03B0A">
        <w:rPr>
          <w:rFonts w:ascii="宋体" w:eastAsia="宋体" w:hAnsi="宋体" w:hint="eastAsia"/>
        </w:rPr>
        <w:t>ter</w:t>
      </w:r>
      <w:r w:rsidRPr="00A03B0A">
        <w:rPr>
          <w:rFonts w:ascii="宋体" w:eastAsia="宋体" w:hAnsi="宋体"/>
        </w:rPr>
        <w:t>minal</w:t>
      </w:r>
      <w:r w:rsidRPr="00A03B0A">
        <w:rPr>
          <w:rFonts w:ascii="宋体" w:eastAsia="宋体" w:hAnsi="宋体" w:hint="eastAsia"/>
        </w:rPr>
        <w:t>中，ctrl+A光标移到开头，ctrl</w:t>
      </w:r>
      <w:r w:rsidRPr="00A03B0A">
        <w:rPr>
          <w:rFonts w:ascii="宋体" w:eastAsia="宋体" w:hAnsi="宋体"/>
        </w:rPr>
        <w:t>+E</w:t>
      </w:r>
      <w:r w:rsidRPr="00A03B0A">
        <w:rPr>
          <w:rFonts w:ascii="宋体" w:eastAsia="宋体" w:hAnsi="宋体" w:hint="eastAsia"/>
        </w:rPr>
        <w:t>光标移到结尾。</w:t>
      </w:r>
    </w:p>
    <w:p w:rsidR="00DD5D31" w:rsidRDefault="00DD5D31" w:rsidP="00DD5D31">
      <w:pPr>
        <w:pStyle w:val="a7"/>
        <w:numPr>
          <w:ilvl w:val="0"/>
          <w:numId w:val="1"/>
        </w:numPr>
        <w:ind w:firstLineChars="0"/>
        <w:rPr>
          <w:rFonts w:ascii="宋体" w:eastAsia="宋体" w:hAnsi="宋体"/>
        </w:rPr>
      </w:pPr>
      <w:r>
        <w:rPr>
          <w:rFonts w:ascii="宋体" w:eastAsia="宋体" w:hAnsi="宋体" w:hint="eastAsia"/>
        </w:rPr>
        <w:t>NB的pad</w:t>
      </w:r>
      <w:r>
        <w:rPr>
          <w:rFonts w:ascii="宋体" w:eastAsia="宋体" w:hAnsi="宋体"/>
        </w:rPr>
        <w:t xml:space="preserve"> </w:t>
      </w:r>
      <w:r>
        <w:rPr>
          <w:rFonts w:ascii="宋体" w:eastAsia="宋体" w:hAnsi="宋体" w:hint="eastAsia"/>
        </w:rPr>
        <w:t>checklist主要有dram，pcie以及pll。</w:t>
      </w:r>
    </w:p>
    <w:p w:rsidR="00DD5D31" w:rsidRDefault="00DD5D31" w:rsidP="00DD5D31">
      <w:pPr>
        <w:pStyle w:val="a7"/>
        <w:ind w:left="360" w:firstLineChars="0" w:firstLine="0"/>
        <w:rPr>
          <w:rFonts w:ascii="宋体" w:eastAsia="宋体" w:hAnsi="宋体"/>
        </w:rPr>
      </w:pPr>
      <w:r w:rsidRPr="006A5836">
        <w:rPr>
          <w:rFonts w:ascii="宋体" w:eastAsia="宋体" w:hAnsi="宋体"/>
        </w:rPr>
        <w:t>pad_chklist = $(dram_pad_chklist) $(pcie_pad_chklist) $(nb_pad_chklist)</w:t>
      </w:r>
    </w:p>
    <w:p w:rsidR="00DD5D31" w:rsidRPr="001F7668" w:rsidRDefault="00DD5D31" w:rsidP="00DD5D31">
      <w:pPr>
        <w:pStyle w:val="a7"/>
        <w:numPr>
          <w:ilvl w:val="0"/>
          <w:numId w:val="1"/>
        </w:numPr>
        <w:ind w:firstLineChars="0"/>
        <w:rPr>
          <w:rFonts w:ascii="宋体" w:eastAsia="宋体" w:hAnsi="宋体"/>
        </w:rPr>
      </w:pPr>
      <w:r w:rsidRPr="001F7668">
        <w:rPr>
          <w:rFonts w:ascii="宋体" w:eastAsia="宋体" w:hAnsi="宋体" w:hint="eastAsia"/>
        </w:rPr>
        <w:t>SB的pad</w:t>
      </w:r>
      <w:r w:rsidRPr="001F7668">
        <w:rPr>
          <w:rFonts w:ascii="宋体" w:eastAsia="宋体" w:hAnsi="宋体"/>
        </w:rPr>
        <w:t xml:space="preserve"> </w:t>
      </w:r>
      <w:r w:rsidRPr="001F7668">
        <w:rPr>
          <w:rFonts w:ascii="宋体" w:eastAsia="宋体" w:hAnsi="宋体" w:hint="eastAsia"/>
        </w:rPr>
        <w:t>checklist主要有</w:t>
      </w:r>
      <w:r w:rsidRPr="001F7668">
        <w:rPr>
          <w:rFonts w:ascii="宋体" w:eastAsia="宋体" w:hAnsi="宋体"/>
        </w:rPr>
        <w:t>pad_monitor_check_chklist</w:t>
      </w:r>
      <w:r w:rsidRPr="001F7668">
        <w:rPr>
          <w:rFonts w:ascii="宋体" w:eastAsia="宋体" w:hAnsi="宋体" w:hint="eastAsia"/>
        </w:rPr>
        <w:t>和</w:t>
      </w:r>
      <w:r w:rsidRPr="001F7668">
        <w:rPr>
          <w:rFonts w:ascii="宋体" w:eastAsia="宋体" w:hAnsi="宋体"/>
        </w:rPr>
        <w:t>func_mux_check_chklist</w:t>
      </w:r>
      <w:r w:rsidRPr="001F7668">
        <w:rPr>
          <w:rFonts w:ascii="宋体" w:eastAsia="宋体" w:hAnsi="宋体" w:hint="eastAsia"/>
        </w:rPr>
        <w:t>。生成的checklist需要根据实际情况对应在两者下面。</w:t>
      </w:r>
    </w:p>
    <w:p w:rsidR="00DD5D31" w:rsidRDefault="00DD5D31" w:rsidP="00DD5D31">
      <w:pPr>
        <w:pStyle w:val="a7"/>
        <w:numPr>
          <w:ilvl w:val="0"/>
          <w:numId w:val="1"/>
        </w:numPr>
        <w:ind w:firstLineChars="0"/>
        <w:rPr>
          <w:rFonts w:ascii="宋体" w:eastAsia="宋体" w:hAnsi="宋体"/>
        </w:rPr>
      </w:pPr>
      <w:r>
        <w:rPr>
          <w:rFonts w:ascii="宋体" w:eastAsia="宋体" w:hAnsi="宋体" w:hint="eastAsia"/>
        </w:rPr>
        <w:t>IRS：internal</w:t>
      </w:r>
      <w:r>
        <w:rPr>
          <w:rFonts w:ascii="宋体" w:eastAsia="宋体" w:hAnsi="宋体"/>
        </w:rPr>
        <w:t xml:space="preserve"> register set </w:t>
      </w:r>
      <w:r>
        <w:rPr>
          <w:rFonts w:ascii="宋体" w:eastAsia="宋体" w:hAnsi="宋体" w:hint="eastAsia"/>
        </w:rPr>
        <w:t>各个device内容寄存器的配置说明书。</w:t>
      </w:r>
    </w:p>
    <w:p w:rsidR="00A94174" w:rsidRDefault="00DD5D31" w:rsidP="00ED1FCA">
      <w:pPr>
        <w:pStyle w:val="a7"/>
        <w:numPr>
          <w:ilvl w:val="0"/>
          <w:numId w:val="1"/>
        </w:numPr>
        <w:ind w:firstLineChars="0"/>
        <w:rPr>
          <w:rFonts w:ascii="宋体" w:eastAsia="宋体" w:hAnsi="宋体"/>
        </w:rPr>
      </w:pPr>
      <w:r>
        <w:rPr>
          <w:rFonts w:ascii="宋体" w:eastAsia="宋体" w:hAnsi="宋体" w:hint="eastAsia"/>
        </w:rPr>
        <w:t>hg</w:t>
      </w:r>
      <w:r>
        <w:rPr>
          <w:rFonts w:ascii="宋体" w:eastAsia="宋体" w:hAnsi="宋体"/>
        </w:rPr>
        <w:t xml:space="preserve"> st:</w:t>
      </w:r>
      <w:r>
        <w:rPr>
          <w:rFonts w:ascii="宋体" w:eastAsia="宋体" w:hAnsi="宋体" w:hint="eastAsia"/>
        </w:rPr>
        <w:t>用来查看文件是否改动； hg</w:t>
      </w:r>
      <w:r>
        <w:rPr>
          <w:rFonts w:ascii="宋体" w:eastAsia="宋体" w:hAnsi="宋体"/>
        </w:rPr>
        <w:t xml:space="preserve"> </w:t>
      </w:r>
      <w:r>
        <w:rPr>
          <w:rFonts w:ascii="宋体" w:eastAsia="宋体" w:hAnsi="宋体" w:hint="eastAsia"/>
        </w:rPr>
        <w:t>revert</w:t>
      </w:r>
      <w:r>
        <w:rPr>
          <w:rFonts w:ascii="宋体" w:eastAsia="宋体" w:hAnsi="宋体"/>
        </w:rPr>
        <w:t xml:space="preserve"> </w:t>
      </w:r>
      <w:r>
        <w:rPr>
          <w:rFonts w:ascii="宋体" w:eastAsia="宋体" w:hAnsi="宋体" w:hint="eastAsia"/>
        </w:rPr>
        <w:t>aa用来恢复改动的文件aa；</w:t>
      </w:r>
      <w:r>
        <w:rPr>
          <w:rFonts w:ascii="宋体" w:eastAsia="宋体" w:hAnsi="宋体"/>
        </w:rPr>
        <w:t>hglg</w:t>
      </w:r>
      <w:r>
        <w:rPr>
          <w:rFonts w:ascii="宋体" w:eastAsia="宋体" w:hAnsi="宋体" w:hint="eastAsia"/>
        </w:rPr>
        <w:t>查看版本，使用q退出；</w:t>
      </w:r>
      <w:r w:rsidR="00A94174">
        <w:rPr>
          <w:rFonts w:ascii="宋体" w:eastAsia="宋体" w:hAnsi="宋体" w:hint="eastAsia"/>
        </w:rPr>
        <w:t xml:space="preserve"> </w:t>
      </w:r>
    </w:p>
    <w:p w:rsidR="00DD5D31" w:rsidRDefault="00A94174" w:rsidP="00A94174">
      <w:pPr>
        <w:pStyle w:val="a7"/>
        <w:ind w:left="360" w:firstLineChars="0" w:firstLine="0"/>
        <w:rPr>
          <w:rFonts w:ascii="宋体" w:eastAsia="宋体" w:hAnsi="宋体"/>
        </w:rPr>
      </w:pPr>
      <w:r>
        <w:rPr>
          <w:rFonts w:ascii="宋体" w:eastAsia="宋体" w:hAnsi="宋体" w:hint="eastAsia"/>
        </w:rPr>
        <w:t>过程如下：首先</w:t>
      </w:r>
      <w:r w:rsidR="00DD5D31">
        <w:rPr>
          <w:rFonts w:ascii="宋体" w:eastAsia="宋体" w:hAnsi="宋体" w:hint="eastAsia"/>
        </w:rPr>
        <w:t>hg</w:t>
      </w:r>
      <w:r w:rsidR="00DD5D31">
        <w:rPr>
          <w:rFonts w:ascii="宋体" w:eastAsia="宋体" w:hAnsi="宋体"/>
        </w:rPr>
        <w:t xml:space="preserve"> pull</w:t>
      </w:r>
      <w:r w:rsidR="00DD5D31">
        <w:rPr>
          <w:rFonts w:ascii="宋体" w:eastAsia="宋体" w:hAnsi="宋体" w:hint="eastAsia"/>
        </w:rPr>
        <w:t>将central的</w:t>
      </w:r>
      <w:r>
        <w:rPr>
          <w:rFonts w:ascii="宋体" w:eastAsia="宋体" w:hAnsi="宋体" w:hint="eastAsia"/>
        </w:rPr>
        <w:t>高</w:t>
      </w:r>
      <w:r w:rsidR="00DD5D31">
        <w:rPr>
          <w:rFonts w:ascii="宋体" w:eastAsia="宋体" w:hAnsi="宋体" w:hint="eastAsia"/>
        </w:rPr>
        <w:t>版本</w:t>
      </w:r>
      <w:r>
        <w:rPr>
          <w:rFonts w:ascii="宋体" w:eastAsia="宋体" w:hAnsi="宋体" w:hint="eastAsia"/>
        </w:rPr>
        <w:t>拉到local中，再利用hg up</w:t>
      </w:r>
      <w:r w:rsidR="00DD5D31">
        <w:rPr>
          <w:rFonts w:ascii="宋体" w:eastAsia="宋体" w:hAnsi="宋体" w:hint="eastAsia"/>
        </w:rPr>
        <w:t>和local的</w:t>
      </w:r>
      <w:r>
        <w:rPr>
          <w:rFonts w:ascii="宋体" w:eastAsia="宋体" w:hAnsi="宋体" w:hint="eastAsia"/>
        </w:rPr>
        <w:t>低</w:t>
      </w:r>
      <w:r w:rsidR="00DD5D31">
        <w:rPr>
          <w:rFonts w:ascii="宋体" w:eastAsia="宋体" w:hAnsi="宋体" w:hint="eastAsia"/>
        </w:rPr>
        <w:t>版</w:t>
      </w:r>
      <w:r>
        <w:rPr>
          <w:rFonts w:ascii="宋体" w:eastAsia="宋体" w:hAnsi="宋体" w:hint="eastAsia"/>
        </w:rPr>
        <w:t>本（与central对应的低版本相比修改过）</w:t>
      </w:r>
      <w:r w:rsidR="00DD5D31">
        <w:rPr>
          <w:rFonts w:ascii="宋体" w:eastAsia="宋体" w:hAnsi="宋体" w:hint="eastAsia"/>
        </w:rPr>
        <w:t>进行merge，</w:t>
      </w:r>
      <w:r>
        <w:rPr>
          <w:rFonts w:ascii="宋体" w:eastAsia="宋体" w:hAnsi="宋体" w:hint="eastAsia"/>
        </w:rPr>
        <w:t>然后hg</w:t>
      </w:r>
      <w:r>
        <w:rPr>
          <w:rFonts w:ascii="宋体" w:eastAsia="宋体" w:hAnsi="宋体"/>
        </w:rPr>
        <w:t xml:space="preserve"> ci –m</w:t>
      </w:r>
      <w:r>
        <w:rPr>
          <w:rFonts w:ascii="宋体" w:eastAsia="宋体" w:hAnsi="宋体" w:hint="eastAsia"/>
        </w:rPr>
        <w:t>“eric</w:t>
      </w:r>
      <w:r>
        <w:rPr>
          <w:rFonts w:ascii="宋体" w:eastAsia="宋体" w:hAnsi="宋体"/>
        </w:rPr>
        <w:t xml:space="preserve"> test</w:t>
      </w:r>
      <w:r>
        <w:rPr>
          <w:rFonts w:ascii="宋体" w:eastAsia="宋体" w:hAnsi="宋体" w:hint="eastAsia"/>
        </w:rPr>
        <w:t>”用来commit提交产生最高版本,</w:t>
      </w:r>
      <w:r w:rsidRPr="00ED1FCA">
        <w:t xml:space="preserve"> </w:t>
      </w:r>
      <w:r w:rsidRPr="00ED1FCA">
        <w:rPr>
          <w:rFonts w:ascii="宋体" w:eastAsia="宋体" w:hAnsi="宋体"/>
        </w:rPr>
        <w:t>hg rollback</w:t>
      </w:r>
      <w:r>
        <w:rPr>
          <w:rFonts w:ascii="宋体" w:eastAsia="宋体" w:hAnsi="宋体" w:hint="eastAsia"/>
        </w:rPr>
        <w:t>可用来撤销；最后</w:t>
      </w:r>
      <w:r w:rsidR="00DD5D31">
        <w:rPr>
          <w:rFonts w:ascii="宋体" w:eastAsia="宋体" w:hAnsi="宋体" w:hint="eastAsia"/>
        </w:rPr>
        <w:t>hg</w:t>
      </w:r>
      <w:r w:rsidR="00DD5D31">
        <w:rPr>
          <w:rFonts w:ascii="宋体" w:eastAsia="宋体" w:hAnsi="宋体"/>
        </w:rPr>
        <w:t xml:space="preserve"> </w:t>
      </w:r>
      <w:r w:rsidR="004156B5">
        <w:rPr>
          <w:rFonts w:ascii="宋体" w:eastAsia="宋体" w:hAnsi="宋体" w:hint="eastAsia"/>
        </w:rPr>
        <w:t>push</w:t>
      </w:r>
      <w:r w:rsidR="00DD5D31">
        <w:rPr>
          <w:rFonts w:ascii="宋体" w:eastAsia="宋体" w:hAnsi="宋体" w:hint="eastAsia"/>
        </w:rPr>
        <w:t>将loacl的</w:t>
      </w:r>
      <w:r>
        <w:rPr>
          <w:rFonts w:ascii="宋体" w:eastAsia="宋体" w:hAnsi="宋体" w:hint="eastAsia"/>
        </w:rPr>
        <w:t>最高</w:t>
      </w:r>
      <w:r w:rsidR="00DD5D31">
        <w:rPr>
          <w:rFonts w:ascii="宋体" w:eastAsia="宋体" w:hAnsi="宋体" w:hint="eastAsia"/>
        </w:rPr>
        <w:t>版本</w:t>
      </w:r>
      <w:r>
        <w:rPr>
          <w:rFonts w:ascii="宋体" w:eastAsia="宋体" w:hAnsi="宋体" w:hint="eastAsia"/>
        </w:rPr>
        <w:t>放到</w:t>
      </w:r>
      <w:r w:rsidR="00DD5D31">
        <w:rPr>
          <w:rFonts w:ascii="宋体" w:eastAsia="宋体" w:hAnsi="宋体" w:hint="eastAsia"/>
        </w:rPr>
        <w:t>central</w:t>
      </w:r>
      <w:r>
        <w:rPr>
          <w:rFonts w:ascii="宋体" w:eastAsia="宋体" w:hAnsi="宋体" w:hint="eastAsia"/>
        </w:rPr>
        <w:t>中</w:t>
      </w:r>
      <w:r w:rsidR="004156B5">
        <w:rPr>
          <w:rFonts w:ascii="宋体" w:eastAsia="宋体" w:hAnsi="宋体" w:hint="eastAsia"/>
        </w:rPr>
        <w:t>。</w:t>
      </w:r>
    </w:p>
    <w:p w:rsidR="00C30EE0" w:rsidRDefault="00C30EE0" w:rsidP="00A94174">
      <w:pPr>
        <w:pStyle w:val="a7"/>
        <w:ind w:left="360" w:firstLineChars="0" w:firstLine="0"/>
        <w:rPr>
          <w:rFonts w:ascii="宋体" w:eastAsia="宋体" w:hAnsi="宋体"/>
        </w:rPr>
      </w:pPr>
      <w:r w:rsidRPr="00C30EE0">
        <w:rPr>
          <w:rFonts w:ascii="宋体" w:eastAsia="宋体" w:hAnsi="宋体" w:hint="eastAsia"/>
        </w:rPr>
        <w:t>正常来讲，</w:t>
      </w:r>
      <w:r w:rsidRPr="00C30EE0">
        <w:rPr>
          <w:rFonts w:ascii="宋体" w:eastAsia="宋体" w:hAnsi="宋体"/>
        </w:rPr>
        <w:t>merge失败后hg工具会禁止commit，需人工merge并hg resolve –mark后才行</w:t>
      </w:r>
      <w:r>
        <w:rPr>
          <w:rFonts w:ascii="宋体" w:eastAsia="宋体" w:hAnsi="宋体" w:hint="eastAsia"/>
        </w:rPr>
        <w:t>。</w:t>
      </w:r>
    </w:p>
    <w:p w:rsidR="00C30EE0" w:rsidRDefault="00C30EE0" w:rsidP="00A94174">
      <w:pPr>
        <w:pStyle w:val="a7"/>
        <w:ind w:left="360" w:firstLineChars="0" w:firstLine="0"/>
        <w:rPr>
          <w:rFonts w:ascii="宋体" w:eastAsia="宋体" w:hAnsi="宋体"/>
        </w:rPr>
      </w:pPr>
      <w:r>
        <w:rPr>
          <w:rFonts w:ascii="宋体" w:eastAsia="宋体" w:hAnsi="宋体" w:hint="eastAsia"/>
        </w:rPr>
        <w:t>版本控制常用命令：cp instance.v</w:t>
      </w:r>
      <w:r>
        <w:rPr>
          <w:rFonts w:ascii="宋体" w:eastAsia="宋体" w:hAnsi="宋体"/>
        </w:rPr>
        <w:t xml:space="preserve"> instance.v.</w:t>
      </w:r>
      <w:r>
        <w:rPr>
          <w:rFonts w:ascii="宋体" w:eastAsia="宋体" w:hAnsi="宋体" w:hint="eastAsia"/>
        </w:rPr>
        <w:t xml:space="preserve">版本号；hg up </w:t>
      </w:r>
      <w:r>
        <w:rPr>
          <w:rFonts w:ascii="宋体" w:eastAsia="宋体" w:hAnsi="宋体"/>
        </w:rPr>
        <w:t>–</w:t>
      </w:r>
      <w:r>
        <w:rPr>
          <w:rFonts w:ascii="宋体" w:eastAsia="宋体" w:hAnsi="宋体" w:hint="eastAsia"/>
        </w:rPr>
        <w:t xml:space="preserve">r </w:t>
      </w:r>
      <w:r>
        <w:rPr>
          <w:rFonts w:ascii="宋体" w:eastAsia="宋体" w:hAnsi="宋体"/>
        </w:rPr>
        <w:t>+</w:t>
      </w:r>
      <w:r>
        <w:rPr>
          <w:rFonts w:ascii="宋体" w:eastAsia="宋体" w:hAnsi="宋体" w:hint="eastAsia"/>
        </w:rPr>
        <w:t>版本号； g</w:t>
      </w:r>
      <w:r>
        <w:rPr>
          <w:rFonts w:ascii="宋体" w:eastAsia="宋体" w:hAnsi="宋体"/>
        </w:rPr>
        <w:t xml:space="preserve"> –d instance.v instance.v.</w:t>
      </w:r>
      <w:r>
        <w:rPr>
          <w:rFonts w:ascii="宋体" w:eastAsia="宋体" w:hAnsi="宋体" w:hint="eastAsia"/>
        </w:rPr>
        <w:t>版本号。</w:t>
      </w:r>
    </w:p>
    <w:p w:rsidR="00DD5D31" w:rsidRDefault="00DD5D31" w:rsidP="00DD5D31">
      <w:pPr>
        <w:pStyle w:val="a7"/>
        <w:numPr>
          <w:ilvl w:val="0"/>
          <w:numId w:val="1"/>
        </w:numPr>
        <w:ind w:firstLineChars="0"/>
        <w:rPr>
          <w:rFonts w:ascii="宋体" w:eastAsia="宋体" w:hAnsi="宋体"/>
        </w:rPr>
      </w:pPr>
      <w:r>
        <w:rPr>
          <w:rFonts w:ascii="宋体" w:eastAsia="宋体" w:hAnsi="宋体" w:hint="eastAsia"/>
        </w:rPr>
        <w:t>更新环境：</w:t>
      </w:r>
      <w:r w:rsidR="00AF4DEF">
        <w:rPr>
          <w:rFonts w:ascii="宋体" w:eastAsia="宋体" w:hAnsi="宋体" w:hint="eastAsia"/>
        </w:rPr>
        <w:t>sim/</w:t>
      </w:r>
      <w:r w:rsidR="00C11DFC">
        <w:rPr>
          <w:rFonts w:ascii="宋体" w:eastAsia="宋体" w:hAnsi="宋体" w:hint="eastAsia"/>
        </w:rPr>
        <w:t>up</w:t>
      </w:r>
      <w:r>
        <w:rPr>
          <w:rFonts w:ascii="宋体" w:eastAsia="宋体" w:hAnsi="宋体" w:hint="eastAsia"/>
        </w:rPr>
        <w:t>env</w:t>
      </w:r>
    </w:p>
    <w:p w:rsidR="00DD5D31" w:rsidRDefault="00DD5D31" w:rsidP="00DD5D31">
      <w:pPr>
        <w:pStyle w:val="a7"/>
        <w:numPr>
          <w:ilvl w:val="0"/>
          <w:numId w:val="1"/>
        </w:numPr>
        <w:ind w:firstLineChars="0"/>
        <w:rPr>
          <w:rFonts w:ascii="宋体" w:eastAsia="宋体" w:hAnsi="宋体"/>
        </w:rPr>
      </w:pPr>
      <w:r w:rsidRPr="004F76EE">
        <w:rPr>
          <w:rFonts w:ascii="宋体" w:eastAsia="宋体" w:hAnsi="宋体"/>
        </w:rPr>
        <w:t>NB is Device 0</w:t>
      </w:r>
    </w:p>
    <w:p w:rsidR="00DD5D31" w:rsidRPr="004F76EE" w:rsidRDefault="00DD5D31" w:rsidP="00DD5D31">
      <w:pPr>
        <w:pStyle w:val="a7"/>
        <w:ind w:left="360" w:firstLineChars="0" w:firstLine="0"/>
        <w:rPr>
          <w:rFonts w:ascii="宋体" w:eastAsia="宋体" w:hAnsi="宋体"/>
        </w:rPr>
      </w:pPr>
      <w:r w:rsidRPr="004F76EE">
        <w:rPr>
          <w:rFonts w:ascii="宋体" w:eastAsia="宋体" w:hAnsi="宋体" w:hint="eastAsia"/>
        </w:rPr>
        <w:t>•</w:t>
      </w:r>
      <w:r w:rsidRPr="004F76EE">
        <w:rPr>
          <w:rFonts w:ascii="宋体" w:eastAsia="宋体" w:hAnsi="宋体"/>
        </w:rPr>
        <w:t xml:space="preserve"> Registers of P6IF, DRAMC, AGPC and PCI1</w:t>
      </w:r>
    </w:p>
    <w:p w:rsidR="00DD5D31" w:rsidRPr="004F76EE" w:rsidRDefault="00DD5D31" w:rsidP="00DD5D31">
      <w:pPr>
        <w:pStyle w:val="a7"/>
        <w:ind w:left="780" w:firstLineChars="0" w:firstLine="60"/>
        <w:rPr>
          <w:rFonts w:ascii="宋体" w:eastAsia="宋体" w:hAnsi="宋体"/>
        </w:rPr>
      </w:pPr>
      <w:r w:rsidRPr="004F76EE">
        <w:rPr>
          <w:rFonts w:ascii="宋体" w:eastAsia="宋体" w:hAnsi="宋体"/>
        </w:rPr>
        <w:t>SB is Device 17</w:t>
      </w:r>
    </w:p>
    <w:p w:rsidR="00DD5D31" w:rsidRDefault="00DD5D31" w:rsidP="00DD5D31">
      <w:pPr>
        <w:ind w:firstLine="420"/>
        <w:rPr>
          <w:rFonts w:ascii="宋体" w:eastAsia="宋体" w:hAnsi="宋体"/>
        </w:rPr>
      </w:pPr>
      <w:r w:rsidRPr="004F76EE">
        <w:rPr>
          <w:rFonts w:ascii="宋体" w:eastAsia="宋体" w:hAnsi="宋体" w:hint="eastAsia"/>
        </w:rPr>
        <w:t>•</w:t>
      </w:r>
      <w:r w:rsidRPr="004F76EE">
        <w:rPr>
          <w:rFonts w:ascii="宋体" w:eastAsia="宋体" w:hAnsi="宋体"/>
        </w:rPr>
        <w:t xml:space="preserve"> Registers of ISA, IDE, USB, PMU, AC97</w:t>
      </w:r>
    </w:p>
    <w:p w:rsidR="00816038" w:rsidRPr="00816038" w:rsidRDefault="00DD5D31" w:rsidP="00816038">
      <w:pPr>
        <w:rPr>
          <w:rFonts w:ascii="宋体" w:eastAsia="宋体" w:hAnsi="宋体"/>
        </w:rPr>
      </w:pPr>
      <w:r>
        <w:rPr>
          <w:rFonts w:ascii="宋体" w:eastAsia="宋体" w:hAnsi="宋体" w:hint="eastAsia"/>
        </w:rPr>
        <w:t>11、</w:t>
      </w:r>
      <w:r w:rsidR="00816038" w:rsidRPr="00816038">
        <w:rPr>
          <w:rFonts w:ascii="宋体" w:eastAsia="宋体" w:hAnsi="宋体"/>
        </w:rPr>
        <w:t>sed命令的一般格式为：sed [选项] “脚本” 文件</w:t>
      </w:r>
    </w:p>
    <w:p w:rsidR="00816038" w:rsidRPr="00816038" w:rsidRDefault="00816038" w:rsidP="00816038">
      <w:pPr>
        <w:rPr>
          <w:rFonts w:ascii="宋体" w:eastAsia="宋体" w:hAnsi="宋体"/>
        </w:rPr>
      </w:pPr>
      <w:r w:rsidRPr="00816038">
        <w:rPr>
          <w:rFonts w:ascii="宋体" w:eastAsia="宋体" w:hAnsi="宋体" w:hint="eastAsia"/>
        </w:rPr>
        <w:t>（下文中“命令”都是指</w:t>
      </w:r>
      <w:r w:rsidRPr="00816038">
        <w:rPr>
          <w:rFonts w:ascii="宋体" w:eastAsia="宋体" w:hAnsi="宋体"/>
        </w:rPr>
        <w:t>sed的命令部分。）</w:t>
      </w:r>
    </w:p>
    <w:p w:rsidR="00816038" w:rsidRPr="00816038" w:rsidRDefault="00816038" w:rsidP="00816038">
      <w:pPr>
        <w:rPr>
          <w:rFonts w:ascii="宋体" w:eastAsia="宋体" w:hAnsi="宋体"/>
        </w:rPr>
      </w:pPr>
      <w:r w:rsidRPr="00816038">
        <w:rPr>
          <w:rFonts w:ascii="宋体" w:eastAsia="宋体" w:hAnsi="宋体" w:hint="eastAsia"/>
        </w:rPr>
        <w:t>选项：</w:t>
      </w:r>
    </w:p>
    <w:p w:rsidR="00816038" w:rsidRDefault="00816038" w:rsidP="00816038">
      <w:pPr>
        <w:rPr>
          <w:rFonts w:ascii="宋体" w:eastAsia="宋体" w:hAnsi="宋体"/>
        </w:rPr>
      </w:pPr>
      <w:r w:rsidRPr="00816038">
        <w:rPr>
          <w:rFonts w:ascii="宋体" w:eastAsia="宋体" w:hAnsi="宋体"/>
        </w:rPr>
        <w:t>sed的选项形如-n, -e, -f等，都有个'-'。</w:t>
      </w:r>
    </w:p>
    <w:p w:rsidR="008F741B" w:rsidRPr="00816038" w:rsidRDefault="008F741B" w:rsidP="00816038">
      <w:pPr>
        <w:rPr>
          <w:rFonts w:ascii="宋体" w:eastAsia="宋体" w:hAnsi="宋体"/>
        </w:rPr>
      </w:pPr>
      <w:r w:rsidRPr="008F741B">
        <w:rPr>
          <w:rFonts w:ascii="宋体" w:eastAsia="宋体" w:hAnsi="宋体"/>
        </w:rPr>
        <w:t>-</w:t>
      </w:r>
      <w:r>
        <w:rPr>
          <w:rFonts w:ascii="宋体" w:eastAsia="宋体" w:hAnsi="宋体"/>
        </w:rPr>
        <w:t>I</w:t>
      </w:r>
      <w:r>
        <w:rPr>
          <w:rFonts w:ascii="宋体" w:eastAsia="宋体" w:hAnsi="宋体"/>
        </w:rPr>
        <w:tab/>
      </w:r>
      <w:r>
        <w:rPr>
          <w:rFonts w:ascii="宋体" w:eastAsia="宋体" w:hAnsi="宋体"/>
        </w:rPr>
        <w:tab/>
      </w:r>
      <w:r w:rsidRPr="008F741B">
        <w:rPr>
          <w:rFonts w:ascii="宋体" w:eastAsia="宋体" w:hAnsi="宋体"/>
        </w:rPr>
        <w:t>选项可以修改原文件</w:t>
      </w:r>
    </w:p>
    <w:p w:rsidR="00816038" w:rsidRPr="00816038" w:rsidRDefault="00816038" w:rsidP="00816038">
      <w:pPr>
        <w:rPr>
          <w:rFonts w:ascii="宋体" w:eastAsia="宋体" w:hAnsi="宋体"/>
        </w:rPr>
      </w:pPr>
      <w:r w:rsidRPr="00816038">
        <w:rPr>
          <w:rFonts w:ascii="宋体" w:eastAsia="宋体" w:hAnsi="宋体"/>
        </w:rPr>
        <w:t>-n    忽略默认输出（默认输出就是整个文件的内容）。</w:t>
      </w:r>
    </w:p>
    <w:p w:rsidR="00816038" w:rsidRPr="00816038" w:rsidRDefault="00816038" w:rsidP="00816038">
      <w:pPr>
        <w:rPr>
          <w:rFonts w:ascii="宋体" w:eastAsia="宋体" w:hAnsi="宋体"/>
        </w:rPr>
      </w:pPr>
      <w:r w:rsidRPr="00816038">
        <w:rPr>
          <w:rFonts w:ascii="宋体" w:eastAsia="宋体" w:hAnsi="宋体"/>
        </w:rPr>
        <w:lastRenderedPageBreak/>
        <w:t>-e    执行多个编辑任务</w:t>
      </w:r>
    </w:p>
    <w:p w:rsidR="00CD39DD" w:rsidRPr="00816038" w:rsidRDefault="00816038" w:rsidP="00816038">
      <w:pPr>
        <w:rPr>
          <w:rFonts w:ascii="宋体" w:eastAsia="宋体" w:hAnsi="宋体"/>
        </w:rPr>
      </w:pPr>
      <w:r w:rsidRPr="00816038">
        <w:rPr>
          <w:rFonts w:ascii="宋体" w:eastAsia="宋体" w:hAnsi="宋体"/>
        </w:rPr>
        <w:t>-f     执行文件中的命令集合</w:t>
      </w:r>
    </w:p>
    <w:tbl>
      <w:tblPr>
        <w:tblW w:w="658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9"/>
        <w:gridCol w:w="5366"/>
      </w:tblGrid>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元字符</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功能</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行首定位符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行尾定位符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匹配除换行符以外的单个字符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匹配零个或多个前导字符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匹配零个或1个前导字符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匹配1个或多个前导字符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或操作</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匹配单个空白字符（如\t）</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匹配单个非空白字符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匹配单个单词</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匹配单个非单词</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匹配指定字符组内的任一字符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匹配不在指定字符组内的任一字符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匹配字符集的字符范围</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保存已匹配的字符（括号前面要加反斜杠\，csdn没显示出来）</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&amp;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保存查找串以便在替换串中引用</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词首定位符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\&gt;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词尾定位符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x\{m\}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连续m个x</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x\{m,\}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至少连续m个x</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x\{m,n\}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至少连续m个，但不超过n个x</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(str)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正则表达式中对字符串的引用（括号前面要加反斜杠\，csdn没显示出来）</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中括号表达式</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如[:alnum:]，[:alpha:]，[:digit:]，[:lower:]，</w:t>
            </w:r>
          </w:p>
          <w:p w:rsidR="00CD39DD" w:rsidRPr="00CD39DD" w:rsidRDefault="00CD39DD" w:rsidP="00CD39DD">
            <w:pPr>
              <w:rPr>
                <w:rFonts w:ascii="宋体" w:eastAsia="宋体" w:hAnsi="宋体"/>
              </w:rPr>
            </w:pPr>
            <w:r w:rsidRPr="00CD39DD">
              <w:rPr>
                <w:rFonts w:ascii="宋体" w:eastAsia="宋体" w:hAnsi="宋体" w:hint="eastAsia"/>
              </w:rPr>
              <w:t>[:upper:]，[:punct:]，[:space:]</w:t>
            </w:r>
          </w:p>
        </w:tc>
      </w:tr>
    </w:tbl>
    <w:p w:rsidR="00816038" w:rsidRPr="00816038" w:rsidRDefault="00816038" w:rsidP="00816038">
      <w:pPr>
        <w:pStyle w:val="a7"/>
        <w:ind w:left="360" w:firstLineChars="0" w:firstLine="0"/>
        <w:rPr>
          <w:rFonts w:ascii="宋体" w:eastAsia="宋体" w:hAnsi="宋体"/>
        </w:rPr>
      </w:pPr>
      <w:r w:rsidRPr="00816038">
        <w:rPr>
          <w:rFonts w:ascii="宋体" w:eastAsia="宋体" w:hAnsi="宋体"/>
        </w:rPr>
        <w:t>sed -n "1p;3,+1p" test.txt</w:t>
      </w:r>
      <w:r w:rsidRPr="00816038">
        <w:rPr>
          <w:rFonts w:ascii="宋体" w:eastAsia="宋体" w:hAnsi="宋体" w:hint="eastAsia"/>
        </w:rPr>
        <w:t>和</w:t>
      </w:r>
      <w:r w:rsidRPr="00816038">
        <w:rPr>
          <w:rFonts w:ascii="宋体" w:eastAsia="宋体" w:hAnsi="宋体"/>
        </w:rPr>
        <w:t>sed -n "1p;3,4p" test.txt</w:t>
      </w:r>
      <w:r w:rsidRPr="00816038">
        <w:rPr>
          <w:rFonts w:ascii="宋体" w:eastAsia="宋体" w:hAnsi="宋体" w:hint="eastAsia"/>
        </w:rPr>
        <w:t>一样，都是打印第1行和3到4行；</w:t>
      </w:r>
    </w:p>
    <w:p w:rsidR="00816038" w:rsidRDefault="00816038" w:rsidP="00816038">
      <w:pPr>
        <w:pStyle w:val="a7"/>
        <w:ind w:left="360" w:firstLineChars="0" w:firstLine="0"/>
        <w:rPr>
          <w:rFonts w:ascii="宋体" w:eastAsia="宋体" w:hAnsi="宋体"/>
        </w:rPr>
      </w:pPr>
      <w:r w:rsidRPr="00816038">
        <w:rPr>
          <w:rFonts w:ascii="宋体" w:eastAsia="宋体" w:hAnsi="宋体" w:hint="eastAsia"/>
        </w:rPr>
        <w:t>sed</w:t>
      </w:r>
      <w:r w:rsidRPr="00816038">
        <w:rPr>
          <w:rFonts w:ascii="宋体" w:eastAsia="宋体" w:hAnsi="宋体"/>
        </w:rPr>
        <w:t xml:space="preserve"> –n “”test.txt</w:t>
      </w:r>
      <w:r w:rsidRPr="00816038">
        <w:rPr>
          <w:rFonts w:ascii="宋体" w:eastAsia="宋体" w:hAnsi="宋体" w:hint="eastAsia"/>
        </w:rPr>
        <w:t>表示打印全部文件</w:t>
      </w:r>
      <w:r>
        <w:rPr>
          <w:rFonts w:ascii="宋体" w:eastAsia="宋体" w:hAnsi="宋体" w:hint="eastAsia"/>
        </w:rPr>
        <w:t>行；</w:t>
      </w:r>
    </w:p>
    <w:p w:rsidR="00816038" w:rsidRDefault="00816038" w:rsidP="00816038">
      <w:pPr>
        <w:pStyle w:val="a7"/>
        <w:ind w:left="360" w:firstLineChars="0" w:firstLine="0"/>
        <w:rPr>
          <w:rFonts w:ascii="宋体" w:eastAsia="宋体" w:hAnsi="宋体"/>
        </w:rPr>
      </w:pPr>
      <w:r w:rsidRPr="00816038">
        <w:rPr>
          <w:rFonts w:ascii="宋体" w:eastAsia="宋体" w:hAnsi="宋体"/>
        </w:rPr>
        <w:t>sed -n "1~2p" test.txt</w:t>
      </w:r>
      <w:r w:rsidRPr="00816038">
        <w:rPr>
          <w:rFonts w:ascii="宋体" w:eastAsia="宋体" w:hAnsi="宋体" w:hint="eastAsia"/>
        </w:rPr>
        <w:t>表示打印从1行开始的2的倍数行，即1，3，5等；</w:t>
      </w:r>
    </w:p>
    <w:p w:rsidR="007E0837" w:rsidRDefault="00816038" w:rsidP="00816038">
      <w:pPr>
        <w:pStyle w:val="a7"/>
        <w:ind w:left="360" w:firstLineChars="0" w:firstLine="0"/>
        <w:rPr>
          <w:rFonts w:ascii="宋体" w:eastAsia="宋体" w:hAnsi="宋体"/>
        </w:rPr>
      </w:pPr>
      <w:r w:rsidRPr="00816038">
        <w:rPr>
          <w:rFonts w:ascii="宋体" w:eastAsia="宋体" w:hAnsi="宋体"/>
        </w:rPr>
        <w:t>sed -n "/you/Ip" test.txt</w:t>
      </w:r>
      <w:r w:rsidRPr="00816038">
        <w:rPr>
          <w:rFonts w:ascii="宋体" w:eastAsia="宋体" w:hAnsi="宋体" w:hint="eastAsia"/>
        </w:rPr>
        <w:t>和</w:t>
      </w:r>
      <w:r w:rsidRPr="00816038">
        <w:rPr>
          <w:rFonts w:ascii="宋体" w:eastAsia="宋体" w:hAnsi="宋体"/>
        </w:rPr>
        <w:t>sed -n "\%you%Ip" test.txt</w:t>
      </w:r>
      <w:r w:rsidRPr="00816038">
        <w:rPr>
          <w:rFonts w:ascii="宋体" w:eastAsia="宋体" w:hAnsi="宋体" w:hint="eastAsia"/>
        </w:rPr>
        <w:t>一样，表示打印匹配you的行，其中大写的I意思是忽略大写写；</w:t>
      </w:r>
    </w:p>
    <w:p w:rsidR="00816038" w:rsidRDefault="00816038" w:rsidP="00816038">
      <w:pPr>
        <w:pStyle w:val="a7"/>
        <w:ind w:left="360" w:firstLineChars="0" w:firstLine="0"/>
        <w:rPr>
          <w:rFonts w:ascii="宋体" w:eastAsia="宋体" w:hAnsi="宋体"/>
        </w:rPr>
      </w:pPr>
      <w:r w:rsidRPr="00816038">
        <w:rPr>
          <w:rFonts w:ascii="宋体" w:eastAsia="宋体" w:hAnsi="宋体"/>
        </w:rPr>
        <w:t>sed "1d;5,6d" test.txt</w:t>
      </w:r>
      <w:r w:rsidR="006321A6">
        <w:rPr>
          <w:rFonts w:ascii="宋体" w:eastAsia="宋体" w:hAnsi="宋体"/>
        </w:rPr>
        <w:t xml:space="preserve"> </w:t>
      </w:r>
      <w:r w:rsidR="006321A6">
        <w:rPr>
          <w:rFonts w:ascii="宋体" w:eastAsia="宋体" w:hAnsi="宋体" w:hint="eastAsia"/>
        </w:rPr>
        <w:t>表示显示删除1行和5~6行后的文件，注意原文件没有改动；</w:t>
      </w:r>
    </w:p>
    <w:p w:rsidR="006321A6" w:rsidRDefault="006321A6" w:rsidP="00816038">
      <w:pPr>
        <w:pStyle w:val="a7"/>
        <w:ind w:left="360" w:firstLineChars="0" w:firstLine="0"/>
        <w:rPr>
          <w:rFonts w:ascii="宋体" w:eastAsia="宋体" w:hAnsi="宋体"/>
        </w:rPr>
      </w:pPr>
      <w:r w:rsidRPr="006321A6">
        <w:rPr>
          <w:rFonts w:ascii="宋体" w:eastAsia="宋体" w:hAnsi="宋体"/>
        </w:rPr>
        <w:t>sed "/you/Id" test.txt</w:t>
      </w:r>
      <w:r>
        <w:rPr>
          <w:rFonts w:ascii="宋体" w:eastAsia="宋体" w:hAnsi="宋体" w:hint="eastAsia"/>
        </w:rPr>
        <w:t>和</w:t>
      </w:r>
      <w:r w:rsidRPr="006321A6">
        <w:rPr>
          <w:rFonts w:ascii="宋体" w:eastAsia="宋体" w:hAnsi="宋体"/>
        </w:rPr>
        <w:t>sed "\%you%Id" test.txt</w:t>
      </w:r>
      <w:r>
        <w:rPr>
          <w:rFonts w:ascii="宋体" w:eastAsia="宋体" w:hAnsi="宋体" w:hint="eastAsia"/>
        </w:rPr>
        <w:t>一样，表示删除带you的行；</w:t>
      </w:r>
    </w:p>
    <w:p w:rsidR="00816038" w:rsidRDefault="006321A6" w:rsidP="00816038">
      <w:pPr>
        <w:pStyle w:val="a7"/>
        <w:ind w:left="360" w:firstLineChars="0" w:firstLine="0"/>
        <w:rPr>
          <w:rFonts w:ascii="宋体" w:eastAsia="宋体" w:hAnsi="宋体"/>
        </w:rPr>
      </w:pPr>
      <w:r w:rsidRPr="006321A6">
        <w:rPr>
          <w:rFonts w:ascii="宋体" w:eastAsia="宋体" w:hAnsi="宋体"/>
        </w:rPr>
        <w:t>sed "/you/,/we/d" test.txt</w:t>
      </w:r>
      <w:r w:rsidR="00901144">
        <w:rPr>
          <w:rFonts w:ascii="宋体" w:eastAsia="宋体" w:hAnsi="宋体" w:hint="eastAsia"/>
        </w:rPr>
        <w:t>表示删除带you和we的行后显示的行；</w:t>
      </w:r>
    </w:p>
    <w:p w:rsidR="00901144" w:rsidRDefault="003D19E2" w:rsidP="00816038">
      <w:pPr>
        <w:pStyle w:val="a7"/>
        <w:ind w:left="360" w:firstLineChars="0" w:firstLine="0"/>
        <w:rPr>
          <w:rFonts w:ascii="宋体" w:eastAsia="宋体" w:hAnsi="宋体"/>
        </w:rPr>
      </w:pPr>
      <w:r>
        <w:rPr>
          <w:rFonts w:ascii="宋体" w:eastAsia="宋体" w:hAnsi="宋体" w:hint="eastAsia"/>
        </w:rPr>
        <w:t>显示p和删除d的格式可以通用，比如</w:t>
      </w:r>
      <w:r w:rsidRPr="003D19E2">
        <w:rPr>
          <w:rFonts w:ascii="宋体" w:eastAsia="宋体" w:hAnsi="宋体"/>
        </w:rPr>
        <w:t>sed -n "/you/p" test.txt</w:t>
      </w:r>
      <w:r>
        <w:rPr>
          <w:rFonts w:ascii="宋体" w:eastAsia="宋体" w:hAnsi="宋体" w:hint="eastAsia"/>
        </w:rPr>
        <w:t>表示显示带you的行数，同理</w:t>
      </w:r>
      <w:r w:rsidRPr="003D19E2">
        <w:rPr>
          <w:rFonts w:ascii="宋体" w:eastAsia="宋体" w:hAnsi="宋体"/>
        </w:rPr>
        <w:t>sed "1d;5,6d" test.txt</w:t>
      </w:r>
      <w:r>
        <w:rPr>
          <w:rFonts w:ascii="宋体" w:eastAsia="宋体" w:hAnsi="宋体" w:hint="eastAsia"/>
        </w:rPr>
        <w:t>表示删除第1行和5~6行；</w:t>
      </w:r>
    </w:p>
    <w:p w:rsidR="003D19E2" w:rsidRDefault="003D19E2" w:rsidP="00816038">
      <w:pPr>
        <w:pStyle w:val="a7"/>
        <w:ind w:left="360" w:firstLineChars="0" w:firstLine="0"/>
        <w:rPr>
          <w:rFonts w:ascii="宋体" w:eastAsia="宋体" w:hAnsi="宋体"/>
        </w:rPr>
      </w:pPr>
      <w:r w:rsidRPr="003D19E2">
        <w:rPr>
          <w:rFonts w:ascii="宋体" w:eastAsia="宋体" w:hAnsi="宋体"/>
        </w:rPr>
        <w:t>sed -n "/We/! p" test.txt</w:t>
      </w:r>
      <w:r w:rsidR="00D26443">
        <w:rPr>
          <w:rFonts w:ascii="宋体" w:eastAsia="宋体" w:hAnsi="宋体" w:hint="eastAsia"/>
        </w:rPr>
        <w:t>打印不包括We的行；</w:t>
      </w:r>
    </w:p>
    <w:p w:rsidR="008C3780" w:rsidRPr="00287AB0" w:rsidRDefault="008C3780" w:rsidP="008C3780">
      <w:pPr>
        <w:pStyle w:val="a7"/>
        <w:ind w:left="360" w:firstLineChars="0" w:firstLine="0"/>
        <w:rPr>
          <w:rFonts w:ascii="宋体" w:eastAsia="宋体" w:hAnsi="宋体"/>
        </w:rPr>
      </w:pPr>
      <w:r w:rsidRPr="008C3780">
        <w:rPr>
          <w:rFonts w:ascii="宋体" w:eastAsia="宋体" w:hAnsi="宋体"/>
        </w:rPr>
        <w:t>sed -n "/tell/,/boy/p" test.txt</w:t>
      </w:r>
      <w:r>
        <w:rPr>
          <w:rFonts w:ascii="宋体" w:eastAsia="宋体" w:hAnsi="宋体" w:hint="eastAsia"/>
        </w:rPr>
        <w:t>表示匹配包括tell和boy的行；</w:t>
      </w:r>
    </w:p>
    <w:p w:rsidR="00D26443" w:rsidRDefault="004827B7" w:rsidP="00816038">
      <w:pPr>
        <w:pStyle w:val="a7"/>
        <w:ind w:left="360" w:firstLineChars="0" w:firstLine="0"/>
        <w:rPr>
          <w:rFonts w:ascii="宋体" w:eastAsia="宋体" w:hAnsi="宋体"/>
        </w:rPr>
      </w:pPr>
      <w:r w:rsidRPr="004827B7">
        <w:rPr>
          <w:rFonts w:ascii="宋体" w:eastAsia="宋体" w:hAnsi="宋体"/>
        </w:rPr>
        <w:t>sed -n "/I.*you/Ip" test.txt</w:t>
      </w:r>
      <w:r>
        <w:rPr>
          <w:rFonts w:ascii="宋体" w:eastAsia="宋体" w:hAnsi="宋体" w:hint="eastAsia"/>
        </w:rPr>
        <w:t>打印包含I到you的行；</w:t>
      </w:r>
    </w:p>
    <w:p w:rsidR="00371730" w:rsidRDefault="009A18AC" w:rsidP="00371730">
      <w:pPr>
        <w:pStyle w:val="a7"/>
        <w:ind w:left="360" w:firstLineChars="0" w:firstLine="0"/>
        <w:rPr>
          <w:rFonts w:ascii="宋体" w:eastAsia="宋体" w:hAnsi="宋体"/>
        </w:rPr>
      </w:pPr>
      <w:r w:rsidRPr="009A18AC">
        <w:rPr>
          <w:rFonts w:ascii="宋体" w:eastAsia="宋体" w:hAnsi="宋体"/>
        </w:rPr>
        <w:lastRenderedPageBreak/>
        <w:t>sed -n "/I[^a-zA-Z]/p" test.txt</w:t>
      </w:r>
      <w:r>
        <w:rPr>
          <w:rFonts w:ascii="宋体" w:eastAsia="宋体" w:hAnsi="宋体" w:hint="eastAsia"/>
        </w:rPr>
        <w:t>匹配</w:t>
      </w:r>
      <w:r w:rsidRPr="009A18AC">
        <w:rPr>
          <w:rFonts w:ascii="宋体" w:eastAsia="宋体" w:hAnsi="宋体" w:hint="eastAsia"/>
        </w:rPr>
        <w:t>包含“</w:t>
      </w:r>
      <w:r w:rsidRPr="009A18AC">
        <w:rPr>
          <w:rFonts w:ascii="宋体" w:eastAsia="宋体" w:hAnsi="宋体"/>
        </w:rPr>
        <w:t>I”，但后面不跟字母的行</w:t>
      </w:r>
      <w:r>
        <w:rPr>
          <w:rFonts w:ascii="宋体" w:eastAsia="宋体" w:hAnsi="宋体" w:hint="eastAsia"/>
        </w:rPr>
        <w:t>，比如It不会匹配，但I</w:t>
      </w:r>
      <w:r>
        <w:rPr>
          <w:rFonts w:ascii="宋体" w:eastAsia="宋体" w:hAnsi="宋体"/>
        </w:rPr>
        <w:t xml:space="preserve"> </w:t>
      </w:r>
      <w:r>
        <w:rPr>
          <w:rFonts w:ascii="宋体" w:eastAsia="宋体" w:hAnsi="宋体" w:hint="eastAsia"/>
        </w:rPr>
        <w:t>或者I</w:t>
      </w:r>
      <w:r>
        <w:rPr>
          <w:rFonts w:ascii="宋体" w:eastAsia="宋体" w:hAnsi="宋体"/>
        </w:rPr>
        <w:t>’am</w:t>
      </w:r>
      <w:r>
        <w:rPr>
          <w:rFonts w:ascii="宋体" w:eastAsia="宋体" w:hAnsi="宋体" w:hint="eastAsia"/>
        </w:rPr>
        <w:t>则会匹配；</w:t>
      </w:r>
    </w:p>
    <w:p w:rsidR="00816038" w:rsidRDefault="00371730" w:rsidP="00816038">
      <w:pPr>
        <w:pStyle w:val="a7"/>
        <w:ind w:left="360" w:firstLineChars="0" w:firstLine="0"/>
        <w:rPr>
          <w:rFonts w:ascii="宋体" w:eastAsia="宋体" w:hAnsi="宋体"/>
        </w:rPr>
      </w:pPr>
      <w:r w:rsidRPr="00371730">
        <w:rPr>
          <w:rFonts w:ascii="宋体" w:eastAsia="宋体" w:hAnsi="宋体" w:hint="eastAsia"/>
        </w:rPr>
        <w:t>注意，上面都是针对单个字符的匹配，如果要匹配一个字符串，要加小括号：</w:t>
      </w:r>
      <w:r>
        <w:rPr>
          <w:rFonts w:ascii="宋体" w:eastAsia="宋体" w:hAnsi="宋体" w:hint="eastAsia"/>
        </w:rPr>
        <w:t>比如</w:t>
      </w:r>
      <w:r w:rsidRPr="00371730">
        <w:rPr>
          <w:rFonts w:ascii="宋体" w:eastAsia="宋体" w:hAnsi="宋体" w:hint="eastAsia"/>
        </w:rPr>
        <w:t>打印包含</w:t>
      </w:r>
      <w:r w:rsidRPr="00371730">
        <w:rPr>
          <w:rFonts w:ascii="宋体" w:eastAsia="宋体" w:hAnsi="宋体"/>
        </w:rPr>
        <w:t>1到2个连续“</w:t>
      </w:r>
      <w:r>
        <w:rPr>
          <w:rFonts w:ascii="宋体" w:eastAsia="宋体" w:hAnsi="宋体" w:hint="eastAsia"/>
        </w:rPr>
        <w:t>you</w:t>
      </w:r>
      <w:r w:rsidRPr="00371730">
        <w:rPr>
          <w:rFonts w:ascii="宋体" w:eastAsia="宋体" w:hAnsi="宋体"/>
        </w:rPr>
        <w:t>”的行：sed -n "/\(you\)\{1,2\}/p" test.txt</w:t>
      </w:r>
    </w:p>
    <w:p w:rsidR="00715CA8" w:rsidRDefault="00715CA8" w:rsidP="00715CA8">
      <w:pPr>
        <w:pStyle w:val="a7"/>
        <w:ind w:left="360" w:firstLineChars="0" w:firstLine="0"/>
        <w:rPr>
          <w:rFonts w:ascii="宋体" w:eastAsia="宋体" w:hAnsi="宋体"/>
        </w:rPr>
      </w:pPr>
      <w:r>
        <w:rPr>
          <w:rFonts w:ascii="宋体" w:eastAsia="宋体" w:hAnsi="宋体"/>
        </w:rPr>
        <w:t>sed -n "s/her/you/</w:t>
      </w:r>
      <w:r>
        <w:rPr>
          <w:rFonts w:ascii="宋体" w:eastAsia="宋体" w:hAnsi="宋体" w:hint="eastAsia"/>
        </w:rPr>
        <w:t>g</w:t>
      </w:r>
      <w:r w:rsidRPr="00287AB0">
        <w:rPr>
          <w:rFonts w:ascii="宋体" w:eastAsia="宋体" w:hAnsi="宋体"/>
        </w:rPr>
        <w:t>p" test.txt</w:t>
      </w:r>
      <w:r w:rsidR="00455D5E">
        <w:rPr>
          <w:rFonts w:ascii="宋体" w:eastAsia="宋体" w:hAnsi="宋体" w:hint="eastAsia"/>
        </w:rPr>
        <w:t>=</w:t>
      </w:r>
      <w:r w:rsidR="00455D5E" w:rsidRPr="00455D5E">
        <w:rPr>
          <w:rFonts w:ascii="宋体" w:eastAsia="宋体" w:hAnsi="宋体"/>
        </w:rPr>
        <w:t xml:space="preserve"> </w:t>
      </w:r>
      <w:r w:rsidR="00455D5E">
        <w:rPr>
          <w:rFonts w:ascii="宋体" w:eastAsia="宋体" w:hAnsi="宋体"/>
        </w:rPr>
        <w:t>sed "s/her/you/</w:t>
      </w:r>
      <w:r w:rsidR="00455D5E">
        <w:rPr>
          <w:rFonts w:ascii="宋体" w:eastAsia="宋体" w:hAnsi="宋体" w:hint="eastAsia"/>
        </w:rPr>
        <w:t>g</w:t>
      </w:r>
      <w:r w:rsidR="00455D5E" w:rsidRPr="00287AB0">
        <w:rPr>
          <w:rFonts w:ascii="宋体" w:eastAsia="宋体" w:hAnsi="宋体"/>
        </w:rPr>
        <w:t>" test.txt</w:t>
      </w:r>
      <w:r>
        <w:rPr>
          <w:rFonts w:ascii="宋体" w:eastAsia="宋体" w:hAnsi="宋体" w:hint="eastAsia"/>
        </w:rPr>
        <w:t>不修改源文件，表示</w:t>
      </w:r>
      <w:r w:rsidR="00455D5E">
        <w:rPr>
          <w:rFonts w:ascii="宋体" w:eastAsia="宋体" w:hAnsi="宋体" w:hint="eastAsia"/>
        </w:rPr>
        <w:t>全局</w:t>
      </w:r>
      <w:r>
        <w:rPr>
          <w:rFonts w:ascii="宋体" w:eastAsia="宋体" w:hAnsi="宋体" w:hint="eastAsia"/>
        </w:rPr>
        <w:t>用you替代her；</w:t>
      </w:r>
    </w:p>
    <w:p w:rsidR="00715CA8" w:rsidRDefault="00715CA8" w:rsidP="00715CA8">
      <w:pPr>
        <w:pStyle w:val="a7"/>
        <w:ind w:left="360" w:firstLineChars="0" w:firstLine="0"/>
        <w:rPr>
          <w:rFonts w:ascii="宋体" w:eastAsia="宋体" w:hAnsi="宋体"/>
        </w:rPr>
      </w:pPr>
      <w:r>
        <w:rPr>
          <w:rFonts w:ascii="宋体" w:eastAsia="宋体" w:hAnsi="宋体"/>
        </w:rPr>
        <w:t>sed -n "s/her/you/</w:t>
      </w:r>
      <w:r w:rsidRPr="00287AB0">
        <w:rPr>
          <w:rFonts w:ascii="宋体" w:eastAsia="宋体" w:hAnsi="宋体"/>
        </w:rPr>
        <w:t>p" test.txt</w:t>
      </w:r>
      <w:r>
        <w:rPr>
          <w:rFonts w:ascii="宋体" w:eastAsia="宋体" w:hAnsi="宋体" w:hint="eastAsia"/>
        </w:rPr>
        <w:t>同上，只是一行只能第一个you被替代；</w:t>
      </w:r>
    </w:p>
    <w:p w:rsidR="00287AB0" w:rsidRDefault="00287AB0" w:rsidP="00816038">
      <w:pPr>
        <w:pStyle w:val="a7"/>
        <w:ind w:left="360" w:firstLineChars="0" w:firstLine="0"/>
        <w:rPr>
          <w:rFonts w:ascii="宋体" w:eastAsia="宋体" w:hAnsi="宋体"/>
        </w:rPr>
      </w:pPr>
      <w:r w:rsidRPr="00287AB0">
        <w:rPr>
          <w:rFonts w:ascii="宋体" w:eastAsia="宋体" w:hAnsi="宋体"/>
        </w:rPr>
        <w:t>sed -i "s/her/you/g" test.txt</w:t>
      </w:r>
      <w:r>
        <w:rPr>
          <w:rFonts w:ascii="宋体" w:eastAsia="宋体" w:hAnsi="宋体"/>
        </w:rPr>
        <w:t xml:space="preserve"> </w:t>
      </w:r>
      <w:r>
        <w:rPr>
          <w:rFonts w:ascii="宋体" w:eastAsia="宋体" w:hAnsi="宋体" w:hint="eastAsia"/>
        </w:rPr>
        <w:t>修改源文件</w:t>
      </w:r>
      <w:r w:rsidR="001B2F2E">
        <w:rPr>
          <w:rFonts w:ascii="宋体" w:eastAsia="宋体" w:hAnsi="宋体" w:hint="eastAsia"/>
        </w:rPr>
        <w:t>，同上都是替代；</w:t>
      </w:r>
    </w:p>
    <w:p w:rsidR="00287AB0" w:rsidRDefault="00287AB0" w:rsidP="00287AB0">
      <w:pPr>
        <w:pStyle w:val="a7"/>
        <w:ind w:left="360" w:firstLineChars="0" w:firstLine="0"/>
        <w:rPr>
          <w:rFonts w:ascii="宋体" w:eastAsia="宋体" w:hAnsi="宋体"/>
        </w:rPr>
      </w:pPr>
      <w:r w:rsidRPr="00287AB0">
        <w:rPr>
          <w:rFonts w:ascii="宋体" w:eastAsia="宋体" w:hAnsi="宋体"/>
        </w:rPr>
        <w:t>sed -i "s/\(tell\) \(you\)/\1-\2/g" test.txt</w:t>
      </w:r>
      <w:r w:rsidR="00E5335A">
        <w:rPr>
          <w:rFonts w:ascii="宋体" w:eastAsia="宋体" w:hAnsi="宋体" w:hint="eastAsia"/>
        </w:rPr>
        <w:t>表示将“</w:t>
      </w:r>
      <w:r>
        <w:rPr>
          <w:rFonts w:ascii="宋体" w:eastAsia="宋体" w:hAnsi="宋体" w:hint="eastAsia"/>
        </w:rPr>
        <w:t>tell</w:t>
      </w:r>
      <w:r w:rsidR="00E5335A">
        <w:rPr>
          <w:rFonts w:ascii="宋体" w:eastAsia="宋体" w:hAnsi="宋体" w:hint="eastAsia"/>
        </w:rPr>
        <w:t xml:space="preserve"> </w:t>
      </w:r>
      <w:r>
        <w:rPr>
          <w:rFonts w:ascii="宋体" w:eastAsia="宋体" w:hAnsi="宋体" w:hint="eastAsia"/>
        </w:rPr>
        <w:t>you</w:t>
      </w:r>
      <w:r w:rsidR="00E5335A">
        <w:rPr>
          <w:rFonts w:ascii="宋体" w:eastAsia="宋体" w:hAnsi="宋体" w:hint="eastAsia"/>
        </w:rPr>
        <w:t>”替换成“tell</w:t>
      </w:r>
      <w:r w:rsidR="00E5335A">
        <w:rPr>
          <w:rFonts w:ascii="宋体" w:eastAsia="宋体" w:hAnsi="宋体"/>
        </w:rPr>
        <w:t>-you</w:t>
      </w:r>
      <w:r w:rsidR="00E5335A">
        <w:rPr>
          <w:rFonts w:ascii="宋体" w:eastAsia="宋体" w:hAnsi="宋体" w:hint="eastAsia"/>
        </w:rPr>
        <w:t>”,源文件修改，如果g为p，则修改处的结果会多出1行；</w:t>
      </w:r>
    </w:p>
    <w:p w:rsidR="00E5335A" w:rsidRDefault="00E5335A" w:rsidP="00287AB0">
      <w:pPr>
        <w:pStyle w:val="a7"/>
        <w:ind w:left="360" w:firstLineChars="0" w:firstLine="0"/>
        <w:rPr>
          <w:rFonts w:ascii="宋体" w:eastAsia="宋体" w:hAnsi="宋体"/>
        </w:rPr>
      </w:pPr>
      <w:r>
        <w:rPr>
          <w:rFonts w:ascii="宋体" w:eastAsia="宋体" w:hAnsi="宋体"/>
        </w:rPr>
        <w:t>sed -</w:t>
      </w:r>
      <w:r>
        <w:rPr>
          <w:rFonts w:ascii="宋体" w:eastAsia="宋体" w:hAnsi="宋体" w:hint="eastAsia"/>
        </w:rPr>
        <w:t>n</w:t>
      </w:r>
      <w:r w:rsidRPr="00287AB0">
        <w:rPr>
          <w:rFonts w:ascii="宋体" w:eastAsia="宋体" w:hAnsi="宋体"/>
        </w:rPr>
        <w:t xml:space="preserve"> "s/\(tell\) \(you\)/\1-\2/g"</w:t>
      </w:r>
      <w:r>
        <w:rPr>
          <w:rFonts w:ascii="宋体" w:eastAsia="宋体" w:hAnsi="宋体" w:hint="eastAsia"/>
        </w:rPr>
        <w:t>源文件不修改，功能同上；</w:t>
      </w:r>
    </w:p>
    <w:p w:rsidR="0014637B" w:rsidRDefault="0014637B" w:rsidP="0014637B">
      <w:pPr>
        <w:pStyle w:val="a7"/>
        <w:ind w:left="360" w:firstLineChars="0" w:firstLine="0"/>
        <w:rPr>
          <w:rFonts w:ascii="宋体" w:eastAsia="宋体" w:hAnsi="宋体"/>
        </w:rPr>
      </w:pPr>
      <w:r w:rsidRPr="0014637B">
        <w:rPr>
          <w:rFonts w:ascii="宋体" w:eastAsia="宋体" w:hAnsi="宋体"/>
        </w:rPr>
        <w:t>sed "/again/r aa" test.txt</w:t>
      </w:r>
      <w:r>
        <w:rPr>
          <w:rFonts w:ascii="宋体" w:eastAsia="宋体" w:hAnsi="宋体" w:hint="eastAsia"/>
        </w:rPr>
        <w:t>读命令，表示文件中出现again行的后一行加上aa的内容；</w:t>
      </w:r>
    </w:p>
    <w:p w:rsidR="0014637B" w:rsidRDefault="0014637B" w:rsidP="0014637B">
      <w:pPr>
        <w:pStyle w:val="a7"/>
        <w:ind w:left="360" w:firstLineChars="0" w:firstLine="0"/>
        <w:rPr>
          <w:rFonts w:ascii="宋体" w:eastAsia="宋体" w:hAnsi="宋体"/>
        </w:rPr>
      </w:pPr>
      <w:r w:rsidRPr="0014637B">
        <w:rPr>
          <w:rFonts w:ascii="宋体" w:eastAsia="宋体" w:hAnsi="宋体"/>
        </w:rPr>
        <w:t>sed -n "/again/Iw aa" test.txt</w:t>
      </w:r>
      <w:r>
        <w:rPr>
          <w:rFonts w:ascii="宋体" w:eastAsia="宋体" w:hAnsi="宋体" w:hint="eastAsia"/>
        </w:rPr>
        <w:t>写命令，表示将文件中出现again的行写进aa文件中，如果有内容会覆盖，不带-n会显示全部test.txt内容；</w:t>
      </w:r>
    </w:p>
    <w:p w:rsidR="0014637B" w:rsidRDefault="00650875" w:rsidP="0014637B">
      <w:pPr>
        <w:pStyle w:val="a7"/>
        <w:ind w:left="360" w:firstLineChars="0" w:firstLine="0"/>
        <w:rPr>
          <w:rFonts w:ascii="宋体" w:eastAsia="宋体" w:hAnsi="宋体"/>
        </w:rPr>
      </w:pPr>
      <w:r>
        <w:rPr>
          <w:rFonts w:ascii="宋体" w:eastAsia="宋体" w:hAnsi="宋体"/>
        </w:rPr>
        <w:t xml:space="preserve">sed </w:t>
      </w:r>
      <w:r w:rsidR="0014637B" w:rsidRPr="0014637B">
        <w:rPr>
          <w:rFonts w:ascii="宋体" w:eastAsia="宋体" w:hAnsi="宋体"/>
        </w:rPr>
        <w:t>"/see you again/a \your pretty face" test.txt</w:t>
      </w:r>
      <w:r w:rsidR="0014637B">
        <w:rPr>
          <w:rFonts w:ascii="宋体" w:eastAsia="宋体" w:hAnsi="宋体" w:hint="eastAsia"/>
        </w:rPr>
        <w:t>表示在see</w:t>
      </w:r>
      <w:r w:rsidR="0014637B">
        <w:rPr>
          <w:rFonts w:ascii="宋体" w:eastAsia="宋体" w:hAnsi="宋体"/>
        </w:rPr>
        <w:t xml:space="preserve"> </w:t>
      </w:r>
      <w:r w:rsidR="0014637B">
        <w:rPr>
          <w:rFonts w:ascii="宋体" w:eastAsia="宋体" w:hAnsi="宋体" w:hint="eastAsia"/>
        </w:rPr>
        <w:t>you</w:t>
      </w:r>
      <w:r w:rsidR="0014637B">
        <w:rPr>
          <w:rFonts w:ascii="宋体" w:eastAsia="宋体" w:hAnsi="宋体"/>
        </w:rPr>
        <w:t xml:space="preserve"> again</w:t>
      </w:r>
      <w:r w:rsidR="0014637B">
        <w:rPr>
          <w:rFonts w:ascii="宋体" w:eastAsia="宋体" w:hAnsi="宋体" w:hint="eastAsia"/>
        </w:rPr>
        <w:t>后一行</w:t>
      </w:r>
      <w:r w:rsidR="00764AB6">
        <w:rPr>
          <w:rFonts w:ascii="宋体" w:eastAsia="宋体" w:hAnsi="宋体" w:hint="eastAsia"/>
        </w:rPr>
        <w:t>加上your</w:t>
      </w:r>
      <w:r w:rsidR="00764AB6">
        <w:rPr>
          <w:rFonts w:ascii="宋体" w:eastAsia="宋体" w:hAnsi="宋体"/>
        </w:rPr>
        <w:t xml:space="preserve"> </w:t>
      </w:r>
      <w:r w:rsidR="00764AB6">
        <w:rPr>
          <w:rFonts w:ascii="宋体" w:eastAsia="宋体" w:hAnsi="宋体" w:hint="eastAsia"/>
        </w:rPr>
        <w:t>pretty</w:t>
      </w:r>
      <w:r w:rsidR="00764AB6">
        <w:rPr>
          <w:rFonts w:ascii="宋体" w:eastAsia="宋体" w:hAnsi="宋体"/>
        </w:rPr>
        <w:t xml:space="preserve"> </w:t>
      </w:r>
      <w:r w:rsidR="00764AB6">
        <w:rPr>
          <w:rFonts w:ascii="宋体" w:eastAsia="宋体" w:hAnsi="宋体" w:hint="eastAsia"/>
        </w:rPr>
        <w:t>face；</w:t>
      </w:r>
    </w:p>
    <w:p w:rsidR="00650875" w:rsidRDefault="00650875" w:rsidP="0014637B">
      <w:pPr>
        <w:pStyle w:val="a7"/>
        <w:ind w:left="360" w:firstLineChars="0" w:firstLine="0"/>
        <w:rPr>
          <w:rFonts w:ascii="宋体" w:eastAsia="宋体" w:hAnsi="宋体"/>
        </w:rPr>
      </w:pPr>
      <w:r w:rsidRPr="00650875">
        <w:rPr>
          <w:rFonts w:ascii="宋体" w:eastAsia="宋体" w:hAnsi="宋体"/>
        </w:rPr>
        <w:t>sed "/see you again/i \your pretty face" test.txt</w:t>
      </w:r>
      <w:r>
        <w:rPr>
          <w:rFonts w:ascii="宋体" w:eastAsia="宋体" w:hAnsi="宋体"/>
        </w:rPr>
        <w:t xml:space="preserve"> </w:t>
      </w:r>
      <w:r>
        <w:rPr>
          <w:rFonts w:ascii="宋体" w:eastAsia="宋体" w:hAnsi="宋体" w:hint="eastAsia"/>
        </w:rPr>
        <w:t>与上的区别在于在see</w:t>
      </w:r>
      <w:r>
        <w:rPr>
          <w:rFonts w:ascii="宋体" w:eastAsia="宋体" w:hAnsi="宋体"/>
        </w:rPr>
        <w:t xml:space="preserve"> you  a</w:t>
      </w:r>
      <w:r w:rsidR="00CE0440">
        <w:rPr>
          <w:rFonts w:ascii="宋体" w:eastAsia="宋体" w:hAnsi="宋体"/>
        </w:rPr>
        <w:t xml:space="preserve">gain </w:t>
      </w:r>
      <w:r w:rsidR="00CE0440">
        <w:rPr>
          <w:rFonts w:ascii="宋体" w:eastAsia="宋体" w:hAnsi="宋体" w:hint="eastAsia"/>
        </w:rPr>
        <w:t>前面一行加上you</w:t>
      </w:r>
      <w:r w:rsidR="00CE0440">
        <w:rPr>
          <w:rFonts w:ascii="宋体" w:eastAsia="宋体" w:hAnsi="宋体"/>
        </w:rPr>
        <w:t>r pretty face;</w:t>
      </w:r>
    </w:p>
    <w:p w:rsidR="00165F6B" w:rsidRDefault="00165F6B" w:rsidP="00165F6B">
      <w:pPr>
        <w:pStyle w:val="a7"/>
        <w:ind w:left="360" w:firstLineChars="0" w:firstLine="0"/>
        <w:rPr>
          <w:rFonts w:ascii="宋体" w:eastAsia="宋体" w:hAnsi="宋体"/>
        </w:rPr>
      </w:pPr>
      <w:r w:rsidRPr="00165F6B">
        <w:rPr>
          <w:rFonts w:ascii="宋体" w:eastAsia="宋体" w:hAnsi="宋体"/>
        </w:rPr>
        <w:t>sed "/see you again/c \your pretty face" test.txt</w:t>
      </w:r>
      <w:r>
        <w:rPr>
          <w:rFonts w:ascii="宋体" w:eastAsia="宋体" w:hAnsi="宋体" w:hint="eastAsia"/>
        </w:rPr>
        <w:t>将see</w:t>
      </w:r>
      <w:r>
        <w:rPr>
          <w:rFonts w:ascii="宋体" w:eastAsia="宋体" w:hAnsi="宋体"/>
        </w:rPr>
        <w:t xml:space="preserve"> you again </w:t>
      </w:r>
      <w:r>
        <w:rPr>
          <w:rFonts w:ascii="宋体" w:eastAsia="宋体" w:hAnsi="宋体" w:hint="eastAsia"/>
        </w:rPr>
        <w:t>该行替换成</w:t>
      </w:r>
      <w:r>
        <w:rPr>
          <w:rFonts w:ascii="宋体" w:eastAsia="宋体" w:hAnsi="宋体"/>
        </w:rPr>
        <w:t>your pretty face;</w:t>
      </w:r>
    </w:p>
    <w:p w:rsidR="00165F6B" w:rsidRDefault="0037116C" w:rsidP="00165F6B">
      <w:pPr>
        <w:pStyle w:val="a7"/>
        <w:ind w:left="360" w:firstLineChars="0" w:firstLine="0"/>
        <w:rPr>
          <w:rFonts w:ascii="宋体" w:eastAsia="宋体" w:hAnsi="宋体"/>
        </w:rPr>
      </w:pPr>
      <w:r w:rsidRPr="0037116C">
        <w:rPr>
          <w:rFonts w:ascii="宋体" w:eastAsia="宋体" w:hAnsi="宋体"/>
        </w:rPr>
        <w:t>sed "/you/{n;d}" test.txt</w:t>
      </w:r>
      <w:r>
        <w:rPr>
          <w:rFonts w:ascii="宋体" w:eastAsia="宋体" w:hAnsi="宋体" w:hint="eastAsia"/>
        </w:rPr>
        <w:t>找到you这一行，并删除它的下一行；</w:t>
      </w:r>
    </w:p>
    <w:p w:rsidR="0037116C" w:rsidRDefault="0037116C" w:rsidP="0037116C">
      <w:pPr>
        <w:pStyle w:val="a7"/>
        <w:ind w:left="360" w:firstLineChars="0" w:firstLine="0"/>
        <w:rPr>
          <w:rFonts w:ascii="宋体" w:eastAsia="宋体" w:hAnsi="宋体"/>
        </w:rPr>
      </w:pPr>
      <w:r w:rsidRPr="0037116C">
        <w:rPr>
          <w:rFonts w:ascii="宋体" w:eastAsia="宋体" w:hAnsi="宋体"/>
        </w:rPr>
        <w:t>sed "1 e date" test.txt</w:t>
      </w:r>
      <w:r>
        <w:rPr>
          <w:rFonts w:ascii="宋体" w:eastAsia="宋体" w:hAnsi="宋体" w:hint="eastAsia"/>
        </w:rPr>
        <w:t>在第一行加上时间，如</w:t>
      </w:r>
      <w:r w:rsidRPr="0037116C">
        <w:rPr>
          <w:rFonts w:ascii="宋体" w:eastAsia="宋体" w:hAnsi="宋体"/>
        </w:rPr>
        <w:t>Tue Oct 24 17:18:54 CST 2017</w:t>
      </w:r>
      <w:r>
        <w:rPr>
          <w:rFonts w:ascii="宋体" w:eastAsia="宋体" w:hAnsi="宋体" w:hint="eastAsia"/>
        </w:rPr>
        <w:t>；</w:t>
      </w:r>
    </w:p>
    <w:p w:rsidR="00455D5E" w:rsidRDefault="00FB622D" w:rsidP="00FB622D">
      <w:pPr>
        <w:pStyle w:val="a7"/>
        <w:ind w:left="360" w:firstLineChars="0" w:firstLine="0"/>
        <w:rPr>
          <w:rFonts w:ascii="宋体" w:eastAsia="宋体" w:hAnsi="宋体"/>
        </w:rPr>
      </w:pPr>
      <w:r>
        <w:rPr>
          <w:rFonts w:ascii="宋体" w:eastAsia="宋体" w:hAnsi="宋体"/>
        </w:rPr>
        <w:t xml:space="preserve">sed </w:t>
      </w:r>
      <w:r w:rsidR="000F5F99" w:rsidRPr="000F5F99">
        <w:rPr>
          <w:rFonts w:ascii="宋体" w:eastAsia="宋体" w:hAnsi="宋体"/>
        </w:rPr>
        <w:t>-f aa test.txt</w:t>
      </w:r>
      <w:r w:rsidR="000F5F99" w:rsidRPr="000F5F99">
        <w:t xml:space="preserve"> </w:t>
      </w:r>
      <w:r w:rsidR="000F5F99">
        <w:rPr>
          <w:rFonts w:hint="eastAsia"/>
        </w:rPr>
        <w:t>==</w:t>
      </w:r>
      <w:r w:rsidRPr="00FB622D">
        <w:t xml:space="preserve"> </w:t>
      </w:r>
      <w:r w:rsidRPr="00FB622D">
        <w:rPr>
          <w:rFonts w:ascii="宋体" w:eastAsia="宋体" w:hAnsi="宋体"/>
        </w:rPr>
        <w:t>sed -e "s/you/her/g" -e "s/ /,/g" test.txt</w:t>
      </w:r>
      <w:r w:rsidR="00455D5E">
        <w:rPr>
          <w:rFonts w:ascii="宋体" w:eastAsia="宋体" w:hAnsi="宋体" w:hint="eastAsia"/>
        </w:rPr>
        <w:t>表示利用</w:t>
      </w:r>
      <w:r>
        <w:rPr>
          <w:rFonts w:ascii="宋体" w:eastAsia="宋体" w:hAnsi="宋体" w:hint="eastAsia"/>
        </w:rPr>
        <w:t>aa</w:t>
      </w:r>
      <w:r w:rsidR="00455D5E">
        <w:rPr>
          <w:rFonts w:ascii="宋体" w:eastAsia="宋体" w:hAnsi="宋体" w:hint="eastAsia"/>
        </w:rPr>
        <w:t>中的命令执行test.txt文件</w:t>
      </w:r>
      <w:r>
        <w:rPr>
          <w:rFonts w:ascii="宋体" w:eastAsia="宋体" w:hAnsi="宋体" w:hint="eastAsia"/>
        </w:rPr>
        <w:t xml:space="preserve">，aa内容如下：  </w:t>
      </w:r>
      <w:r w:rsidR="00455D5E" w:rsidRPr="00FB622D">
        <w:rPr>
          <w:rFonts w:ascii="宋体" w:eastAsia="宋体" w:hAnsi="宋体"/>
        </w:rPr>
        <w:t>s/you/her/</w:t>
      </w:r>
      <w:r w:rsidR="00455D5E" w:rsidRPr="00FB622D">
        <w:rPr>
          <w:rFonts w:ascii="宋体" w:eastAsia="宋体" w:hAnsi="宋体" w:hint="eastAsia"/>
        </w:rPr>
        <w:t>g</w:t>
      </w:r>
      <w:r>
        <w:rPr>
          <w:rFonts w:ascii="宋体" w:eastAsia="宋体" w:hAnsi="宋体"/>
        </w:rPr>
        <w:t xml:space="preserve">      </w:t>
      </w:r>
      <w:r w:rsidR="00455D5E" w:rsidRPr="00915042">
        <w:rPr>
          <w:rFonts w:ascii="宋体" w:eastAsia="宋体" w:hAnsi="宋体"/>
        </w:rPr>
        <w:t>s/ /,/g</w:t>
      </w:r>
    </w:p>
    <w:p w:rsidR="00FB622D" w:rsidRDefault="00422A8D" w:rsidP="00FB622D">
      <w:pPr>
        <w:pStyle w:val="a7"/>
        <w:ind w:left="360" w:firstLineChars="0" w:firstLine="0"/>
        <w:rPr>
          <w:rFonts w:ascii="宋体" w:eastAsia="宋体" w:hAnsi="宋体"/>
        </w:rPr>
      </w:pPr>
      <w:r w:rsidRPr="00422A8D">
        <w:rPr>
          <w:rFonts w:ascii="宋体" w:eastAsia="宋体" w:hAnsi="宋体"/>
        </w:rPr>
        <w:t>sed "/again/q" test.txt</w:t>
      </w:r>
      <w:r>
        <w:rPr>
          <w:rFonts w:ascii="宋体" w:eastAsia="宋体" w:hAnsi="宋体"/>
        </w:rPr>
        <w:t xml:space="preserve"> </w:t>
      </w:r>
      <w:r>
        <w:rPr>
          <w:rFonts w:ascii="宋体" w:eastAsia="宋体" w:hAnsi="宋体" w:hint="eastAsia"/>
        </w:rPr>
        <w:t>只在test</w:t>
      </w:r>
      <w:r>
        <w:rPr>
          <w:rFonts w:ascii="宋体" w:eastAsia="宋体" w:hAnsi="宋体"/>
        </w:rPr>
        <w:t>.txt</w:t>
      </w:r>
      <w:r>
        <w:rPr>
          <w:rFonts w:ascii="宋体" w:eastAsia="宋体" w:hAnsi="宋体" w:hint="eastAsia"/>
        </w:rPr>
        <w:t>中匹配到出现again的行；</w:t>
      </w:r>
    </w:p>
    <w:p w:rsidR="00422A8D" w:rsidRDefault="00422A8D" w:rsidP="00FB622D">
      <w:pPr>
        <w:pStyle w:val="a7"/>
        <w:ind w:left="360" w:firstLineChars="0" w:firstLine="0"/>
        <w:rPr>
          <w:rFonts w:ascii="宋体" w:eastAsia="宋体" w:hAnsi="宋体"/>
        </w:rPr>
      </w:pPr>
    </w:p>
    <w:p w:rsidR="00900F13" w:rsidRDefault="00585CFC" w:rsidP="00900F13">
      <w:pPr>
        <w:pStyle w:val="a7"/>
        <w:numPr>
          <w:ilvl w:val="0"/>
          <w:numId w:val="1"/>
        </w:numPr>
        <w:ind w:firstLineChars="0"/>
        <w:rPr>
          <w:rFonts w:ascii="宋体" w:eastAsia="宋体" w:hAnsi="宋体"/>
        </w:rPr>
      </w:pPr>
      <w:r>
        <w:rPr>
          <w:rFonts w:ascii="宋体" w:eastAsia="宋体" w:hAnsi="宋体" w:hint="eastAsia"/>
        </w:rPr>
        <w:t>terminal中，ctrl</w:t>
      </w:r>
      <w:r>
        <w:rPr>
          <w:rFonts w:ascii="宋体" w:eastAsia="宋体" w:hAnsi="宋体"/>
        </w:rPr>
        <w:t>+</w:t>
      </w:r>
      <w:r>
        <w:rPr>
          <w:rFonts w:ascii="宋体" w:eastAsia="宋体" w:hAnsi="宋体" w:hint="eastAsia"/>
        </w:rPr>
        <w:t>A表示跳到命令的开头；ctrl+E表示跳到命令的结尾；</w:t>
      </w:r>
    </w:p>
    <w:p w:rsidR="00900F13" w:rsidRDefault="00900F13" w:rsidP="00900F13">
      <w:pPr>
        <w:pStyle w:val="a7"/>
        <w:numPr>
          <w:ilvl w:val="0"/>
          <w:numId w:val="1"/>
        </w:numPr>
        <w:ind w:firstLineChars="0"/>
        <w:rPr>
          <w:rFonts w:ascii="宋体" w:eastAsia="宋体" w:hAnsi="宋体"/>
        </w:rPr>
      </w:pPr>
      <w:r>
        <w:rPr>
          <w:rFonts w:ascii="宋体" w:eastAsia="宋体" w:hAnsi="宋体" w:hint="eastAsia"/>
        </w:rPr>
        <w:t>NB</w:t>
      </w:r>
      <w:r>
        <w:rPr>
          <w:rFonts w:ascii="宋体" w:eastAsia="宋体" w:hAnsi="宋体"/>
        </w:rPr>
        <w:t xml:space="preserve"> </w:t>
      </w:r>
      <w:r>
        <w:rPr>
          <w:rFonts w:ascii="宋体" w:eastAsia="宋体" w:hAnsi="宋体" w:hint="eastAsia"/>
        </w:rPr>
        <w:t>chx</w:t>
      </w:r>
      <w:r>
        <w:rPr>
          <w:rFonts w:ascii="宋体" w:eastAsia="宋体" w:hAnsi="宋体"/>
        </w:rPr>
        <w:t xml:space="preserve">002 </w:t>
      </w:r>
      <w:r>
        <w:rPr>
          <w:rFonts w:ascii="宋体" w:eastAsia="宋体" w:hAnsi="宋体" w:hint="eastAsia"/>
        </w:rPr>
        <w:t>grd环境：/cpuw</w:t>
      </w:r>
      <w:r>
        <w:rPr>
          <w:rFonts w:ascii="宋体" w:eastAsia="宋体" w:hAnsi="宋体"/>
        </w:rPr>
        <w:t>rk/chx002/sim/chx002_grd grd1 peg2 GOLD</w:t>
      </w:r>
      <w:r>
        <w:rPr>
          <w:rFonts w:ascii="宋体" w:eastAsia="宋体" w:hAnsi="宋体" w:hint="eastAsia"/>
        </w:rPr>
        <w:t>；</w:t>
      </w:r>
    </w:p>
    <w:p w:rsidR="00A6432B" w:rsidRPr="00A6432B" w:rsidRDefault="00A6432B" w:rsidP="00A6432B">
      <w:pPr>
        <w:rPr>
          <w:rFonts w:ascii="宋体" w:eastAsia="宋体" w:hAnsi="宋体"/>
        </w:rPr>
      </w:pP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DATE \@ "yyyy/M/d"</w:instrText>
      </w:r>
      <w:r>
        <w:rPr>
          <w:rFonts w:ascii="宋体" w:eastAsia="宋体" w:hAnsi="宋体"/>
        </w:rPr>
        <w:instrText xml:space="preserve"> </w:instrText>
      </w:r>
      <w:r>
        <w:rPr>
          <w:rFonts w:ascii="宋体" w:eastAsia="宋体" w:hAnsi="宋体"/>
        </w:rPr>
        <w:fldChar w:fldCharType="separate"/>
      </w:r>
      <w:r w:rsidR="002C4590">
        <w:rPr>
          <w:rFonts w:ascii="宋体" w:eastAsia="宋体" w:hAnsi="宋体"/>
          <w:noProof/>
        </w:rPr>
        <w:t>2018/11/15</w:t>
      </w:r>
      <w:r>
        <w:rPr>
          <w:rFonts w:ascii="宋体" w:eastAsia="宋体" w:hAnsi="宋体"/>
        </w:rPr>
        <w:fldChar w:fldCharType="end"/>
      </w:r>
    </w:p>
    <w:p w:rsidR="00900F13" w:rsidRPr="0033668A" w:rsidRDefault="00A6432B" w:rsidP="0033668A">
      <w:pPr>
        <w:pStyle w:val="a7"/>
        <w:numPr>
          <w:ilvl w:val="0"/>
          <w:numId w:val="2"/>
        </w:numPr>
        <w:ind w:firstLineChars="0"/>
        <w:rPr>
          <w:rFonts w:ascii="宋体" w:eastAsia="宋体" w:hAnsi="宋体"/>
        </w:rPr>
      </w:pPr>
      <w:r w:rsidRPr="0033668A">
        <w:rPr>
          <w:rFonts w:ascii="宋体" w:eastAsia="宋体" w:hAnsi="宋体" w:hint="eastAsia"/>
        </w:rPr>
        <w:t>在python中，“.”可以匹配任何字符，但要匹配自身，需要加“\”</w:t>
      </w:r>
      <w:r w:rsidR="0033668A" w:rsidRPr="0033668A">
        <w:rPr>
          <w:rFonts w:ascii="宋体" w:eastAsia="宋体" w:hAnsi="宋体" w:hint="eastAsia"/>
        </w:rPr>
        <w:t>；</w:t>
      </w:r>
    </w:p>
    <w:p w:rsidR="000302D0" w:rsidRDefault="000302D0" w:rsidP="000302D0">
      <w:pPr>
        <w:pStyle w:val="a7"/>
        <w:numPr>
          <w:ilvl w:val="0"/>
          <w:numId w:val="2"/>
        </w:numPr>
        <w:ind w:firstLineChars="0"/>
        <w:rPr>
          <w:rFonts w:ascii="宋体" w:eastAsia="宋体" w:hAnsi="宋体"/>
        </w:rPr>
      </w:pPr>
      <w:r>
        <w:rPr>
          <w:rFonts w:ascii="宋体" w:eastAsia="宋体" w:hAnsi="宋体" w:hint="eastAsia"/>
        </w:rPr>
        <w:t>N</w:t>
      </w:r>
      <w:r>
        <w:rPr>
          <w:rFonts w:ascii="宋体" w:eastAsia="宋体" w:hAnsi="宋体"/>
        </w:rPr>
        <w:t xml:space="preserve">B grd </w:t>
      </w:r>
      <w:r>
        <w:rPr>
          <w:rFonts w:ascii="宋体" w:eastAsia="宋体" w:hAnsi="宋体" w:hint="eastAsia"/>
        </w:rPr>
        <w:t>环境：</w:t>
      </w:r>
      <w:r w:rsidRPr="00BE74B6">
        <w:rPr>
          <w:rFonts w:ascii="宋体" w:eastAsia="宋体" w:hAnsi="宋体" w:hint="eastAsia"/>
          <w:highlight w:val="yellow"/>
        </w:rPr>
        <w:t>/cpu</w:t>
      </w:r>
      <w:r w:rsidRPr="00BE74B6">
        <w:rPr>
          <w:rFonts w:ascii="宋体" w:eastAsia="宋体" w:hAnsi="宋体"/>
          <w:highlight w:val="yellow"/>
        </w:rPr>
        <w:t>wrk/chx002/sim/chx002_grd grd1 peg2 GOLD</w:t>
      </w:r>
    </w:p>
    <w:p w:rsidR="000302D0" w:rsidRDefault="001363D1" w:rsidP="000302D0">
      <w:pPr>
        <w:pStyle w:val="a7"/>
        <w:numPr>
          <w:ilvl w:val="0"/>
          <w:numId w:val="2"/>
        </w:numPr>
        <w:ind w:firstLineChars="0"/>
        <w:rPr>
          <w:rFonts w:ascii="宋体" w:eastAsia="宋体" w:hAnsi="宋体"/>
        </w:rPr>
      </w:pPr>
      <w:r>
        <w:rPr>
          <w:rFonts w:ascii="宋体" w:eastAsia="宋体" w:hAnsi="宋体" w:hint="eastAsia"/>
        </w:rPr>
        <w:t>看机器上空间大小：dfhl</w:t>
      </w:r>
    </w:p>
    <w:p w:rsidR="0090631D" w:rsidRDefault="0090631D" w:rsidP="000302D0">
      <w:pPr>
        <w:pStyle w:val="a7"/>
        <w:numPr>
          <w:ilvl w:val="0"/>
          <w:numId w:val="2"/>
        </w:numPr>
        <w:ind w:firstLineChars="0"/>
        <w:rPr>
          <w:rFonts w:ascii="宋体" w:eastAsia="宋体" w:hAnsi="宋体"/>
        </w:rPr>
      </w:pPr>
      <w:r>
        <w:rPr>
          <w:rFonts w:ascii="宋体" w:eastAsia="宋体" w:hAnsi="宋体" w:hint="eastAsia"/>
        </w:rPr>
        <w:t>g</w:t>
      </w:r>
      <w:r>
        <w:rPr>
          <w:rFonts w:ascii="宋体" w:eastAsia="宋体" w:hAnsi="宋体"/>
        </w:rPr>
        <w:t xml:space="preserve"> –d instance.v instance.orig </w:t>
      </w:r>
      <w:r>
        <w:rPr>
          <w:rFonts w:ascii="宋体" w:eastAsia="宋体" w:hAnsi="宋体" w:hint="eastAsia"/>
        </w:rPr>
        <w:t>用来比较两个文件的不同。</w:t>
      </w:r>
    </w:p>
    <w:p w:rsidR="0090631D" w:rsidRDefault="00E62DAF" w:rsidP="000302D0">
      <w:pPr>
        <w:pStyle w:val="a7"/>
        <w:numPr>
          <w:ilvl w:val="0"/>
          <w:numId w:val="2"/>
        </w:numPr>
        <w:ind w:firstLineChars="0"/>
        <w:rPr>
          <w:rFonts w:ascii="宋体" w:eastAsia="宋体" w:hAnsi="宋体"/>
        </w:rPr>
      </w:pPr>
      <w:r>
        <w:rPr>
          <w:rFonts w:ascii="宋体" w:eastAsia="宋体" w:hAnsi="宋体" w:hint="eastAsia"/>
        </w:rPr>
        <w:t>无法关闭文件时：在对应的机器上gps查看文件号，然后“kill 文件号”即可。</w:t>
      </w:r>
    </w:p>
    <w:p w:rsidR="00CD1C90" w:rsidRPr="00CD1C90" w:rsidRDefault="00CD1C90" w:rsidP="00CD1C90">
      <w:pPr>
        <w:pStyle w:val="a7"/>
        <w:numPr>
          <w:ilvl w:val="0"/>
          <w:numId w:val="2"/>
        </w:numPr>
        <w:ind w:firstLineChars="0"/>
        <w:rPr>
          <w:rFonts w:ascii="宋体" w:eastAsia="宋体" w:hAnsi="宋体"/>
        </w:rPr>
      </w:pPr>
      <w:r>
        <w:rPr>
          <w:rFonts w:ascii="宋体" w:eastAsia="宋体" w:hAnsi="宋体" w:hint="eastAsia"/>
        </w:rPr>
        <w:t xml:space="preserve">&gt;&gt;&gt; </w:t>
      </w:r>
      <w:r w:rsidR="00244334">
        <w:rPr>
          <w:rFonts w:ascii="宋体" w:eastAsia="宋体" w:hAnsi="宋体"/>
        </w:rPr>
        <w:t>print(</w:t>
      </w:r>
      <w:r w:rsidR="00244334">
        <w:rPr>
          <w:rFonts w:ascii="宋体" w:eastAsia="宋体" w:hAnsi="宋体" w:hint="eastAsia"/>
        </w:rPr>
        <w:t>‘</w:t>
      </w:r>
      <w:r w:rsidRPr="00CD1C90">
        <w:rPr>
          <w:rFonts w:ascii="宋体" w:eastAsia="宋体" w:hAnsi="宋体"/>
        </w:rPr>
        <w:t>C:\some</w:t>
      </w:r>
      <w:r w:rsidRPr="00A9128F">
        <w:rPr>
          <w:rFonts w:ascii="宋体" w:eastAsia="宋体" w:hAnsi="宋体"/>
          <w:color w:val="FF0000"/>
        </w:rPr>
        <w:t>\n</w:t>
      </w:r>
      <w:r w:rsidRPr="00CD1C90">
        <w:rPr>
          <w:rFonts w:ascii="宋体" w:eastAsia="宋体" w:hAnsi="宋体"/>
        </w:rPr>
        <w:t>ame')  # here \n means newline!</w:t>
      </w:r>
    </w:p>
    <w:p w:rsidR="00CD1C90" w:rsidRPr="00CD1C90" w:rsidRDefault="00CD1C90" w:rsidP="00CD1C90">
      <w:pPr>
        <w:pStyle w:val="a7"/>
        <w:ind w:left="420" w:firstLineChars="0" w:firstLine="0"/>
        <w:rPr>
          <w:rFonts w:ascii="宋体" w:eastAsia="宋体" w:hAnsi="宋体"/>
        </w:rPr>
      </w:pPr>
      <w:r w:rsidRPr="00CD1C90">
        <w:rPr>
          <w:rFonts w:ascii="宋体" w:eastAsia="宋体" w:hAnsi="宋体"/>
        </w:rPr>
        <w:t>C:\some</w:t>
      </w:r>
    </w:p>
    <w:p w:rsidR="00CD1C90" w:rsidRPr="00CD1C90" w:rsidRDefault="00CD1C90" w:rsidP="00CD1C90">
      <w:pPr>
        <w:pStyle w:val="a7"/>
        <w:ind w:left="420" w:firstLineChars="0" w:firstLine="0"/>
        <w:rPr>
          <w:rFonts w:ascii="宋体" w:eastAsia="宋体" w:hAnsi="宋体"/>
        </w:rPr>
      </w:pPr>
      <w:r w:rsidRPr="00CD1C90">
        <w:rPr>
          <w:rFonts w:ascii="宋体" w:eastAsia="宋体" w:hAnsi="宋体"/>
        </w:rPr>
        <w:t>ame</w:t>
      </w:r>
    </w:p>
    <w:p w:rsidR="00CD1C90" w:rsidRPr="00CD1C90" w:rsidRDefault="00244334" w:rsidP="00CD1C90">
      <w:pPr>
        <w:pStyle w:val="a7"/>
        <w:ind w:left="420" w:firstLineChars="0" w:firstLine="0"/>
        <w:rPr>
          <w:rFonts w:ascii="宋体" w:eastAsia="宋体" w:hAnsi="宋体"/>
        </w:rPr>
      </w:pPr>
      <w:r>
        <w:rPr>
          <w:rFonts w:ascii="宋体" w:eastAsia="宋体" w:hAnsi="宋体"/>
        </w:rPr>
        <w:t>&gt;&gt;&gt; print(</w:t>
      </w:r>
      <w:r w:rsidRPr="00A9128F">
        <w:rPr>
          <w:rFonts w:ascii="宋体" w:eastAsia="宋体" w:hAnsi="宋体"/>
          <w:highlight w:val="yellow"/>
        </w:rPr>
        <w:t>r</w:t>
      </w:r>
      <w:r>
        <w:rPr>
          <w:rFonts w:ascii="宋体" w:eastAsia="宋体" w:hAnsi="宋体" w:hint="eastAsia"/>
        </w:rPr>
        <w:t>‘</w:t>
      </w:r>
      <w:r w:rsidR="00CD1C90" w:rsidRPr="00CD1C90">
        <w:rPr>
          <w:rFonts w:ascii="宋体" w:eastAsia="宋体" w:hAnsi="宋体"/>
        </w:rPr>
        <w:t>C:\some</w:t>
      </w:r>
      <w:r w:rsidR="00CD1C90" w:rsidRPr="00A9128F">
        <w:rPr>
          <w:rFonts w:ascii="宋体" w:eastAsia="宋体" w:hAnsi="宋体"/>
          <w:color w:val="FF0000"/>
        </w:rPr>
        <w:t>\n</w:t>
      </w:r>
      <w:r w:rsidR="00CD1C90" w:rsidRPr="00CD1C90">
        <w:rPr>
          <w:rFonts w:ascii="宋体" w:eastAsia="宋体" w:hAnsi="宋体"/>
        </w:rPr>
        <w:t>ame')  # note the r before the quote</w:t>
      </w:r>
    </w:p>
    <w:p w:rsidR="005B7B5F" w:rsidRDefault="00CD1C90" w:rsidP="005B7B5F">
      <w:pPr>
        <w:pStyle w:val="a7"/>
        <w:ind w:left="420" w:firstLineChars="0" w:firstLine="0"/>
        <w:rPr>
          <w:rFonts w:ascii="宋体" w:eastAsia="宋体" w:hAnsi="宋体"/>
        </w:rPr>
      </w:pPr>
      <w:r w:rsidRPr="00CD1C90">
        <w:rPr>
          <w:rFonts w:ascii="宋体" w:eastAsia="宋体" w:hAnsi="宋体"/>
        </w:rPr>
        <w:t>C:\some\name</w:t>
      </w:r>
    </w:p>
    <w:p w:rsidR="00DE66B2" w:rsidRPr="005B7B5F" w:rsidRDefault="005B7B5F" w:rsidP="005B7B5F">
      <w:pPr>
        <w:rPr>
          <w:rFonts w:ascii="宋体" w:eastAsia="宋体" w:hAnsi="宋体"/>
        </w:rPr>
      </w:pPr>
      <w:r>
        <w:rPr>
          <w:rFonts w:ascii="宋体" w:eastAsia="宋体" w:hAnsi="宋体" w:hint="eastAsia"/>
        </w:rPr>
        <w:t>7</w:t>
      </w:r>
      <w:r w:rsidR="00D02E0D" w:rsidRPr="005B7B5F">
        <w:rPr>
          <w:rFonts w:ascii="宋体" w:eastAsia="宋体" w:hAnsi="宋体" w:hint="eastAsia"/>
        </w:rPr>
        <w:t>、</w:t>
      </w:r>
      <w:r w:rsidR="00DE66B2" w:rsidRPr="005B7B5F">
        <w:rPr>
          <w:rFonts w:ascii="宋体" w:eastAsia="宋体" w:hAnsi="宋体" w:hint="eastAsia"/>
        </w:rPr>
        <w:t>当导入包时，</w:t>
      </w:r>
      <w:r w:rsidR="00DE66B2" w:rsidRPr="005B7B5F">
        <w:rPr>
          <w:rFonts w:ascii="宋体" w:eastAsia="宋体" w:hAnsi="宋体"/>
        </w:rPr>
        <w:t xml:space="preserve">Python </w:t>
      </w:r>
      <w:r w:rsidR="00DE66B2" w:rsidRPr="005B7B5F">
        <w:rPr>
          <w:rFonts w:ascii="宋体" w:eastAsia="宋体" w:hAnsi="宋体" w:hint="eastAsia"/>
        </w:rPr>
        <w:t>会</w:t>
      </w:r>
      <w:r w:rsidR="00DE66B2" w:rsidRPr="005B7B5F">
        <w:rPr>
          <w:rFonts w:ascii="宋体" w:eastAsia="宋体" w:hAnsi="宋体"/>
        </w:rPr>
        <w:t>通过 sys.path 搜索路径查找包含这个包的子目录。</w:t>
      </w:r>
    </w:p>
    <w:p w:rsidR="0037116C" w:rsidRDefault="00DE66B2" w:rsidP="00DE66B2">
      <w:pPr>
        <w:rPr>
          <w:rFonts w:ascii="宋体" w:eastAsia="宋体" w:hAnsi="宋体"/>
        </w:rPr>
      </w:pPr>
      <w:r w:rsidRPr="00DE66B2">
        <w:rPr>
          <w:rFonts w:ascii="宋体" w:eastAsia="宋体" w:hAnsi="宋体" w:hint="eastAsia"/>
        </w:rPr>
        <w:t>为了让</w:t>
      </w:r>
      <w:r w:rsidRPr="00DE66B2">
        <w:rPr>
          <w:rFonts w:ascii="宋体" w:eastAsia="宋体" w:hAnsi="宋体"/>
        </w:rPr>
        <w:t xml:space="preserve"> Python 将目录当做内容包，目录中必须包含 __init__.py 文件</w:t>
      </w:r>
      <w:r w:rsidR="0079769A">
        <w:rPr>
          <w:rFonts w:ascii="宋体" w:eastAsia="宋体" w:hAnsi="宋体" w:hint="eastAsia"/>
        </w:rPr>
        <w:t>；</w:t>
      </w:r>
    </w:p>
    <w:p w:rsidR="0079769A" w:rsidRDefault="0079769A" w:rsidP="005B7B5F">
      <w:pPr>
        <w:pStyle w:val="a7"/>
        <w:numPr>
          <w:ilvl w:val="0"/>
          <w:numId w:val="3"/>
        </w:numPr>
        <w:ind w:firstLineChars="0"/>
        <w:rPr>
          <w:rFonts w:ascii="宋体" w:eastAsia="宋体" w:hAnsi="宋体"/>
        </w:rPr>
      </w:pPr>
      <w:r w:rsidRPr="005B7B5F">
        <w:rPr>
          <w:rFonts w:ascii="宋体" w:eastAsia="宋体" w:hAnsi="宋体"/>
        </w:rPr>
        <w:t>Python 有办法将任意值转为字符串：将它传入 repr() 或 str() 函数。</w:t>
      </w:r>
      <w:r w:rsidRPr="005B7B5F">
        <w:rPr>
          <w:rFonts w:ascii="宋体" w:eastAsia="宋体" w:hAnsi="宋体" w:hint="eastAsia"/>
        </w:rPr>
        <w:t>函数</w:t>
      </w:r>
      <w:r w:rsidRPr="005B7B5F">
        <w:rPr>
          <w:rFonts w:ascii="宋体" w:eastAsia="宋体" w:hAnsi="宋体"/>
        </w:rPr>
        <w:t xml:space="preserve"> str() 用于将值转化为适于人阅读的形式，而 repr() 转化为供解释器读取的形式（如果没有</w:t>
      </w:r>
      <w:r w:rsidRPr="005B7B5F">
        <w:rPr>
          <w:rFonts w:ascii="宋体" w:eastAsia="宋体" w:hAnsi="宋体"/>
        </w:rPr>
        <w:lastRenderedPageBreak/>
        <w:t>等价的语法，则会发生 SyntaxError 异常）某对象没有适于人阅读的解释形式的话，str() 会返回与 repr() 等同的值。</w:t>
      </w:r>
    </w:p>
    <w:p w:rsidR="00BE74B6" w:rsidRPr="00E01A7D" w:rsidRDefault="00BE74B6" w:rsidP="00BE74B6">
      <w:pPr>
        <w:pStyle w:val="a7"/>
        <w:numPr>
          <w:ilvl w:val="0"/>
          <w:numId w:val="3"/>
        </w:numPr>
        <w:ind w:firstLineChars="0"/>
        <w:rPr>
          <w:rFonts w:ascii="宋体" w:eastAsia="宋体" w:hAnsi="宋体"/>
        </w:rPr>
      </w:pPr>
      <w:r>
        <w:rPr>
          <w:rFonts w:ascii="宋体" w:eastAsia="宋体" w:hAnsi="宋体" w:hint="eastAsia"/>
        </w:rPr>
        <w:t>恢复文件：</w:t>
      </w:r>
      <w:r w:rsidRPr="00E01A7D">
        <w:rPr>
          <w:rFonts w:ascii="宋体" w:eastAsia="宋体" w:hAnsi="宋体"/>
        </w:rPr>
        <w:t>g .snapshot/daily_19.2017-11-1</w:t>
      </w:r>
    </w:p>
    <w:p w:rsidR="00BE74B6" w:rsidRPr="00BE74B6" w:rsidRDefault="00BE74B6" w:rsidP="00BE74B6">
      <w:pPr>
        <w:rPr>
          <w:rFonts w:ascii="宋体" w:eastAsia="宋体" w:hAnsi="宋体"/>
        </w:rPr>
      </w:pPr>
    </w:p>
    <w:p w:rsidR="005B7B5F" w:rsidRDefault="005B7B5F" w:rsidP="005B7B5F">
      <w:pPr>
        <w:rPr>
          <w:rFonts w:ascii="宋体" w:eastAsia="宋体" w:hAnsi="宋体"/>
          <w:u w:val="double"/>
          <w:lang w:val="en"/>
        </w:rPr>
      </w:pPr>
      <w:r>
        <w:rPr>
          <w:rFonts w:ascii="宋体" w:eastAsia="宋体" w:hAnsi="宋体"/>
          <w:u w:val="double"/>
          <w:lang w:val="en"/>
        </w:rPr>
        <w:fldChar w:fldCharType="begin"/>
      </w:r>
      <w:r>
        <w:rPr>
          <w:rFonts w:ascii="宋体" w:eastAsia="宋体" w:hAnsi="宋体"/>
          <w:u w:val="double"/>
          <w:lang w:val="en"/>
        </w:rPr>
        <w:instrText xml:space="preserve"> DATE \@ "M/d/yyyy" </w:instrText>
      </w:r>
      <w:r>
        <w:rPr>
          <w:rFonts w:ascii="宋体" w:eastAsia="宋体" w:hAnsi="宋体"/>
          <w:u w:val="double"/>
          <w:lang w:val="en"/>
        </w:rPr>
        <w:fldChar w:fldCharType="separate"/>
      </w:r>
      <w:r w:rsidR="002C4590">
        <w:rPr>
          <w:rFonts w:ascii="宋体" w:eastAsia="宋体" w:hAnsi="宋体"/>
          <w:noProof/>
          <w:u w:val="double"/>
          <w:lang w:val="en"/>
        </w:rPr>
        <w:t>11/15/2018</w:t>
      </w:r>
      <w:r>
        <w:rPr>
          <w:rFonts w:ascii="宋体" w:eastAsia="宋体" w:hAnsi="宋体"/>
          <w:u w:val="double"/>
          <w:lang w:val="en"/>
        </w:rPr>
        <w:fldChar w:fldCharType="end"/>
      </w:r>
    </w:p>
    <w:p w:rsidR="005B7B5F" w:rsidRPr="005B7B5F" w:rsidRDefault="005B7B5F" w:rsidP="005B7B5F">
      <w:pPr>
        <w:pStyle w:val="a7"/>
        <w:numPr>
          <w:ilvl w:val="0"/>
          <w:numId w:val="4"/>
        </w:numPr>
        <w:ind w:firstLineChars="0"/>
        <w:rPr>
          <w:rFonts w:ascii="宋体" w:eastAsia="宋体" w:hAnsi="宋体"/>
          <w:lang w:val="en"/>
        </w:rPr>
      </w:pPr>
      <w:r w:rsidRPr="005B7B5F">
        <w:rPr>
          <w:rFonts w:ascii="宋体" w:eastAsia="宋体" w:hAnsi="宋体" w:hint="eastAsia"/>
          <w:lang w:val="en"/>
        </w:rPr>
        <w:t>py</w:t>
      </w:r>
      <w:r w:rsidRPr="005B7B5F">
        <w:rPr>
          <w:rFonts w:ascii="宋体" w:eastAsia="宋体" w:hAnsi="宋体"/>
          <w:lang w:val="en"/>
        </w:rPr>
        <w:t xml:space="preserve">thon </w:t>
      </w:r>
      <w:r w:rsidRPr="005B7B5F">
        <w:rPr>
          <w:rFonts w:ascii="宋体" w:eastAsia="宋体" w:hAnsi="宋体" w:hint="eastAsia"/>
          <w:lang w:val="en"/>
        </w:rPr>
        <w:t>中if的</w:t>
      </w:r>
      <w:r w:rsidR="007E0837">
        <w:rPr>
          <w:rFonts w:ascii="宋体" w:eastAsia="宋体" w:hAnsi="宋体" w:hint="eastAsia"/>
          <w:lang w:val="en"/>
        </w:rPr>
        <w:t>5</w:t>
      </w:r>
      <w:r w:rsidRPr="005B7B5F">
        <w:rPr>
          <w:rFonts w:ascii="宋体" w:eastAsia="宋体" w:hAnsi="宋体" w:hint="eastAsia"/>
          <w:lang w:val="en"/>
        </w:rPr>
        <w:t>种形式：if</w:t>
      </w:r>
      <w:r w:rsidRPr="005B7B5F">
        <w:rPr>
          <w:rFonts w:ascii="宋体" w:eastAsia="宋体" w:hAnsi="宋体"/>
          <w:lang w:val="en"/>
        </w:rPr>
        <w:t xml:space="preserve"> … is not None:/if … is None:/ if + logic express:/if…in…:</w:t>
      </w:r>
      <w:r w:rsidR="001B0915">
        <w:rPr>
          <w:rFonts w:ascii="宋体" w:eastAsia="宋体" w:hAnsi="宋体"/>
          <w:lang w:val="en"/>
        </w:rPr>
        <w:t>/if…not in…</w:t>
      </w:r>
    </w:p>
    <w:p w:rsidR="005B7B5F" w:rsidRDefault="007E0837" w:rsidP="005B7B5F">
      <w:pPr>
        <w:pStyle w:val="a7"/>
        <w:numPr>
          <w:ilvl w:val="0"/>
          <w:numId w:val="4"/>
        </w:numPr>
        <w:ind w:firstLineChars="0"/>
        <w:rPr>
          <w:rFonts w:ascii="宋体" w:eastAsia="宋体" w:hAnsi="宋体"/>
          <w:lang w:val="en"/>
        </w:rPr>
      </w:pPr>
      <w:r>
        <w:rPr>
          <w:rFonts w:ascii="宋体" w:eastAsia="宋体" w:hAnsi="宋体"/>
          <w:lang w:val="en"/>
        </w:rPr>
        <w:t>+:</w:t>
      </w:r>
      <w:r>
        <w:rPr>
          <w:rFonts w:ascii="宋体" w:eastAsia="宋体" w:hAnsi="宋体" w:hint="eastAsia"/>
          <w:lang w:val="en"/>
        </w:rPr>
        <w:t>一元一致性，-：一元不一致性；~：按位补码；x</w:t>
      </w:r>
      <w:r>
        <w:rPr>
          <w:rFonts w:ascii="宋体" w:eastAsia="宋体" w:hAnsi="宋体"/>
          <w:lang w:val="en"/>
        </w:rPr>
        <w:t>.attribute:</w:t>
      </w:r>
      <w:r>
        <w:rPr>
          <w:rFonts w:ascii="宋体" w:eastAsia="宋体" w:hAnsi="宋体" w:hint="eastAsia"/>
          <w:lang w:val="en"/>
        </w:rPr>
        <w:t>特性引用。</w:t>
      </w:r>
    </w:p>
    <w:p w:rsidR="0045701C" w:rsidRDefault="0045701C" w:rsidP="005B7B5F">
      <w:pPr>
        <w:pStyle w:val="a7"/>
        <w:numPr>
          <w:ilvl w:val="0"/>
          <w:numId w:val="4"/>
        </w:numPr>
        <w:ind w:firstLineChars="0"/>
        <w:rPr>
          <w:rFonts w:ascii="宋体" w:eastAsia="宋体" w:hAnsi="宋体"/>
          <w:lang w:val="en"/>
        </w:rPr>
      </w:pPr>
      <w:r>
        <w:rPr>
          <w:rFonts w:ascii="宋体" w:eastAsia="宋体" w:hAnsi="宋体" w:hint="eastAsia"/>
          <w:lang w:val="en"/>
        </w:rPr>
        <w:t>绑定到对象特性上面的函数称为方法。如object.getprice().</w:t>
      </w:r>
    </w:p>
    <w:p w:rsidR="00F94E9D" w:rsidRDefault="00F94E9D" w:rsidP="005B7B5F">
      <w:pPr>
        <w:pStyle w:val="a7"/>
        <w:numPr>
          <w:ilvl w:val="0"/>
          <w:numId w:val="4"/>
        </w:numPr>
        <w:ind w:firstLineChars="0"/>
        <w:rPr>
          <w:rFonts w:ascii="宋体" w:eastAsia="宋体" w:hAnsi="宋体"/>
          <w:lang w:val="en"/>
        </w:rPr>
      </w:pPr>
      <w:r>
        <w:rPr>
          <w:rFonts w:ascii="宋体" w:eastAsia="宋体" w:hAnsi="宋体" w:hint="eastAsia"/>
          <w:lang w:val="en"/>
        </w:rPr>
        <w:t>百灵鸟类是鸟类的子类（subclass）,鸟类是百灵鸟类的超类（superclass）</w:t>
      </w:r>
    </w:p>
    <w:p w:rsidR="00F92A80" w:rsidRDefault="00C93C8C" w:rsidP="00F92A80">
      <w:pPr>
        <w:pStyle w:val="a7"/>
        <w:numPr>
          <w:ilvl w:val="0"/>
          <w:numId w:val="4"/>
        </w:numPr>
        <w:ind w:firstLineChars="0"/>
        <w:rPr>
          <w:rFonts w:ascii="宋体" w:eastAsia="宋体" w:hAnsi="宋体"/>
          <w:lang w:val="en"/>
        </w:rPr>
      </w:pPr>
      <w:r>
        <w:rPr>
          <w:rFonts w:ascii="宋体" w:eastAsia="宋体" w:hAnsi="宋体" w:hint="eastAsia"/>
          <w:lang w:val="en"/>
        </w:rPr>
        <w:t>字符串（以及数字和元组）是不可变的，即无法修改，只能用新的值覆盖。</w:t>
      </w:r>
    </w:p>
    <w:p w:rsidR="00F92A80" w:rsidRPr="00F92A80" w:rsidRDefault="00F92A80" w:rsidP="00F92A80">
      <w:pPr>
        <w:pStyle w:val="a7"/>
        <w:numPr>
          <w:ilvl w:val="0"/>
          <w:numId w:val="4"/>
        </w:numPr>
        <w:ind w:firstLineChars="0"/>
        <w:rPr>
          <w:rFonts w:ascii="宋体" w:eastAsia="宋体" w:hAnsi="宋体"/>
          <w:lang w:val="en"/>
        </w:rPr>
      </w:pPr>
      <w:r w:rsidRPr="00F92A80">
        <w:rPr>
          <w:rFonts w:ascii="宋体" w:eastAsia="宋体" w:hAnsi="宋体"/>
          <w:lang w:val="en"/>
        </w:rPr>
        <w:t xml:space="preserve">from xml.sax.handler import ContentHandler </w:t>
      </w:r>
    </w:p>
    <w:p w:rsidR="00F92A80" w:rsidRPr="00F92A80" w:rsidRDefault="00F92A80" w:rsidP="00F92A80">
      <w:pPr>
        <w:pStyle w:val="a7"/>
        <w:ind w:left="360" w:firstLineChars="0" w:firstLine="0"/>
        <w:rPr>
          <w:rFonts w:ascii="宋体" w:eastAsia="宋体" w:hAnsi="宋体"/>
          <w:lang w:val="en"/>
        </w:rPr>
      </w:pPr>
      <w:r w:rsidRPr="00F92A80">
        <w:rPr>
          <w:rFonts w:ascii="宋体" w:eastAsia="宋体" w:hAnsi="宋体"/>
          <w:lang w:val="en"/>
        </w:rPr>
        <w:t>from xml.sax import parse</w:t>
      </w:r>
    </w:p>
    <w:p w:rsidR="00F92A80" w:rsidRDefault="00F92A80" w:rsidP="00F92A80">
      <w:pPr>
        <w:pStyle w:val="a7"/>
        <w:ind w:left="360" w:firstLineChars="0" w:firstLine="0"/>
        <w:rPr>
          <w:rFonts w:ascii="宋体" w:eastAsia="宋体" w:hAnsi="宋体"/>
          <w:lang w:val="en"/>
        </w:rPr>
      </w:pPr>
      <w:r w:rsidRPr="00F92A80">
        <w:rPr>
          <w:rFonts w:ascii="宋体" w:eastAsia="宋体" w:hAnsi="宋体"/>
          <w:lang w:val="en"/>
        </w:rPr>
        <w:t>from optparse import OptionParser</w:t>
      </w:r>
    </w:p>
    <w:p w:rsidR="00F92A80" w:rsidRDefault="00F92A80" w:rsidP="00F92A80">
      <w:pPr>
        <w:pStyle w:val="a7"/>
        <w:ind w:left="360" w:firstLineChars="0" w:firstLine="0"/>
        <w:rPr>
          <w:rFonts w:ascii="宋体" w:eastAsia="宋体" w:hAnsi="宋体"/>
          <w:lang w:val="en"/>
        </w:rPr>
      </w:pPr>
      <w:r>
        <w:rPr>
          <w:rFonts w:ascii="宋体" w:eastAsia="宋体" w:hAnsi="宋体" w:hint="eastAsia"/>
          <w:lang w:val="en"/>
        </w:rPr>
        <w:t>xml是可扩展标记语言，是对超文本标记语言（HTML）的补充，用来传输和存储数据，其焦点是数据的内容，而超文本标记语言是用来显示数据，其焦点是数据的外观，xml是独立于软件和硬件的信息传输工具。</w:t>
      </w:r>
    </w:p>
    <w:p w:rsidR="0052248C" w:rsidRDefault="0052248C" w:rsidP="00F92A80">
      <w:pPr>
        <w:pStyle w:val="a7"/>
        <w:ind w:left="360" w:firstLineChars="0" w:firstLine="0"/>
        <w:rPr>
          <w:rFonts w:ascii="宋体" w:eastAsia="宋体" w:hAnsi="宋体"/>
          <w:lang w:val="en"/>
        </w:rPr>
      </w:pPr>
      <w:r w:rsidRPr="0052248C">
        <w:rPr>
          <w:rFonts w:ascii="宋体" w:eastAsia="宋体" w:hAnsi="宋体" w:hint="eastAsia"/>
          <w:lang w:val="en"/>
        </w:rPr>
        <w:t>在</w:t>
      </w:r>
      <w:r w:rsidRPr="0052248C">
        <w:rPr>
          <w:rFonts w:ascii="宋体" w:eastAsia="宋体" w:hAnsi="宋体"/>
          <w:lang w:val="en"/>
        </w:rPr>
        <w:t xml:space="preserve"> XML 语法分析器中，事件与用户操作无关，而与正在读取的 XML 文档中的元素有关。有对于以下方面的事件：</w:t>
      </w:r>
      <w:r>
        <w:rPr>
          <w:rFonts w:ascii="宋体" w:eastAsia="宋体" w:hAnsi="宋体" w:hint="eastAsia"/>
          <w:lang w:val="en"/>
        </w:rPr>
        <w:t>元素开始和结束标记，元素内容，实体，语法分析错误。</w:t>
      </w:r>
    </w:p>
    <w:p w:rsidR="0052248C" w:rsidRDefault="0052248C" w:rsidP="00F92A80">
      <w:pPr>
        <w:pStyle w:val="a7"/>
        <w:ind w:left="360" w:firstLineChars="0" w:firstLine="0"/>
        <w:rPr>
          <w:rFonts w:ascii="宋体" w:eastAsia="宋体" w:hAnsi="宋体"/>
          <w:lang w:val="en"/>
        </w:rPr>
      </w:pPr>
      <w:r w:rsidRPr="0052248C">
        <w:rPr>
          <w:rFonts w:ascii="宋体" w:eastAsia="宋体" w:hAnsi="宋体" w:hint="eastAsia"/>
          <w:lang w:val="en"/>
        </w:rPr>
        <w:t>语法分析器传递了足够信息以构建</w:t>
      </w:r>
      <w:r w:rsidRPr="0052248C">
        <w:rPr>
          <w:rFonts w:ascii="宋体" w:eastAsia="宋体" w:hAnsi="宋体"/>
          <w:lang w:val="en"/>
        </w:rPr>
        <w:t xml:space="preserve"> XML 文档的文档树，但是与 DOM 语法分析器不同，它并不显式地构建该树。</w:t>
      </w:r>
      <w:r w:rsidR="00172D39" w:rsidRPr="00172D39">
        <w:rPr>
          <w:rFonts w:ascii="宋体" w:eastAsia="宋体" w:hAnsi="宋体" w:hint="eastAsia"/>
          <w:lang w:val="en"/>
        </w:rPr>
        <w:t>经验法则是在需要更多控制时使用</w:t>
      </w:r>
      <w:r w:rsidR="00172D39" w:rsidRPr="00172D39">
        <w:rPr>
          <w:rFonts w:ascii="宋体" w:eastAsia="宋体" w:hAnsi="宋体"/>
          <w:lang w:val="en"/>
        </w:rPr>
        <w:t xml:space="preserve"> SAX；要增加方便性时，则使用 DOM。</w:t>
      </w:r>
    </w:p>
    <w:p w:rsidR="0052248C" w:rsidRDefault="00172D39" w:rsidP="00F92A80">
      <w:pPr>
        <w:pStyle w:val="a7"/>
        <w:ind w:left="360" w:firstLineChars="0" w:firstLine="0"/>
        <w:rPr>
          <w:rFonts w:ascii="宋体" w:eastAsia="宋体" w:hAnsi="宋体"/>
          <w:lang w:val="en"/>
        </w:rPr>
      </w:pPr>
      <w:r w:rsidRPr="00172D39">
        <w:rPr>
          <w:rFonts w:ascii="宋体" w:eastAsia="宋体" w:hAnsi="宋体" w:hint="eastAsia"/>
          <w:lang w:val="en"/>
        </w:rPr>
        <w:t>使用</w:t>
      </w:r>
      <w:r w:rsidRPr="00172D39">
        <w:rPr>
          <w:rFonts w:ascii="宋体" w:eastAsia="宋体" w:hAnsi="宋体"/>
          <w:lang w:val="en"/>
        </w:rPr>
        <w:t>Python解析XML的时候，需要 import xml.sax 和 xml.sax.handler</w:t>
      </w:r>
      <w:r>
        <w:rPr>
          <w:rFonts w:ascii="宋体" w:eastAsia="宋体" w:hAnsi="宋体" w:hint="eastAsia"/>
          <w:lang w:val="en"/>
        </w:rPr>
        <w:t>。</w:t>
      </w:r>
    </w:p>
    <w:p w:rsidR="00172D39" w:rsidRDefault="00172D39" w:rsidP="00F92A80">
      <w:pPr>
        <w:pStyle w:val="a7"/>
        <w:ind w:left="360" w:firstLineChars="0" w:firstLine="0"/>
        <w:rPr>
          <w:rFonts w:ascii="宋体" w:eastAsia="宋体" w:hAnsi="宋体"/>
          <w:lang w:val="en"/>
        </w:rPr>
      </w:pPr>
      <w:r>
        <w:rPr>
          <w:rFonts w:ascii="宋体" w:eastAsia="宋体" w:hAnsi="宋体"/>
          <w:lang w:val="en"/>
        </w:rPr>
        <w:t>parse</w:t>
      </w:r>
      <w:r>
        <w:rPr>
          <w:rFonts w:ascii="宋体" w:eastAsia="宋体" w:hAnsi="宋体" w:hint="eastAsia"/>
          <w:lang w:val="en"/>
        </w:rPr>
        <w:t>方法，创建一个SAX解析器并解析xml文档：</w:t>
      </w:r>
    </w:p>
    <w:p w:rsidR="00172D39" w:rsidRPr="00172D39" w:rsidRDefault="00172D39" w:rsidP="00172D39">
      <w:pPr>
        <w:pStyle w:val="a7"/>
        <w:ind w:left="360"/>
        <w:rPr>
          <w:rFonts w:ascii="宋体" w:eastAsia="宋体" w:hAnsi="宋体"/>
        </w:rPr>
      </w:pPr>
      <w:r w:rsidRPr="00172D39">
        <w:rPr>
          <w:rFonts w:ascii="宋体" w:eastAsia="宋体" w:hAnsi="宋体"/>
        </w:rPr>
        <w:t xml:space="preserve">xml.sax.parse(filename_or_stream, handler[, error_handler])　　</w:t>
      </w:r>
    </w:p>
    <w:p w:rsidR="00172D39" w:rsidRPr="00172D39" w:rsidRDefault="00172D39" w:rsidP="00172D39">
      <w:pPr>
        <w:pStyle w:val="a7"/>
        <w:numPr>
          <w:ilvl w:val="0"/>
          <w:numId w:val="6"/>
        </w:numPr>
        <w:ind w:firstLine="422"/>
        <w:rPr>
          <w:rFonts w:ascii="宋体" w:eastAsia="宋体" w:hAnsi="宋体"/>
        </w:rPr>
      </w:pPr>
      <w:r w:rsidRPr="00172D39">
        <w:rPr>
          <w:rFonts w:ascii="宋体" w:eastAsia="宋体" w:hAnsi="宋体"/>
          <w:b/>
          <w:bCs/>
        </w:rPr>
        <w:t>file</w:t>
      </w:r>
      <w:r w:rsidR="005F0DD4">
        <w:rPr>
          <w:rFonts w:ascii="宋体" w:eastAsia="宋体" w:hAnsi="宋体" w:hint="eastAsia"/>
          <w:b/>
          <w:bCs/>
        </w:rPr>
        <w:t>name</w:t>
      </w:r>
      <w:r w:rsidRPr="00172D39">
        <w:rPr>
          <w:rFonts w:ascii="宋体" w:eastAsia="宋体" w:hAnsi="宋体"/>
          <w:b/>
          <w:bCs/>
        </w:rPr>
        <w:t>_or_stream</w:t>
      </w:r>
      <w:r w:rsidRPr="00172D39">
        <w:rPr>
          <w:rFonts w:ascii="宋体" w:eastAsia="宋体" w:hAnsi="宋体"/>
        </w:rPr>
        <w:t>：xml文件名</w:t>
      </w:r>
    </w:p>
    <w:p w:rsidR="00172D39" w:rsidRPr="00172D39" w:rsidRDefault="00172D39" w:rsidP="00172D39">
      <w:pPr>
        <w:pStyle w:val="a7"/>
        <w:numPr>
          <w:ilvl w:val="0"/>
          <w:numId w:val="6"/>
        </w:numPr>
        <w:ind w:firstLine="422"/>
        <w:rPr>
          <w:rFonts w:ascii="宋体" w:eastAsia="宋体" w:hAnsi="宋体"/>
        </w:rPr>
      </w:pPr>
      <w:r w:rsidRPr="00172D39">
        <w:rPr>
          <w:rFonts w:ascii="宋体" w:eastAsia="宋体" w:hAnsi="宋体"/>
          <w:b/>
          <w:bCs/>
        </w:rPr>
        <w:t>handler</w:t>
      </w:r>
      <w:r w:rsidRPr="00172D39">
        <w:rPr>
          <w:rFonts w:ascii="宋体" w:eastAsia="宋体" w:hAnsi="宋体"/>
        </w:rPr>
        <w:t>：必须是一个ContentHandler的对象</w:t>
      </w:r>
    </w:p>
    <w:p w:rsidR="00172D39" w:rsidRPr="00172D39" w:rsidRDefault="00172D39" w:rsidP="00172D39">
      <w:pPr>
        <w:pStyle w:val="a7"/>
        <w:numPr>
          <w:ilvl w:val="0"/>
          <w:numId w:val="6"/>
        </w:numPr>
        <w:ind w:firstLine="422"/>
        <w:rPr>
          <w:rFonts w:ascii="宋体" w:eastAsia="宋体" w:hAnsi="宋体"/>
        </w:rPr>
      </w:pPr>
      <w:r w:rsidRPr="00172D39">
        <w:rPr>
          <w:rFonts w:ascii="宋体" w:eastAsia="宋体" w:hAnsi="宋体"/>
          <w:b/>
          <w:bCs/>
        </w:rPr>
        <w:t>error_handler</w:t>
      </w:r>
      <w:r w:rsidRPr="00172D39">
        <w:rPr>
          <w:rFonts w:ascii="宋体" w:eastAsia="宋体" w:hAnsi="宋体"/>
        </w:rPr>
        <w:t>：如果指定该参数，errorhandler必须是一个SAX ErrorHandler对象</w:t>
      </w:r>
    </w:p>
    <w:p w:rsidR="00172D39" w:rsidRPr="00172D39" w:rsidRDefault="00172D39" w:rsidP="00172D39">
      <w:pPr>
        <w:ind w:firstLine="360"/>
        <w:rPr>
          <w:rFonts w:ascii="宋体" w:eastAsia="宋体" w:hAnsi="宋体"/>
        </w:rPr>
      </w:pPr>
      <w:r w:rsidRPr="00172D39">
        <w:rPr>
          <w:rFonts w:ascii="宋体" w:eastAsia="宋体" w:hAnsi="宋体"/>
        </w:rPr>
        <w:t xml:space="preserve">characters(content)方法 </w:t>
      </w:r>
    </w:p>
    <w:p w:rsidR="00172D39" w:rsidRPr="00172D39" w:rsidRDefault="00172D39" w:rsidP="00172D39">
      <w:pPr>
        <w:pStyle w:val="a7"/>
        <w:ind w:left="360"/>
        <w:rPr>
          <w:rFonts w:ascii="宋体" w:eastAsia="宋体" w:hAnsi="宋体"/>
          <w:bCs/>
        </w:rPr>
      </w:pPr>
      <w:r>
        <w:rPr>
          <w:rFonts w:ascii="宋体" w:eastAsia="宋体" w:hAnsi="宋体" w:hint="eastAsia"/>
          <w:bCs/>
        </w:rPr>
        <w:t>*</w:t>
      </w:r>
      <w:r w:rsidRPr="00172D39">
        <w:rPr>
          <w:rFonts w:ascii="宋体" w:eastAsia="宋体" w:hAnsi="宋体" w:hint="eastAsia"/>
          <w:bCs/>
        </w:rPr>
        <w:t>调用时机</w:t>
      </w:r>
    </w:p>
    <w:p w:rsidR="00172D39" w:rsidRPr="00172D39" w:rsidRDefault="00172D39" w:rsidP="00172D39">
      <w:pPr>
        <w:pStyle w:val="a7"/>
        <w:ind w:left="360"/>
        <w:rPr>
          <w:rFonts w:ascii="宋体" w:eastAsia="宋体" w:hAnsi="宋体"/>
          <w:bCs/>
        </w:rPr>
      </w:pPr>
      <w:r>
        <w:rPr>
          <w:rFonts w:ascii="宋体" w:eastAsia="宋体" w:hAnsi="宋体" w:hint="eastAsia"/>
          <w:bCs/>
        </w:rPr>
        <w:t>*</w:t>
      </w:r>
      <w:r w:rsidRPr="00172D39">
        <w:rPr>
          <w:rFonts w:ascii="宋体" w:eastAsia="宋体" w:hAnsi="宋体" w:hint="eastAsia"/>
          <w:bCs/>
        </w:rPr>
        <w:t>从行开始，遇到标签之前，存在字符，</w:t>
      </w:r>
      <w:r w:rsidRPr="00172D39">
        <w:rPr>
          <w:rFonts w:ascii="宋体" w:eastAsia="宋体" w:hAnsi="宋体"/>
          <w:bCs/>
        </w:rPr>
        <w:t>content的值为这些字符串。</w:t>
      </w:r>
    </w:p>
    <w:p w:rsidR="00172D39" w:rsidRPr="00172D39" w:rsidRDefault="00172D39" w:rsidP="00172D39">
      <w:pPr>
        <w:pStyle w:val="a7"/>
        <w:ind w:left="360"/>
        <w:rPr>
          <w:rFonts w:ascii="宋体" w:eastAsia="宋体" w:hAnsi="宋体"/>
          <w:bCs/>
        </w:rPr>
      </w:pPr>
      <w:r>
        <w:rPr>
          <w:rFonts w:ascii="宋体" w:eastAsia="宋体" w:hAnsi="宋体" w:hint="eastAsia"/>
          <w:bCs/>
        </w:rPr>
        <w:t>*</w:t>
      </w:r>
      <w:r w:rsidRPr="00172D39">
        <w:rPr>
          <w:rFonts w:ascii="宋体" w:eastAsia="宋体" w:hAnsi="宋体" w:hint="eastAsia"/>
          <w:bCs/>
        </w:rPr>
        <w:t>从一个标签，遇到下一个标签之前，</w:t>
      </w:r>
      <w:r w:rsidRPr="00172D39">
        <w:rPr>
          <w:rFonts w:ascii="宋体" w:eastAsia="宋体" w:hAnsi="宋体"/>
          <w:bCs/>
        </w:rPr>
        <w:t xml:space="preserve"> 存在字符，content的值为这些字符串。</w:t>
      </w:r>
    </w:p>
    <w:p w:rsidR="00172D39" w:rsidRPr="00172D39" w:rsidRDefault="00172D39" w:rsidP="00172D39">
      <w:pPr>
        <w:pStyle w:val="a7"/>
        <w:ind w:left="360"/>
        <w:rPr>
          <w:rFonts w:ascii="宋体" w:eastAsia="宋体" w:hAnsi="宋体"/>
          <w:bCs/>
        </w:rPr>
      </w:pPr>
      <w:r>
        <w:rPr>
          <w:rFonts w:ascii="宋体" w:eastAsia="宋体" w:hAnsi="宋体" w:hint="eastAsia"/>
          <w:bCs/>
        </w:rPr>
        <w:t>*</w:t>
      </w:r>
      <w:r w:rsidRPr="00172D39">
        <w:rPr>
          <w:rFonts w:ascii="宋体" w:eastAsia="宋体" w:hAnsi="宋体" w:hint="eastAsia"/>
          <w:bCs/>
        </w:rPr>
        <w:t>从一个标签，遇到行结束符之前，存在字符，</w:t>
      </w:r>
      <w:r w:rsidRPr="00172D39">
        <w:rPr>
          <w:rFonts w:ascii="宋体" w:eastAsia="宋体" w:hAnsi="宋体"/>
          <w:bCs/>
        </w:rPr>
        <w:t>content的值为这些字符串。</w:t>
      </w:r>
    </w:p>
    <w:p w:rsidR="00F92A80" w:rsidRPr="00172D39" w:rsidRDefault="00172D39" w:rsidP="00172D39">
      <w:pPr>
        <w:pStyle w:val="a7"/>
        <w:ind w:left="722" w:firstLineChars="0" w:firstLine="60"/>
        <w:rPr>
          <w:rFonts w:ascii="宋体" w:eastAsia="宋体" w:hAnsi="宋体"/>
          <w:bCs/>
        </w:rPr>
      </w:pPr>
      <w:r>
        <w:rPr>
          <w:rFonts w:ascii="宋体" w:eastAsia="宋体" w:hAnsi="宋体" w:hint="eastAsia"/>
          <w:bCs/>
        </w:rPr>
        <w:t>*</w:t>
      </w:r>
      <w:r w:rsidRPr="00172D39">
        <w:rPr>
          <w:rFonts w:ascii="宋体" w:eastAsia="宋体" w:hAnsi="宋体" w:hint="eastAsia"/>
          <w:bCs/>
        </w:rPr>
        <w:t>标签可以是开始标签，也可以是结束标签。</w:t>
      </w:r>
    </w:p>
    <w:p w:rsidR="00172D39" w:rsidRDefault="00172D39" w:rsidP="00F92A80">
      <w:pPr>
        <w:pStyle w:val="a7"/>
        <w:ind w:left="360" w:firstLineChars="0" w:firstLine="0"/>
        <w:rPr>
          <w:rFonts w:ascii="宋体" w:eastAsia="宋体" w:hAnsi="宋体"/>
          <w:lang w:val="en"/>
        </w:rPr>
      </w:pPr>
    </w:p>
    <w:p w:rsidR="00B53AA8" w:rsidRDefault="00B53AA8" w:rsidP="005B7B5F">
      <w:pPr>
        <w:pStyle w:val="a7"/>
        <w:numPr>
          <w:ilvl w:val="0"/>
          <w:numId w:val="4"/>
        </w:numPr>
        <w:ind w:firstLineChars="0"/>
        <w:rPr>
          <w:rFonts w:ascii="宋体" w:eastAsia="宋体" w:hAnsi="宋体"/>
          <w:lang w:val="en"/>
        </w:rPr>
      </w:pPr>
      <w:r w:rsidRPr="000E54C6">
        <w:rPr>
          <w:rFonts w:ascii="宋体" w:eastAsia="宋体" w:hAnsi="宋体" w:hint="eastAsia"/>
          <w:b/>
          <w:lang w:val="en"/>
        </w:rPr>
        <w:t>gen</w:t>
      </w:r>
      <w:r w:rsidRPr="000E54C6">
        <w:rPr>
          <w:rFonts w:ascii="宋体" w:eastAsia="宋体" w:hAnsi="宋体"/>
          <w:b/>
          <w:lang w:val="en"/>
        </w:rPr>
        <w:t>_pad_mon_table.py</w:t>
      </w:r>
      <w:r w:rsidR="000E54C6">
        <w:rPr>
          <w:rFonts w:ascii="宋体" w:eastAsia="宋体" w:hAnsi="宋体" w:hint="eastAsia"/>
          <w:lang w:val="en"/>
        </w:rPr>
        <w:t>：</w:t>
      </w:r>
    </w:p>
    <w:p w:rsidR="0040577F" w:rsidRDefault="0040577F" w:rsidP="0040577F">
      <w:pPr>
        <w:pStyle w:val="a7"/>
        <w:numPr>
          <w:ilvl w:val="0"/>
          <w:numId w:val="5"/>
        </w:numPr>
        <w:ind w:firstLineChars="0"/>
        <w:rPr>
          <w:rFonts w:ascii="宋体" w:eastAsia="宋体" w:hAnsi="宋体"/>
          <w:lang w:val="en"/>
        </w:rPr>
      </w:pPr>
      <w:r w:rsidRPr="0040577F">
        <w:rPr>
          <w:rFonts w:ascii="宋体" w:eastAsia="宋体" w:hAnsi="宋体"/>
          <w:lang w:val="en"/>
        </w:rPr>
        <w:t>from optparser import OptionParser</w:t>
      </w:r>
    </w:p>
    <w:p w:rsidR="00E4282B" w:rsidRDefault="00E4282B" w:rsidP="0040577F">
      <w:pPr>
        <w:rPr>
          <w:rFonts w:ascii="宋体" w:eastAsia="宋体" w:hAnsi="宋体"/>
          <w:lang w:val="en"/>
        </w:rPr>
      </w:pPr>
      <w:r>
        <w:rPr>
          <w:rFonts w:ascii="宋体" w:eastAsia="宋体" w:hAnsi="宋体" w:hint="eastAsia"/>
          <w:lang w:val="en"/>
        </w:rPr>
        <w:t>两种方式来初始化一个parser，一是带有usage选项，这样的好处是可以模拟带有帮助的终端使用，如下：</w:t>
      </w:r>
    </w:p>
    <w:p w:rsidR="00E4282B" w:rsidRDefault="0040577F" w:rsidP="0040577F">
      <w:pPr>
        <w:rPr>
          <w:rFonts w:ascii="宋体" w:eastAsia="宋体" w:hAnsi="宋体"/>
          <w:lang w:val="en"/>
        </w:rPr>
      </w:pPr>
      <w:r w:rsidRPr="0040577F">
        <w:rPr>
          <w:rFonts w:ascii="宋体" w:eastAsia="宋体" w:hAnsi="宋体"/>
          <w:lang w:val="en"/>
        </w:rPr>
        <w:t>usage = "myprog[ -f &lt;file</w:t>
      </w:r>
      <w:r w:rsidR="00E4282B">
        <w:rPr>
          <w:rFonts w:ascii="宋体" w:eastAsia="宋体" w:hAnsi="宋体"/>
          <w:lang w:val="en"/>
        </w:rPr>
        <w:t>name&gt;][-s &lt;xyz&gt;] arg1[,arg2..]"</w:t>
      </w:r>
    </w:p>
    <w:p w:rsidR="0040577F" w:rsidRDefault="0040577F" w:rsidP="0040577F">
      <w:pPr>
        <w:rPr>
          <w:rFonts w:ascii="宋体" w:eastAsia="宋体" w:hAnsi="宋体"/>
          <w:lang w:val="en"/>
        </w:rPr>
      </w:pPr>
      <w:r w:rsidRPr="0040577F">
        <w:rPr>
          <w:rFonts w:ascii="宋体" w:eastAsia="宋体" w:hAnsi="宋体"/>
          <w:lang w:val="en"/>
        </w:rPr>
        <w:t>parser=OptionParser(usage) #这里为类添加了参数usage</w:t>
      </w:r>
    </w:p>
    <w:p w:rsidR="00E4282B" w:rsidRDefault="00E4282B" w:rsidP="0040577F">
      <w:pPr>
        <w:rPr>
          <w:rFonts w:ascii="宋体" w:eastAsia="宋体" w:hAnsi="宋体"/>
          <w:lang w:val="en"/>
        </w:rPr>
      </w:pPr>
      <w:r>
        <w:rPr>
          <w:rFonts w:ascii="宋体" w:eastAsia="宋体" w:hAnsi="宋体" w:hint="eastAsia"/>
          <w:lang w:val="en"/>
        </w:rPr>
        <w:t>二是不带usage选项，正常来说可以不用设置参数：</w:t>
      </w:r>
    </w:p>
    <w:p w:rsidR="00E4282B" w:rsidRDefault="00E4282B" w:rsidP="0040577F">
      <w:pPr>
        <w:rPr>
          <w:rFonts w:ascii="宋体" w:eastAsia="宋体" w:hAnsi="宋体"/>
          <w:lang w:val="en"/>
        </w:rPr>
      </w:pPr>
      <w:r w:rsidRPr="00E4282B">
        <w:rPr>
          <w:rFonts w:ascii="宋体" w:eastAsia="宋体" w:hAnsi="宋体"/>
          <w:lang w:val="en"/>
        </w:rPr>
        <w:t>parser = OptionParser()</w:t>
      </w:r>
    </w:p>
    <w:p w:rsidR="005C5369" w:rsidRDefault="005C5369" w:rsidP="0040577F">
      <w:pPr>
        <w:rPr>
          <w:rFonts w:ascii="宋体" w:eastAsia="宋体" w:hAnsi="宋体"/>
          <w:lang w:val="en"/>
        </w:rPr>
      </w:pPr>
    </w:p>
    <w:p w:rsidR="005C5369" w:rsidRPr="005C5369" w:rsidRDefault="005C5369" w:rsidP="005C5369">
      <w:pPr>
        <w:rPr>
          <w:rFonts w:ascii="宋体" w:eastAsia="宋体" w:hAnsi="宋体"/>
          <w:lang w:val="en"/>
        </w:rPr>
      </w:pPr>
      <w:r w:rsidRPr="005C5369">
        <w:rPr>
          <w:rFonts w:ascii="宋体" w:eastAsia="宋体" w:hAnsi="宋体" w:hint="eastAsia"/>
          <w:lang w:val="en"/>
        </w:rPr>
        <w:t>作为核心就是指</w:t>
      </w:r>
      <w:r w:rsidRPr="005C5369">
        <w:rPr>
          <w:rFonts w:ascii="宋体" w:eastAsia="宋体" w:hAnsi="宋体"/>
          <w:lang w:val="en"/>
        </w:rPr>
        <w:t>add_option的其他的参数。有如下几个：</w:t>
      </w:r>
    </w:p>
    <w:p w:rsidR="005C5369" w:rsidRPr="005C5369" w:rsidRDefault="005C5369" w:rsidP="005C5369">
      <w:pPr>
        <w:rPr>
          <w:rFonts w:ascii="宋体" w:eastAsia="宋体" w:hAnsi="宋体"/>
          <w:lang w:val="en"/>
        </w:rPr>
      </w:pPr>
      <w:r w:rsidRPr="005C5369">
        <w:rPr>
          <w:rFonts w:ascii="宋体" w:eastAsia="宋体" w:hAnsi="宋体"/>
          <w:lang w:val="en"/>
        </w:rPr>
        <w:t xml:space="preserve">action: 验证输入数据类型是否和type 匹配，并将符合要求的这个参数存储到dest变量中。有以下几个属性： </w:t>
      </w:r>
    </w:p>
    <w:p w:rsidR="005C5369" w:rsidRPr="005C5369" w:rsidRDefault="005C5369" w:rsidP="005C5369">
      <w:pPr>
        <w:rPr>
          <w:rFonts w:ascii="宋体" w:eastAsia="宋体" w:hAnsi="宋体"/>
          <w:lang w:val="en"/>
        </w:rPr>
      </w:pPr>
      <w:r w:rsidRPr="005C5369">
        <w:rPr>
          <w:rFonts w:ascii="宋体" w:eastAsia="宋体" w:hAnsi="宋体"/>
          <w:lang w:val="en"/>
        </w:rPr>
        <w:t xml:space="preserve">store 默认值 </w:t>
      </w:r>
    </w:p>
    <w:p w:rsidR="005C5369" w:rsidRDefault="005C5369" w:rsidP="005C5369">
      <w:pPr>
        <w:rPr>
          <w:rFonts w:ascii="宋体" w:eastAsia="宋体" w:hAnsi="宋体"/>
          <w:lang w:val="en"/>
        </w:rPr>
      </w:pPr>
      <w:r w:rsidRPr="005C5369">
        <w:rPr>
          <w:rFonts w:ascii="宋体" w:eastAsia="宋体" w:hAnsi="宋体"/>
          <w:lang w:val="en"/>
        </w:rPr>
        <w:t xml:space="preserve">- store_false 标记而已 </w:t>
      </w:r>
    </w:p>
    <w:p w:rsidR="005C5369" w:rsidRPr="005C5369" w:rsidRDefault="005C5369" w:rsidP="005C5369">
      <w:pPr>
        <w:rPr>
          <w:rFonts w:ascii="宋体" w:eastAsia="宋体" w:hAnsi="宋体"/>
          <w:lang w:val="en"/>
        </w:rPr>
      </w:pPr>
      <w:r w:rsidRPr="005C5369">
        <w:rPr>
          <w:rFonts w:ascii="宋体" w:eastAsia="宋体" w:hAnsi="宋体"/>
          <w:lang w:val="en"/>
        </w:rPr>
        <w:t>配合下边的那个store_true来进行代码的“标记”，辅助流程控制。</w:t>
      </w:r>
    </w:p>
    <w:p w:rsidR="005C5369" w:rsidRPr="005C5369" w:rsidRDefault="005C5369" w:rsidP="005C5369">
      <w:pPr>
        <w:rPr>
          <w:rFonts w:ascii="宋体" w:eastAsia="宋体" w:hAnsi="宋体"/>
          <w:lang w:val="en"/>
        </w:rPr>
      </w:pPr>
      <w:r>
        <w:rPr>
          <w:rFonts w:ascii="宋体" w:eastAsia="宋体" w:hAnsi="宋体" w:hint="eastAsia"/>
          <w:lang w:val="en"/>
        </w:rPr>
        <w:t>-</w:t>
      </w:r>
      <w:r w:rsidRPr="005C5369">
        <w:rPr>
          <w:rFonts w:ascii="宋体" w:eastAsia="宋体" w:hAnsi="宋体"/>
          <w:lang w:val="en"/>
        </w:rPr>
        <w:t>store_true 标记而已</w:t>
      </w:r>
    </w:p>
    <w:p w:rsidR="005C5369" w:rsidRPr="005C5369" w:rsidRDefault="005C5369" w:rsidP="005C5369">
      <w:pPr>
        <w:rPr>
          <w:rFonts w:ascii="宋体" w:eastAsia="宋体" w:hAnsi="宋体"/>
          <w:lang w:val="en"/>
        </w:rPr>
      </w:pPr>
      <w:r w:rsidRPr="005C5369">
        <w:rPr>
          <w:rFonts w:ascii="宋体" w:eastAsia="宋体" w:hAnsi="宋体"/>
          <w:lang w:val="en"/>
        </w:rPr>
        <w:t>type ： 指的是对应于参数，如-f,-n等的接下来的那个参数的数据类型，有string，int，float等等</w:t>
      </w:r>
    </w:p>
    <w:p w:rsidR="005C5369" w:rsidRPr="005C5369" w:rsidRDefault="005C5369" w:rsidP="005C5369">
      <w:pPr>
        <w:rPr>
          <w:rFonts w:ascii="宋体" w:eastAsia="宋体" w:hAnsi="宋体"/>
          <w:lang w:val="en"/>
        </w:rPr>
      </w:pPr>
      <w:r w:rsidRPr="005C5369">
        <w:rPr>
          <w:rFonts w:ascii="宋体" w:eastAsia="宋体" w:hAnsi="宋体"/>
          <w:lang w:val="en"/>
        </w:rPr>
        <w:t>dest ： 用于保存临时变量，其值可以作为options的属性进行访问。存储的内容就是如-f,-n 等紧挨着的那个参数内容。</w:t>
      </w:r>
    </w:p>
    <w:p w:rsidR="00E4282B" w:rsidRDefault="005C5369" w:rsidP="005C5369">
      <w:pPr>
        <w:rPr>
          <w:rFonts w:ascii="宋体" w:eastAsia="宋体" w:hAnsi="宋体"/>
          <w:lang w:val="en"/>
        </w:rPr>
      </w:pPr>
      <w:r w:rsidRPr="005C5369">
        <w:rPr>
          <w:rFonts w:ascii="宋体" w:eastAsia="宋体" w:hAnsi="宋体"/>
          <w:lang w:val="en"/>
        </w:rPr>
        <w:t>help： 提供用户友好的帮助信息，一般可以用来解释本add_option方法的功能阐述。</w:t>
      </w:r>
    </w:p>
    <w:p w:rsidR="005C5369" w:rsidRDefault="005C5369" w:rsidP="005C5369">
      <w:pPr>
        <w:rPr>
          <w:rFonts w:ascii="宋体" w:eastAsia="宋体" w:hAnsi="宋体"/>
          <w:lang w:val="en"/>
        </w:rPr>
      </w:pPr>
      <w:r w:rsidRPr="005C5369">
        <w:rPr>
          <w:rFonts w:ascii="宋体" w:eastAsia="宋体" w:hAnsi="宋体" w:hint="eastAsia"/>
          <w:lang w:val="en"/>
        </w:rPr>
        <w:t>关于</w:t>
      </w:r>
      <w:r w:rsidRPr="005C5369">
        <w:rPr>
          <w:rFonts w:ascii="宋体" w:eastAsia="宋体" w:hAnsi="宋体"/>
          <w:lang w:val="en"/>
        </w:rPr>
        <w:t>default参数的作用，其实就是给dest的默认值。</w:t>
      </w:r>
    </w:p>
    <w:p w:rsidR="00992FB3" w:rsidRDefault="00992FB3" w:rsidP="00992FB3">
      <w:pPr>
        <w:rPr>
          <w:rFonts w:ascii="宋体" w:eastAsia="宋体" w:hAnsi="宋体"/>
        </w:rPr>
      </w:pPr>
      <w:r w:rsidRPr="00992FB3">
        <w:rPr>
          <w:rFonts w:ascii="宋体" w:eastAsia="宋体" w:hAnsi="宋体" w:hint="eastAsia"/>
        </w:rPr>
        <w:t>使用</w:t>
      </w:r>
      <w:r w:rsidRPr="00992FB3">
        <w:rPr>
          <w:rFonts w:ascii="宋体" w:eastAsia="宋体" w:hAnsi="宋体"/>
        </w:rPr>
        <w:t xml:space="preserve">optionparser模块来解析 </w:t>
      </w:r>
    </w:p>
    <w:p w:rsidR="00992FB3" w:rsidRPr="00992FB3" w:rsidRDefault="00992FB3" w:rsidP="00992FB3">
      <w:pPr>
        <w:rPr>
          <w:rFonts w:ascii="宋体" w:eastAsia="宋体" w:hAnsi="宋体"/>
        </w:rPr>
      </w:pPr>
    </w:p>
    <w:p w:rsidR="00992FB3" w:rsidRPr="00992FB3" w:rsidRDefault="00992FB3" w:rsidP="00992FB3">
      <w:pPr>
        <w:rPr>
          <w:rFonts w:ascii="宋体" w:eastAsia="宋体" w:hAnsi="宋体"/>
        </w:rPr>
      </w:pPr>
      <w:r w:rsidRPr="00992FB3">
        <w:rPr>
          <w:rFonts w:ascii="宋体" w:eastAsia="宋体" w:hAnsi="宋体"/>
        </w:rPr>
        <w:t>optionparser的执行过程：</w:t>
      </w:r>
    </w:p>
    <w:p w:rsidR="00992FB3" w:rsidRPr="00992FB3" w:rsidRDefault="00992FB3" w:rsidP="00992FB3">
      <w:pPr>
        <w:rPr>
          <w:rFonts w:ascii="宋体" w:eastAsia="宋体" w:hAnsi="宋体"/>
        </w:rPr>
      </w:pPr>
      <w:r w:rsidRPr="00992FB3">
        <w:rPr>
          <w:rFonts w:ascii="宋体" w:eastAsia="宋体" w:hAnsi="宋体" w:hint="eastAsia"/>
        </w:rPr>
        <w:t>导入</w:t>
      </w:r>
      <w:r w:rsidRPr="00992FB3">
        <w:rPr>
          <w:rFonts w:ascii="宋体" w:eastAsia="宋体" w:hAnsi="宋体"/>
        </w:rPr>
        <w:t>optionparser ： from optparse import OptionParser</w:t>
      </w:r>
    </w:p>
    <w:p w:rsidR="00992FB3" w:rsidRPr="00992FB3" w:rsidRDefault="00992FB3" w:rsidP="00992FB3">
      <w:pPr>
        <w:rPr>
          <w:rFonts w:ascii="宋体" w:eastAsia="宋体" w:hAnsi="宋体"/>
        </w:rPr>
      </w:pPr>
      <w:r w:rsidRPr="00992FB3">
        <w:rPr>
          <w:rFonts w:ascii="宋体" w:eastAsia="宋体" w:hAnsi="宋体" w:hint="eastAsia"/>
        </w:rPr>
        <w:t>构造</w:t>
      </w:r>
      <w:r w:rsidRPr="00992FB3">
        <w:rPr>
          <w:rFonts w:ascii="宋体" w:eastAsia="宋体" w:hAnsi="宋体"/>
        </w:rPr>
        <w:t>optionparser的对象：parser = OptionParser()</w:t>
      </w:r>
    </w:p>
    <w:p w:rsidR="00992FB3" w:rsidRPr="00992FB3" w:rsidRDefault="00992FB3" w:rsidP="00992FB3">
      <w:pPr>
        <w:rPr>
          <w:rFonts w:ascii="宋体" w:eastAsia="宋体" w:hAnsi="宋体"/>
        </w:rPr>
      </w:pPr>
      <w:r w:rsidRPr="00992FB3">
        <w:rPr>
          <w:rFonts w:ascii="宋体" w:eastAsia="宋体" w:hAnsi="宋体" w:hint="eastAsia"/>
        </w:rPr>
        <w:t>往</w:t>
      </w:r>
      <w:r w:rsidRPr="00992FB3">
        <w:rPr>
          <w:rFonts w:ascii="宋体" w:eastAsia="宋体" w:hAnsi="宋体"/>
        </w:rPr>
        <w:t>optionparser对象中增加option ：parser.add_option()</w:t>
      </w:r>
    </w:p>
    <w:p w:rsidR="00992FB3" w:rsidRPr="00992FB3" w:rsidRDefault="00992FB3" w:rsidP="00992FB3">
      <w:pPr>
        <w:rPr>
          <w:rFonts w:ascii="宋体" w:eastAsia="宋体" w:hAnsi="宋体"/>
        </w:rPr>
      </w:pPr>
      <w:r w:rsidRPr="00992FB3">
        <w:rPr>
          <w:rFonts w:ascii="宋体" w:eastAsia="宋体" w:hAnsi="宋体" w:hint="eastAsia"/>
        </w:rPr>
        <w:t>调用</w:t>
      </w:r>
      <w:r w:rsidRPr="00992FB3">
        <w:rPr>
          <w:rFonts w:ascii="宋体" w:eastAsia="宋体" w:hAnsi="宋体"/>
        </w:rPr>
        <w:t>optionparser的解析函数：(options, args) = parser.parse_args()</w:t>
      </w:r>
    </w:p>
    <w:p w:rsidR="005C5369" w:rsidRDefault="00992FB3" w:rsidP="00992FB3">
      <w:pPr>
        <w:rPr>
          <w:rFonts w:ascii="宋体" w:eastAsia="宋体" w:hAnsi="宋体"/>
        </w:rPr>
      </w:pPr>
      <w:r w:rsidRPr="00992FB3">
        <w:rPr>
          <w:rFonts w:ascii="宋体" w:eastAsia="宋体" w:hAnsi="宋体" w:hint="eastAsia"/>
        </w:rPr>
        <w:t>在</w:t>
      </w:r>
      <w:r w:rsidRPr="00992FB3">
        <w:rPr>
          <w:rFonts w:ascii="宋体" w:eastAsia="宋体" w:hAnsi="宋体"/>
        </w:rPr>
        <w:t>options中使用解析到的options，在args中使用其他的args。</w:t>
      </w:r>
    </w:p>
    <w:p w:rsidR="003114DE" w:rsidRPr="00992FB3" w:rsidRDefault="003114DE" w:rsidP="00992FB3">
      <w:pPr>
        <w:rPr>
          <w:rFonts w:ascii="宋体" w:eastAsia="宋体" w:hAnsi="宋体"/>
        </w:rPr>
      </w:pPr>
    </w:p>
    <w:p w:rsidR="003823D3" w:rsidRPr="003114DE" w:rsidRDefault="003114DE" w:rsidP="003114DE">
      <w:pPr>
        <w:rPr>
          <w:rFonts w:ascii="宋体" w:eastAsia="宋体" w:hAnsi="宋体"/>
        </w:rPr>
      </w:pPr>
      <w:r w:rsidRPr="003114DE">
        <w:rPr>
          <w:rFonts w:ascii="宋体" w:eastAsia="宋体" w:hAnsi="宋体"/>
        </w:rPr>
        <w:t>add_option()中参数的意义：</w:t>
      </w:r>
    </w:p>
    <w:p w:rsidR="003114DE" w:rsidRPr="003114DE" w:rsidRDefault="003114DE" w:rsidP="003114DE">
      <w:pPr>
        <w:rPr>
          <w:rFonts w:ascii="宋体" w:eastAsia="宋体" w:hAnsi="宋体"/>
        </w:rPr>
      </w:pPr>
      <w:r w:rsidRPr="003114DE">
        <w:rPr>
          <w:rFonts w:ascii="宋体" w:eastAsia="宋体" w:hAnsi="宋体"/>
        </w:rPr>
        <w:t>short option string: 为第一个参数，表示option的缩写，例如-f;</w:t>
      </w:r>
    </w:p>
    <w:p w:rsidR="003114DE" w:rsidRPr="003114DE" w:rsidRDefault="003114DE" w:rsidP="003114DE">
      <w:pPr>
        <w:rPr>
          <w:rFonts w:ascii="宋体" w:eastAsia="宋体" w:hAnsi="宋体"/>
        </w:rPr>
      </w:pPr>
      <w:r w:rsidRPr="003114DE">
        <w:rPr>
          <w:rFonts w:ascii="宋体" w:eastAsia="宋体" w:hAnsi="宋体"/>
        </w:rPr>
        <w:t>long option string: 为第二个参数，表示option的全拼，例如--file;</w:t>
      </w:r>
    </w:p>
    <w:p w:rsidR="005C5369" w:rsidRDefault="003114DE" w:rsidP="003114DE">
      <w:pPr>
        <w:rPr>
          <w:rFonts w:ascii="宋体" w:eastAsia="宋体" w:hAnsi="宋体"/>
        </w:rPr>
      </w:pPr>
      <w:r w:rsidRPr="003114DE">
        <w:rPr>
          <w:rFonts w:ascii="宋体" w:eastAsia="宋体" w:hAnsi="宋体" w:hint="eastAsia"/>
        </w:rPr>
        <w:t>后面的参数皆为命名参数，命名参数为可选参数</w:t>
      </w:r>
      <w:r w:rsidRPr="003114DE">
        <w:rPr>
          <w:rFonts w:ascii="宋体" w:eastAsia="宋体" w:hAnsi="宋体"/>
        </w:rPr>
        <w:t>;</w:t>
      </w:r>
    </w:p>
    <w:p w:rsidR="003114DE" w:rsidRPr="003114DE" w:rsidRDefault="003114DE" w:rsidP="003114DE">
      <w:pPr>
        <w:rPr>
          <w:rFonts w:ascii="宋体" w:eastAsia="宋体" w:hAnsi="宋体"/>
        </w:rPr>
      </w:pPr>
    </w:p>
    <w:p w:rsidR="003823D3" w:rsidRDefault="003114DE" w:rsidP="003114DE">
      <w:pPr>
        <w:rPr>
          <w:rFonts w:ascii="宋体" w:eastAsia="宋体" w:hAnsi="宋体"/>
          <w:lang w:val="en"/>
        </w:rPr>
      </w:pPr>
      <w:r w:rsidRPr="003114DE">
        <w:rPr>
          <w:rFonts w:ascii="宋体" w:eastAsia="宋体" w:hAnsi="宋体"/>
          <w:lang w:val="en"/>
        </w:rPr>
        <w:t>action=: 表示对此option的处理方式，默认值为store，表示存储option的值到解析后的options对象的成员中。action还可以有其他的值：对于bool值，使用store_true来默认存储true，使用store_false来默认存储false，store_const用来存储const设置的值到此option，append表示增加option的参数到list中，此时此option是一个list，可能包含多个值，count表示对counter</w:t>
      </w:r>
      <w:r w:rsidR="003823D3">
        <w:rPr>
          <w:rFonts w:ascii="宋体" w:eastAsia="宋体" w:hAnsi="宋体"/>
          <w:lang w:val="en"/>
        </w:rPr>
        <w:t>增加</w:t>
      </w:r>
      <w:r w:rsidR="003823D3">
        <w:rPr>
          <w:rFonts w:ascii="宋体" w:eastAsia="宋体" w:hAnsi="宋体" w:hint="eastAsia"/>
          <w:lang w:val="en"/>
        </w:rPr>
        <w:t>1</w:t>
      </w:r>
      <w:r w:rsidRPr="003114DE">
        <w:rPr>
          <w:rFonts w:ascii="宋体" w:eastAsia="宋体" w:hAnsi="宋体"/>
          <w:lang w:val="en"/>
        </w:rPr>
        <w:t>，callback表示调用指定的函数。</w:t>
      </w:r>
    </w:p>
    <w:p w:rsidR="00792DD2" w:rsidRDefault="00792DD2" w:rsidP="003114DE">
      <w:pPr>
        <w:rPr>
          <w:rFonts w:ascii="宋体" w:eastAsia="宋体" w:hAnsi="宋体"/>
          <w:lang w:val="en"/>
        </w:rPr>
      </w:pPr>
      <w:r>
        <w:rPr>
          <w:rFonts w:ascii="宋体" w:eastAsia="宋体" w:hAnsi="宋体" w:hint="eastAsia"/>
          <w:lang w:val="en"/>
        </w:rPr>
        <w:t>该项会影响metavar</w:t>
      </w:r>
      <w:r w:rsidR="00411903">
        <w:rPr>
          <w:rFonts w:ascii="宋体" w:eastAsia="宋体" w:hAnsi="宋体" w:hint="eastAsia"/>
          <w:lang w:val="en"/>
        </w:rPr>
        <w:t>，使之不显，另外也会影响default和dest</w:t>
      </w:r>
      <w:r w:rsidR="00113F03">
        <w:rPr>
          <w:rFonts w:ascii="宋体" w:eastAsia="宋体" w:hAnsi="宋体" w:hint="eastAsia"/>
          <w:lang w:val="en"/>
        </w:rPr>
        <w:t>，使</w:t>
      </w:r>
      <w:r w:rsidR="00411903">
        <w:rPr>
          <w:rFonts w:ascii="宋体" w:eastAsia="宋体" w:hAnsi="宋体" w:hint="eastAsia"/>
          <w:lang w:val="en"/>
        </w:rPr>
        <w:t>他们的值</w:t>
      </w:r>
      <w:r w:rsidR="00747AB5">
        <w:rPr>
          <w:rFonts w:ascii="宋体" w:eastAsia="宋体" w:hAnsi="宋体" w:hint="eastAsia"/>
          <w:lang w:val="en"/>
        </w:rPr>
        <w:t>不显，而是现实自己存储的值，如store</w:t>
      </w:r>
      <w:r w:rsidR="00747AB5">
        <w:rPr>
          <w:rFonts w:ascii="宋体" w:eastAsia="宋体" w:hAnsi="宋体"/>
          <w:lang w:val="en"/>
        </w:rPr>
        <w:t>_true</w:t>
      </w:r>
      <w:r w:rsidR="00747AB5">
        <w:rPr>
          <w:rFonts w:ascii="宋体" w:eastAsia="宋体" w:hAnsi="宋体" w:hint="eastAsia"/>
          <w:lang w:val="en"/>
        </w:rPr>
        <w:t>，无论default如何，都是True</w:t>
      </w:r>
      <w:r w:rsidR="00E046B9">
        <w:rPr>
          <w:rFonts w:ascii="宋体" w:eastAsia="宋体" w:hAnsi="宋体" w:hint="eastAsia"/>
          <w:lang w:val="en"/>
        </w:rPr>
        <w:t>（有文件输入时，否则还是default的值）</w:t>
      </w:r>
      <w:r w:rsidR="00747AB5">
        <w:rPr>
          <w:rFonts w:ascii="宋体" w:eastAsia="宋体" w:hAnsi="宋体" w:hint="eastAsia"/>
          <w:lang w:val="en"/>
        </w:rPr>
        <w:t>。</w:t>
      </w:r>
    </w:p>
    <w:p w:rsidR="003114DE" w:rsidRPr="003114DE" w:rsidRDefault="003114DE" w:rsidP="003114DE">
      <w:pPr>
        <w:rPr>
          <w:rFonts w:ascii="宋体" w:eastAsia="宋体" w:hAnsi="宋体"/>
          <w:lang w:val="en"/>
        </w:rPr>
      </w:pPr>
      <w:r w:rsidRPr="003114DE">
        <w:rPr>
          <w:rFonts w:ascii="宋体" w:eastAsia="宋体" w:hAnsi="宋体" w:hint="eastAsia"/>
          <w:lang w:val="en"/>
        </w:rPr>
        <w:t>所有的</w:t>
      </w:r>
      <w:r w:rsidRPr="003114DE">
        <w:rPr>
          <w:rFonts w:ascii="宋体" w:eastAsia="宋体" w:hAnsi="宋体"/>
          <w:lang w:val="en"/>
        </w:rPr>
        <w:t>action值如下：</w:t>
      </w:r>
    </w:p>
    <w:p w:rsidR="003114DE" w:rsidRDefault="003114DE" w:rsidP="003114DE">
      <w:pPr>
        <w:rPr>
          <w:rFonts w:ascii="宋体" w:eastAsia="宋体" w:hAnsi="宋体"/>
          <w:lang w:val="en"/>
        </w:rPr>
      </w:pPr>
      <w:r w:rsidRPr="003114DE">
        <w:rPr>
          <w:rFonts w:ascii="宋体" w:eastAsia="宋体" w:hAnsi="宋体"/>
          <w:lang w:val="en"/>
        </w:rPr>
        <w:t>store + store_true + store_false + store_const + append + count + callback</w:t>
      </w:r>
    </w:p>
    <w:p w:rsidR="003823D3" w:rsidRPr="003114DE" w:rsidRDefault="003823D3" w:rsidP="003114DE">
      <w:pPr>
        <w:rPr>
          <w:rFonts w:ascii="宋体" w:eastAsia="宋体" w:hAnsi="宋体"/>
          <w:lang w:val="en"/>
        </w:rPr>
      </w:pPr>
    </w:p>
    <w:p w:rsidR="003114DE" w:rsidRDefault="003114DE" w:rsidP="003114DE">
      <w:pPr>
        <w:rPr>
          <w:rFonts w:ascii="宋体" w:eastAsia="宋体" w:hAnsi="宋体"/>
          <w:lang w:val="en"/>
        </w:rPr>
      </w:pPr>
      <w:r w:rsidRPr="003114DE">
        <w:rPr>
          <w:rFonts w:ascii="宋体" w:eastAsia="宋体" w:hAnsi="宋体"/>
          <w:lang w:val="en"/>
        </w:rPr>
        <w:t>type=:表示此option的值的类型，默认为string，可以指定为string, int, choice, float and complex；</w:t>
      </w:r>
    </w:p>
    <w:p w:rsidR="003823D3" w:rsidRPr="003114DE" w:rsidRDefault="003823D3" w:rsidP="003114DE">
      <w:pPr>
        <w:rPr>
          <w:rFonts w:ascii="宋体" w:eastAsia="宋体" w:hAnsi="宋体"/>
          <w:lang w:val="en"/>
        </w:rPr>
      </w:pPr>
    </w:p>
    <w:p w:rsidR="003114DE" w:rsidRDefault="003114DE" w:rsidP="003114DE">
      <w:pPr>
        <w:rPr>
          <w:rFonts w:ascii="宋体" w:eastAsia="宋体" w:hAnsi="宋体"/>
          <w:lang w:val="en"/>
        </w:rPr>
      </w:pPr>
      <w:r w:rsidRPr="003114DE">
        <w:rPr>
          <w:rFonts w:ascii="宋体" w:eastAsia="宋体" w:hAnsi="宋体"/>
          <w:lang w:val="en"/>
        </w:rPr>
        <w:t>dest=：表示此option在经过optionparser解析后的options对象中成员的名字，默认使用long option string；</w:t>
      </w:r>
    </w:p>
    <w:p w:rsidR="003823D3" w:rsidRPr="003114DE" w:rsidRDefault="003823D3" w:rsidP="003114DE">
      <w:pPr>
        <w:rPr>
          <w:rFonts w:ascii="宋体" w:eastAsia="宋体" w:hAnsi="宋体"/>
          <w:lang w:val="en"/>
        </w:rPr>
      </w:pPr>
    </w:p>
    <w:p w:rsidR="003114DE" w:rsidRDefault="003114DE" w:rsidP="003114DE">
      <w:pPr>
        <w:rPr>
          <w:rFonts w:ascii="宋体" w:eastAsia="宋体" w:hAnsi="宋体"/>
          <w:lang w:val="en"/>
        </w:rPr>
      </w:pPr>
      <w:r w:rsidRPr="003114DE">
        <w:rPr>
          <w:rFonts w:ascii="宋体" w:eastAsia="宋体" w:hAnsi="宋体"/>
          <w:lang w:val="en"/>
        </w:rPr>
        <w:t>default=:</w:t>
      </w:r>
      <w:r w:rsidR="003823D3">
        <w:rPr>
          <w:rFonts w:ascii="宋体" w:eastAsia="宋体" w:hAnsi="宋体"/>
          <w:lang w:val="en"/>
        </w:rPr>
        <w:t>表示</w:t>
      </w:r>
      <w:r w:rsidR="003823D3">
        <w:rPr>
          <w:rFonts w:ascii="宋体" w:eastAsia="宋体" w:hAnsi="宋体" w:hint="eastAsia"/>
          <w:lang w:val="en"/>
        </w:rPr>
        <w:t>此</w:t>
      </w:r>
      <w:r w:rsidRPr="003114DE">
        <w:rPr>
          <w:rFonts w:ascii="宋体" w:eastAsia="宋体" w:hAnsi="宋体"/>
          <w:lang w:val="en"/>
        </w:rPr>
        <w:t>option的默认值；</w:t>
      </w:r>
    </w:p>
    <w:p w:rsidR="003823D3" w:rsidRPr="003114DE" w:rsidRDefault="003823D3" w:rsidP="003114DE">
      <w:pPr>
        <w:rPr>
          <w:rFonts w:ascii="宋体" w:eastAsia="宋体" w:hAnsi="宋体"/>
          <w:lang w:val="en"/>
        </w:rPr>
      </w:pPr>
    </w:p>
    <w:p w:rsidR="003114DE" w:rsidRDefault="003114DE" w:rsidP="003114DE">
      <w:pPr>
        <w:rPr>
          <w:rFonts w:ascii="宋体" w:eastAsia="宋体" w:hAnsi="宋体"/>
          <w:lang w:val="en"/>
        </w:rPr>
      </w:pPr>
      <w:r w:rsidRPr="003114DE">
        <w:rPr>
          <w:rFonts w:ascii="宋体" w:eastAsia="宋体" w:hAnsi="宋体"/>
          <w:lang w:val="en"/>
        </w:rPr>
        <w:t>metavar=:表示显示到help中</w:t>
      </w:r>
      <w:r w:rsidR="00411903">
        <w:rPr>
          <w:rFonts w:ascii="宋体" w:eastAsia="宋体" w:hAnsi="宋体" w:hint="eastAsia"/>
          <w:lang w:val="en"/>
        </w:rPr>
        <w:t>/</w:t>
      </w:r>
      <w:r w:rsidRPr="003114DE">
        <w:rPr>
          <w:rFonts w:ascii="宋体" w:eastAsia="宋体" w:hAnsi="宋体"/>
          <w:lang w:val="en"/>
        </w:rPr>
        <w:t>option的默认值；</w:t>
      </w:r>
    </w:p>
    <w:p w:rsidR="003823D3" w:rsidRPr="003114DE" w:rsidRDefault="003823D3" w:rsidP="003114DE">
      <w:pPr>
        <w:rPr>
          <w:rFonts w:ascii="宋体" w:eastAsia="宋体" w:hAnsi="宋体"/>
          <w:lang w:val="en"/>
        </w:rPr>
      </w:pPr>
    </w:p>
    <w:p w:rsidR="003114DE" w:rsidRDefault="003114DE" w:rsidP="003114DE">
      <w:pPr>
        <w:rPr>
          <w:rFonts w:ascii="宋体" w:eastAsia="宋体" w:hAnsi="宋体"/>
          <w:lang w:val="en"/>
        </w:rPr>
      </w:pPr>
      <w:r w:rsidRPr="003114DE">
        <w:rPr>
          <w:rFonts w:ascii="宋体" w:eastAsia="宋体" w:hAnsi="宋体"/>
          <w:lang w:val="en"/>
        </w:rPr>
        <w:t>const=:当action为store_const的时候，需要设置此值；</w:t>
      </w:r>
    </w:p>
    <w:p w:rsidR="003823D3" w:rsidRPr="003114DE" w:rsidRDefault="003823D3" w:rsidP="003114DE">
      <w:pPr>
        <w:rPr>
          <w:rFonts w:ascii="宋体" w:eastAsia="宋体" w:hAnsi="宋体"/>
          <w:lang w:val="en"/>
        </w:rPr>
      </w:pPr>
    </w:p>
    <w:p w:rsidR="009C3D2A" w:rsidRDefault="003114DE" w:rsidP="003114DE">
      <w:pPr>
        <w:rPr>
          <w:rFonts w:ascii="宋体" w:eastAsia="宋体" w:hAnsi="宋体"/>
          <w:lang w:val="en"/>
        </w:rPr>
      </w:pPr>
      <w:r w:rsidRPr="003114DE">
        <w:rPr>
          <w:rFonts w:ascii="宋体" w:eastAsia="宋体" w:hAnsi="宋体"/>
          <w:lang w:val="en"/>
        </w:rPr>
        <w:t>choices=:当设置type为choices时，需要设置此值；</w:t>
      </w:r>
    </w:p>
    <w:p w:rsidR="009C3D2A" w:rsidRDefault="009C3D2A" w:rsidP="005C5369">
      <w:pPr>
        <w:rPr>
          <w:rFonts w:ascii="宋体" w:eastAsia="宋体" w:hAnsi="宋体"/>
          <w:lang w:val="en"/>
        </w:rPr>
      </w:pPr>
    </w:p>
    <w:p w:rsidR="003823D3" w:rsidRDefault="003823D3" w:rsidP="005C5369">
      <w:pPr>
        <w:rPr>
          <w:rFonts w:ascii="宋体" w:eastAsia="宋体" w:hAnsi="宋体"/>
          <w:lang w:val="en"/>
        </w:rPr>
      </w:pPr>
    </w:p>
    <w:p w:rsidR="003823D3" w:rsidRPr="003823D3" w:rsidRDefault="003823D3" w:rsidP="003823D3">
      <w:pPr>
        <w:rPr>
          <w:rFonts w:ascii="宋体" w:eastAsia="宋体" w:hAnsi="宋体"/>
        </w:rPr>
      </w:pPr>
      <w:r w:rsidRPr="003823D3">
        <w:rPr>
          <w:rFonts w:ascii="宋体" w:eastAsia="宋体" w:hAnsi="宋体" w:hint="eastAsia"/>
        </w:rPr>
        <w:t>如果</w:t>
      </w:r>
      <w:r w:rsidRPr="003823D3">
        <w:rPr>
          <w:rFonts w:ascii="宋体" w:eastAsia="宋体" w:hAnsi="宋体"/>
        </w:rPr>
        <w:t>options很多的时候，可以进行分组，使用如下：</w:t>
      </w:r>
    </w:p>
    <w:p w:rsidR="003823D3" w:rsidRPr="003823D3" w:rsidRDefault="003823D3" w:rsidP="003823D3">
      <w:pPr>
        <w:rPr>
          <w:rFonts w:ascii="宋体" w:eastAsia="宋体" w:hAnsi="宋体"/>
        </w:rPr>
      </w:pPr>
      <w:r w:rsidRPr="003823D3">
        <w:rPr>
          <w:rFonts w:ascii="宋体" w:eastAsia="宋体" w:hAnsi="宋体"/>
        </w:rPr>
        <w:t>group = OptionGroup(parser)</w:t>
      </w:r>
    </w:p>
    <w:p w:rsidR="003823D3" w:rsidRPr="003823D3" w:rsidRDefault="003823D3" w:rsidP="003823D3">
      <w:pPr>
        <w:rPr>
          <w:rFonts w:ascii="宋体" w:eastAsia="宋体" w:hAnsi="宋体"/>
        </w:rPr>
      </w:pPr>
      <w:r w:rsidRPr="003823D3">
        <w:rPr>
          <w:rFonts w:ascii="宋体" w:eastAsia="宋体" w:hAnsi="宋体"/>
        </w:rPr>
        <w:t>group.add_option()</w:t>
      </w:r>
    </w:p>
    <w:p w:rsidR="003823D3" w:rsidRDefault="003823D3" w:rsidP="003823D3">
      <w:pPr>
        <w:rPr>
          <w:rFonts w:ascii="宋体" w:eastAsia="宋体" w:hAnsi="宋体"/>
        </w:rPr>
      </w:pPr>
      <w:r w:rsidRPr="003823D3">
        <w:rPr>
          <w:rFonts w:ascii="宋体" w:eastAsia="宋体" w:hAnsi="宋体"/>
        </w:rPr>
        <w:t>parser.add_option_group(group)</w:t>
      </w:r>
    </w:p>
    <w:p w:rsidR="003823D3" w:rsidRPr="000E54C6" w:rsidRDefault="003823D3" w:rsidP="003823D3">
      <w:pPr>
        <w:rPr>
          <w:rFonts w:ascii="宋体" w:eastAsia="宋体" w:hAnsi="宋体"/>
          <w:lang w:val="en"/>
        </w:rPr>
      </w:pPr>
    </w:p>
    <w:p w:rsidR="00B53AA8" w:rsidRPr="005324B9" w:rsidRDefault="00B53AA8" w:rsidP="00B53AA8">
      <w:pPr>
        <w:pStyle w:val="a7"/>
        <w:numPr>
          <w:ilvl w:val="0"/>
          <w:numId w:val="5"/>
        </w:numPr>
        <w:ind w:firstLineChars="0"/>
        <w:rPr>
          <w:rFonts w:ascii="宋体" w:eastAsia="宋体" w:hAnsi="宋体"/>
          <w:lang w:val="en"/>
        </w:rPr>
      </w:pPr>
      <w:r>
        <w:rPr>
          <w:rFonts w:ascii="宋体" w:eastAsia="宋体" w:hAnsi="宋体"/>
          <w:lang w:val="en"/>
        </w:rPr>
        <w:t xml:space="preserve">def </w:t>
      </w:r>
      <w:r w:rsidRPr="005324B9">
        <w:rPr>
          <w:rFonts w:ascii="宋体" w:eastAsia="宋体" w:hAnsi="宋体"/>
          <w:lang w:val="en"/>
        </w:rPr>
        <w:t>cat(*args):</w:t>
      </w:r>
      <w:r w:rsidRPr="005324B9">
        <w:rPr>
          <w:rFonts w:ascii="宋体" w:eastAsia="宋体" w:hAnsi="宋体" w:hint="eastAsia"/>
          <w:lang w:val="en"/>
        </w:rPr>
        <w:t>调用多个tuple参数，如果只有一个参数，obj</w:t>
      </w:r>
      <w:r w:rsidRPr="005324B9">
        <w:rPr>
          <w:rFonts w:ascii="宋体" w:eastAsia="宋体" w:hAnsi="宋体"/>
          <w:lang w:val="en"/>
        </w:rPr>
        <w:t>=args[0],</w:t>
      </w:r>
      <w:r w:rsidRPr="005324B9">
        <w:rPr>
          <w:rFonts w:ascii="宋体" w:eastAsia="宋体" w:hAnsi="宋体" w:hint="eastAsia"/>
          <w:lang w:val="en"/>
        </w:rPr>
        <w:t>否则obj</w:t>
      </w:r>
      <w:r w:rsidRPr="005324B9">
        <w:rPr>
          <w:rFonts w:ascii="宋体" w:eastAsia="宋体" w:hAnsi="宋体"/>
          <w:lang w:val="en"/>
        </w:rPr>
        <w:t>=arg</w:t>
      </w:r>
      <w:r w:rsidRPr="005324B9">
        <w:rPr>
          <w:rFonts w:ascii="宋体" w:eastAsia="宋体" w:hAnsi="宋体" w:hint="eastAsia"/>
          <w:lang w:val="en"/>
        </w:rPr>
        <w:t>s；如果obj</w:t>
      </w:r>
      <w:r w:rsidRPr="005324B9">
        <w:rPr>
          <w:rFonts w:ascii="宋体" w:eastAsia="宋体" w:hAnsi="宋体"/>
          <w:lang w:val="en"/>
        </w:rPr>
        <w:t>==None</w:t>
      </w:r>
      <w:r w:rsidRPr="005324B9">
        <w:rPr>
          <w:rFonts w:ascii="宋体" w:eastAsia="宋体" w:hAnsi="宋体" w:hint="eastAsia"/>
          <w:lang w:val="en"/>
        </w:rPr>
        <w:t>，返回空字符串，否则判断obj是否是tuple</w:t>
      </w:r>
      <w:r>
        <w:rPr>
          <w:rFonts w:ascii="宋体" w:eastAsia="宋体" w:hAnsi="宋体" w:hint="eastAsia"/>
          <w:lang w:val="en"/>
        </w:rPr>
        <w:t>或list</w:t>
      </w:r>
      <w:r w:rsidRPr="005324B9">
        <w:rPr>
          <w:rFonts w:ascii="宋体" w:eastAsia="宋体" w:hAnsi="宋体" w:hint="eastAsia"/>
          <w:lang w:val="en"/>
        </w:rPr>
        <w:t>类型，是的话fo</w:t>
      </w:r>
      <w:r w:rsidRPr="005324B9">
        <w:rPr>
          <w:rFonts w:ascii="宋体" w:eastAsia="宋体" w:hAnsi="宋体"/>
          <w:lang w:val="en"/>
        </w:rPr>
        <w:t>r item in obj:string = string+cat(item),</w:t>
      </w:r>
      <w:r w:rsidRPr="005324B9">
        <w:rPr>
          <w:rFonts w:ascii="宋体" w:eastAsia="宋体" w:hAnsi="宋体" w:hint="eastAsia"/>
          <w:lang w:val="en"/>
        </w:rPr>
        <w:t>string初始值为0，obj不是tuple类型的话将其强制转换为string。总结其作用是将cat的args转换为字符串（string）。</w:t>
      </w:r>
    </w:p>
    <w:p w:rsidR="00B53AA8" w:rsidRPr="00B53AA8" w:rsidRDefault="00B53AA8" w:rsidP="00B53AA8">
      <w:pPr>
        <w:pStyle w:val="a7"/>
        <w:ind w:left="360" w:firstLineChars="0" w:firstLine="0"/>
        <w:rPr>
          <w:rFonts w:ascii="宋体" w:eastAsia="宋体" w:hAnsi="宋体"/>
          <w:lang w:val="en"/>
        </w:rPr>
      </w:pPr>
    </w:p>
    <w:p w:rsidR="00B53AA8" w:rsidRDefault="00B53AA8" w:rsidP="00B53AA8">
      <w:pPr>
        <w:pStyle w:val="a7"/>
        <w:numPr>
          <w:ilvl w:val="0"/>
          <w:numId w:val="5"/>
        </w:numPr>
        <w:ind w:firstLineChars="0"/>
        <w:rPr>
          <w:rFonts w:ascii="宋体" w:eastAsia="宋体" w:hAnsi="宋体"/>
          <w:lang w:val="en"/>
        </w:rPr>
      </w:pPr>
      <w:r>
        <w:rPr>
          <w:rFonts w:ascii="宋体" w:eastAsia="宋体" w:hAnsi="宋体" w:hint="eastAsia"/>
          <w:lang w:val="en"/>
        </w:rPr>
        <w:t xml:space="preserve">def </w:t>
      </w:r>
      <w:r>
        <w:rPr>
          <w:rFonts w:ascii="宋体" w:eastAsia="宋体" w:hAnsi="宋体"/>
          <w:lang w:val="en"/>
        </w:rPr>
        <w:t>is_match_case(m_case):</w:t>
      </w:r>
      <w:r>
        <w:rPr>
          <w:rFonts w:ascii="宋体" w:eastAsia="宋体" w:hAnsi="宋体" w:hint="eastAsia"/>
          <w:lang w:val="en"/>
        </w:rPr>
        <w:t>判断m_case列表不为空，否则返回False。</w:t>
      </w:r>
    </w:p>
    <w:p w:rsidR="00B53AA8" w:rsidRPr="00B53AA8" w:rsidRDefault="00B53AA8" w:rsidP="00B53AA8">
      <w:pPr>
        <w:pStyle w:val="a7"/>
        <w:rPr>
          <w:rFonts w:ascii="宋体" w:eastAsia="宋体" w:hAnsi="宋体"/>
          <w:lang w:val="en"/>
        </w:rPr>
      </w:pPr>
    </w:p>
    <w:p w:rsidR="00B53AA8" w:rsidRDefault="00B53AA8" w:rsidP="00B53AA8">
      <w:pPr>
        <w:pStyle w:val="a7"/>
        <w:numPr>
          <w:ilvl w:val="0"/>
          <w:numId w:val="5"/>
        </w:numPr>
        <w:ind w:firstLineChars="0"/>
        <w:rPr>
          <w:rFonts w:ascii="宋体" w:eastAsia="宋体" w:hAnsi="宋体"/>
          <w:lang w:val="en"/>
        </w:rPr>
      </w:pPr>
      <w:r>
        <w:rPr>
          <w:rFonts w:ascii="宋体" w:eastAsia="宋体" w:hAnsi="宋体" w:hint="eastAsia"/>
          <w:lang w:val="en"/>
        </w:rPr>
        <w:t>class fi</w:t>
      </w:r>
      <w:r>
        <w:rPr>
          <w:rFonts w:ascii="宋体" w:eastAsia="宋体" w:hAnsi="宋体"/>
          <w:lang w:val="en"/>
        </w:rPr>
        <w:t>le_info(object):</w:t>
      </w:r>
      <w:r>
        <w:rPr>
          <w:rFonts w:ascii="宋体" w:eastAsia="宋体" w:hAnsi="宋体" w:hint="eastAsia"/>
          <w:lang w:val="en"/>
        </w:rPr>
        <w:t>def</w:t>
      </w:r>
      <w:r>
        <w:rPr>
          <w:rFonts w:ascii="宋体" w:eastAsia="宋体" w:hAnsi="宋体"/>
          <w:lang w:val="en"/>
        </w:rPr>
        <w:t xml:space="preserve"> __init__</w:t>
      </w:r>
      <w:r>
        <w:rPr>
          <w:rFonts w:ascii="宋体" w:eastAsia="宋体" w:hAnsi="宋体" w:hint="eastAsia"/>
          <w:lang w:val="en"/>
        </w:rPr>
        <w:t>中FILE的默认值为None，如果更改则将FILE中的所有行以list的形式读出（read</w:t>
      </w:r>
      <w:r>
        <w:rPr>
          <w:rFonts w:ascii="宋体" w:eastAsia="宋体" w:hAnsi="宋体"/>
          <w:lang w:val="en"/>
        </w:rPr>
        <w:t>lines(),</w:t>
      </w:r>
      <w:r>
        <w:rPr>
          <w:rFonts w:ascii="宋体" w:eastAsia="宋体" w:hAnsi="宋体" w:hint="eastAsia"/>
          <w:lang w:val="en"/>
        </w:rPr>
        <w:t>注：readline（）是每次只读一行），并赋值给self._</w:t>
      </w:r>
      <w:r>
        <w:rPr>
          <w:rFonts w:ascii="宋体" w:eastAsia="宋体" w:hAnsi="宋体"/>
          <w:lang w:val="en"/>
        </w:rPr>
        <w:t>file_list</w:t>
      </w:r>
      <w:r>
        <w:rPr>
          <w:rFonts w:ascii="宋体" w:eastAsia="宋体" w:hAnsi="宋体" w:hint="eastAsia"/>
          <w:lang w:val="en"/>
        </w:rPr>
        <w:t>。如三行的FILE的赋值形式为：</w:t>
      </w:r>
      <w:r>
        <w:rPr>
          <w:rFonts w:ascii="宋体" w:eastAsia="宋体" w:hAnsi="宋体"/>
          <w:lang w:val="en"/>
        </w:rPr>
        <w:t>[‘</w:t>
      </w:r>
      <w:r w:rsidRPr="00A24055">
        <w:rPr>
          <w:rFonts w:ascii="宋体" w:eastAsia="宋体" w:hAnsi="宋体"/>
          <w:lang w:val="en"/>
        </w:rPr>
        <w:t>love\n',</w:t>
      </w:r>
      <w:r>
        <w:rPr>
          <w:rFonts w:ascii="宋体" w:eastAsia="宋体" w:hAnsi="宋体"/>
          <w:lang w:val="en"/>
        </w:rPr>
        <w:t xml:space="preserve"> ‘the world\n', ‘eric\n'</w:t>
      </w:r>
      <w:r w:rsidRPr="00A24055">
        <w:rPr>
          <w:rFonts w:ascii="宋体" w:eastAsia="宋体" w:hAnsi="宋体"/>
          <w:lang w:val="en"/>
        </w:rPr>
        <w:t>]</w:t>
      </w:r>
      <w:r>
        <w:rPr>
          <w:rFonts w:ascii="宋体" w:eastAsia="宋体" w:hAnsi="宋体" w:hint="eastAsia"/>
          <w:lang w:val="en"/>
        </w:rPr>
        <w:t>。</w:t>
      </w:r>
    </w:p>
    <w:p w:rsidR="00B53AA8" w:rsidRPr="00B53AA8" w:rsidRDefault="00B53AA8" w:rsidP="00B53AA8">
      <w:pPr>
        <w:pStyle w:val="a7"/>
        <w:rPr>
          <w:rFonts w:ascii="宋体" w:eastAsia="宋体" w:hAnsi="宋体"/>
          <w:lang w:val="en"/>
        </w:rPr>
      </w:pPr>
    </w:p>
    <w:p w:rsidR="003B57E7" w:rsidRPr="003B57E7" w:rsidRDefault="00B53AA8" w:rsidP="003B57E7">
      <w:pPr>
        <w:pStyle w:val="a7"/>
        <w:numPr>
          <w:ilvl w:val="0"/>
          <w:numId w:val="5"/>
        </w:numPr>
        <w:ind w:firstLineChars="0"/>
        <w:rPr>
          <w:rFonts w:ascii="宋体" w:eastAsia="宋体" w:hAnsi="宋体"/>
          <w:lang w:val="en"/>
        </w:rPr>
      </w:pPr>
      <w:r>
        <w:rPr>
          <w:rFonts w:ascii="宋体" w:eastAsia="宋体" w:hAnsi="宋体" w:hint="eastAsia"/>
          <w:lang w:val="en"/>
        </w:rPr>
        <w:t>class</w:t>
      </w:r>
      <w:r>
        <w:rPr>
          <w:rFonts w:ascii="宋体" w:eastAsia="宋体" w:hAnsi="宋体"/>
          <w:lang w:val="en"/>
        </w:rPr>
        <w:t xml:space="preserve"> pin_grp_file_info(file_info):</w:t>
      </w:r>
      <w:r>
        <w:rPr>
          <w:rFonts w:ascii="宋体" w:eastAsia="宋体" w:hAnsi="宋体" w:hint="eastAsia"/>
          <w:lang w:val="en"/>
        </w:rPr>
        <w:t>该类为file</w:t>
      </w:r>
      <w:r>
        <w:rPr>
          <w:rFonts w:ascii="宋体" w:eastAsia="宋体" w:hAnsi="宋体"/>
          <w:lang w:val="en"/>
        </w:rPr>
        <w:t>_info</w:t>
      </w:r>
      <w:r>
        <w:rPr>
          <w:rFonts w:ascii="宋体" w:eastAsia="宋体" w:hAnsi="宋体" w:hint="eastAsia"/>
          <w:lang w:val="en"/>
        </w:rPr>
        <w:t>的子类，两者具有继承关系。</w:t>
      </w:r>
      <w:r w:rsidR="003B57E7">
        <w:rPr>
          <w:rFonts w:ascii="宋体" w:eastAsia="宋体" w:hAnsi="宋体"/>
          <w:lang w:val="en"/>
        </w:rPr>
        <w:t>pin_group.def</w:t>
      </w:r>
      <w:r w:rsidR="003B57E7">
        <w:rPr>
          <w:rFonts w:ascii="宋体" w:eastAsia="宋体" w:hAnsi="宋体" w:hint="eastAsia"/>
          <w:lang w:val="en"/>
        </w:rPr>
        <w:t>文件传给该class下的FILE</w:t>
      </w:r>
      <w:r w:rsidR="00B44B33">
        <w:rPr>
          <w:rFonts w:ascii="宋体" w:eastAsia="宋体" w:hAnsi="宋体" w:hint="eastAsia"/>
          <w:lang w:val="en"/>
        </w:rPr>
        <w:t>。目的是建立一个词典，通过查询group来确定hier和owner。</w:t>
      </w:r>
    </w:p>
    <w:p w:rsidR="00E30C36" w:rsidRPr="00E30C36" w:rsidRDefault="00E30C36" w:rsidP="00E30C36">
      <w:pPr>
        <w:pStyle w:val="a7"/>
        <w:rPr>
          <w:rFonts w:ascii="宋体" w:eastAsia="宋体" w:hAnsi="宋体"/>
          <w:lang w:val="en"/>
        </w:rPr>
      </w:pPr>
    </w:p>
    <w:p w:rsidR="00101D93" w:rsidRDefault="00E30C36" w:rsidP="00101D93">
      <w:pPr>
        <w:pStyle w:val="a7"/>
        <w:numPr>
          <w:ilvl w:val="0"/>
          <w:numId w:val="5"/>
        </w:numPr>
        <w:ind w:firstLineChars="0"/>
        <w:rPr>
          <w:rFonts w:ascii="宋体" w:eastAsia="宋体" w:hAnsi="宋体"/>
          <w:lang w:val="en"/>
        </w:rPr>
      </w:pPr>
      <w:r>
        <w:rPr>
          <w:rFonts w:ascii="宋体" w:eastAsia="宋体" w:hAnsi="宋体" w:hint="eastAsia"/>
          <w:lang w:val="en"/>
        </w:rPr>
        <w:t>op</w:t>
      </w:r>
      <w:r>
        <w:rPr>
          <w:rFonts w:ascii="宋体" w:eastAsia="宋体" w:hAnsi="宋体"/>
          <w:lang w:val="en"/>
        </w:rPr>
        <w:t xml:space="preserve">tions.func_mux_file: </w:t>
      </w:r>
      <w:r>
        <w:rPr>
          <w:rFonts w:ascii="宋体" w:eastAsia="宋体" w:hAnsi="宋体" w:hint="eastAsia"/>
          <w:lang w:val="en"/>
        </w:rPr>
        <w:t>如果有</w:t>
      </w:r>
      <w:r w:rsidR="00101D93">
        <w:rPr>
          <w:rFonts w:ascii="宋体" w:eastAsia="宋体" w:hAnsi="宋体" w:hint="eastAsia"/>
          <w:lang w:val="en"/>
        </w:rPr>
        <w:t>fu</w:t>
      </w:r>
      <w:r w:rsidR="00101D93">
        <w:rPr>
          <w:rFonts w:ascii="宋体" w:eastAsia="宋体" w:hAnsi="宋体"/>
          <w:lang w:val="en"/>
        </w:rPr>
        <w:t>nc</w:t>
      </w:r>
      <w:r w:rsidR="00101D93">
        <w:rPr>
          <w:rFonts w:ascii="宋体" w:eastAsia="宋体" w:hAnsi="宋体" w:hint="eastAsia"/>
          <w:lang w:val="en"/>
        </w:rPr>
        <w:t>_mux_file文件输入</w:t>
      </w:r>
      <w:r>
        <w:rPr>
          <w:rFonts w:ascii="宋体" w:eastAsia="宋体" w:hAnsi="宋体" w:hint="eastAsia"/>
          <w:lang w:val="en"/>
        </w:rPr>
        <w:t>，结果</w:t>
      </w:r>
      <w:r w:rsidR="00101D93">
        <w:rPr>
          <w:rFonts w:ascii="宋体" w:eastAsia="宋体" w:hAnsi="宋体" w:hint="eastAsia"/>
          <w:lang w:val="en"/>
        </w:rPr>
        <w:t>不</w:t>
      </w:r>
      <w:r>
        <w:rPr>
          <w:rFonts w:ascii="宋体" w:eastAsia="宋体" w:hAnsi="宋体" w:hint="eastAsia"/>
          <w:lang w:val="en"/>
        </w:rPr>
        <w:t>为False，为该文件名</w:t>
      </w:r>
      <w:r w:rsidR="00101D93">
        <w:rPr>
          <w:rFonts w:ascii="宋体" w:eastAsia="宋体" w:hAnsi="宋体" w:hint="eastAsia"/>
          <w:lang w:val="en"/>
        </w:rPr>
        <w:t>，进行gen</w:t>
      </w:r>
      <w:r w:rsidR="00101D93">
        <w:rPr>
          <w:rFonts w:ascii="宋体" w:eastAsia="宋体" w:hAnsi="宋体"/>
          <w:lang w:val="en"/>
        </w:rPr>
        <w:t xml:space="preserve"> function mux table</w:t>
      </w:r>
      <w:r w:rsidR="00101D93">
        <w:rPr>
          <w:rFonts w:ascii="宋体" w:eastAsia="宋体" w:hAnsi="宋体" w:hint="eastAsia"/>
          <w:lang w:val="en"/>
        </w:rPr>
        <w:t>操作，此时如果</w:t>
      </w:r>
      <w:r w:rsidR="006B40C8">
        <w:rPr>
          <w:rFonts w:ascii="宋体" w:eastAsia="宋体" w:hAnsi="宋体" w:hint="eastAsia"/>
          <w:lang w:val="en"/>
        </w:rPr>
        <w:t>后面的参数args不为3，</w:t>
      </w:r>
      <w:r w:rsidR="00101D93">
        <w:rPr>
          <w:rFonts w:ascii="宋体" w:eastAsia="宋体" w:hAnsi="宋体" w:hint="eastAsia"/>
          <w:lang w:val="en"/>
        </w:rPr>
        <w:t>就</w:t>
      </w:r>
      <w:r w:rsidR="006B40C8">
        <w:rPr>
          <w:rFonts w:ascii="宋体" w:eastAsia="宋体" w:hAnsi="宋体" w:hint="eastAsia"/>
          <w:lang w:val="en"/>
        </w:rPr>
        <w:t>错误退出，否则进行异常（try/except）检查</w:t>
      </w:r>
      <w:r w:rsidR="00101D93">
        <w:rPr>
          <w:rFonts w:ascii="宋体" w:eastAsia="宋体" w:hAnsi="宋体" w:hint="eastAsia"/>
          <w:lang w:val="en"/>
        </w:rPr>
        <w:t>，执行一系列class操作</w:t>
      </w:r>
      <w:r w:rsidR="006B40C8">
        <w:rPr>
          <w:rFonts w:ascii="宋体" w:eastAsia="宋体" w:hAnsi="宋体" w:hint="eastAsia"/>
          <w:lang w:val="en"/>
        </w:rPr>
        <w:t>。</w:t>
      </w:r>
    </w:p>
    <w:p w:rsidR="00101D93" w:rsidRDefault="00101D93" w:rsidP="00101D93">
      <w:pPr>
        <w:pStyle w:val="a7"/>
        <w:ind w:left="360" w:firstLineChars="0" w:firstLine="0"/>
        <w:rPr>
          <w:rFonts w:ascii="宋体" w:eastAsia="宋体" w:hAnsi="宋体"/>
          <w:lang w:val="en"/>
        </w:rPr>
      </w:pPr>
      <w:r w:rsidRPr="00101D93">
        <w:rPr>
          <w:rFonts w:ascii="宋体" w:eastAsia="宋体" w:hAnsi="宋体" w:hint="eastAsia"/>
          <w:lang w:val="en"/>
        </w:rPr>
        <w:t>如果没有func_mux_file文件，只有参数（args），如果参数满足7个，则进行gen</w:t>
      </w:r>
      <w:r w:rsidRPr="00101D93">
        <w:rPr>
          <w:rFonts w:ascii="宋体" w:eastAsia="宋体" w:hAnsi="宋体"/>
          <w:lang w:val="en"/>
        </w:rPr>
        <w:t xml:space="preserve"> </w:t>
      </w:r>
      <w:r w:rsidRPr="00101D93">
        <w:rPr>
          <w:rFonts w:ascii="宋体" w:eastAsia="宋体" w:hAnsi="宋体" w:hint="eastAsia"/>
          <w:lang w:val="en"/>
        </w:rPr>
        <w:t>pad</w:t>
      </w:r>
      <w:r>
        <w:rPr>
          <w:rFonts w:ascii="宋体" w:eastAsia="宋体" w:hAnsi="宋体"/>
          <w:lang w:val="en"/>
        </w:rPr>
        <w:t xml:space="preserve"> mon table</w:t>
      </w:r>
      <w:r>
        <w:rPr>
          <w:rFonts w:ascii="宋体" w:eastAsia="宋体" w:hAnsi="宋体" w:hint="eastAsia"/>
          <w:lang w:val="en"/>
        </w:rPr>
        <w:t>操作</w:t>
      </w:r>
      <w:r w:rsidR="007C0342">
        <w:rPr>
          <w:rFonts w:ascii="宋体" w:eastAsia="宋体" w:hAnsi="宋体" w:hint="eastAsia"/>
          <w:lang w:val="en"/>
        </w:rPr>
        <w:t>，并进行异常（try/except）检查，执行一系列class操作</w:t>
      </w:r>
      <w:r>
        <w:rPr>
          <w:rFonts w:ascii="宋体" w:eastAsia="宋体" w:hAnsi="宋体" w:hint="eastAsia"/>
          <w:lang w:val="en"/>
        </w:rPr>
        <w:t>。</w:t>
      </w:r>
      <w:r w:rsidRPr="00101D93">
        <w:rPr>
          <w:rFonts w:ascii="宋体" w:eastAsia="宋体" w:hAnsi="宋体"/>
          <w:lang w:val="en"/>
        </w:rPr>
        <w:t xml:space="preserve"> </w:t>
      </w:r>
    </w:p>
    <w:p w:rsidR="007C0342" w:rsidRDefault="007C0342" w:rsidP="006B40C8">
      <w:pPr>
        <w:pStyle w:val="a7"/>
        <w:rPr>
          <w:rFonts w:ascii="宋体" w:eastAsia="宋体" w:hAnsi="宋体"/>
          <w:lang w:val="en"/>
        </w:rPr>
      </w:pPr>
    </w:p>
    <w:p w:rsidR="006B40C8" w:rsidRDefault="006B40C8" w:rsidP="006B40C8">
      <w:pPr>
        <w:pStyle w:val="a7"/>
        <w:rPr>
          <w:rFonts w:ascii="宋体" w:eastAsia="宋体" w:hAnsi="宋体"/>
          <w:lang w:val="en"/>
        </w:rPr>
      </w:pPr>
      <w:r>
        <w:rPr>
          <w:rFonts w:ascii="宋体" w:eastAsia="宋体" w:hAnsi="宋体"/>
          <w:lang w:val="en"/>
        </w:rPr>
        <w:t xml:space="preserve">except </w:t>
      </w:r>
      <w:r>
        <w:rPr>
          <w:rFonts w:ascii="宋体" w:eastAsia="宋体" w:hAnsi="宋体" w:hint="eastAsia"/>
          <w:lang w:val="en"/>
        </w:rPr>
        <w:t>IOError是指忽略“试图打开不存在文件时引发的error”</w:t>
      </w:r>
      <w:r w:rsidR="004B71DD">
        <w:rPr>
          <w:rFonts w:ascii="宋体" w:eastAsia="宋体" w:hAnsi="宋体" w:hint="eastAsia"/>
          <w:lang w:val="en"/>
        </w:rPr>
        <w:t>；</w:t>
      </w:r>
    </w:p>
    <w:p w:rsidR="004B71DD" w:rsidRDefault="004B71DD" w:rsidP="006B40C8">
      <w:pPr>
        <w:pStyle w:val="a7"/>
        <w:rPr>
          <w:rFonts w:ascii="宋体" w:eastAsia="宋体" w:hAnsi="宋体"/>
          <w:lang w:val="en"/>
        </w:rPr>
      </w:pPr>
      <w:r>
        <w:rPr>
          <w:rFonts w:ascii="宋体" w:eastAsia="宋体" w:hAnsi="宋体" w:hint="eastAsia"/>
          <w:lang w:val="en"/>
        </w:rPr>
        <w:t>Exception: 所有异常的基类</w:t>
      </w:r>
    </w:p>
    <w:p w:rsidR="004B71DD" w:rsidRDefault="004B71DD" w:rsidP="006B40C8">
      <w:pPr>
        <w:pStyle w:val="a7"/>
        <w:rPr>
          <w:rFonts w:ascii="宋体" w:eastAsia="宋体" w:hAnsi="宋体"/>
          <w:lang w:val="en"/>
        </w:rPr>
      </w:pPr>
      <w:r>
        <w:rPr>
          <w:rFonts w:ascii="宋体" w:eastAsia="宋体" w:hAnsi="宋体" w:hint="eastAsia"/>
          <w:lang w:val="en"/>
        </w:rPr>
        <w:t>AttributeError：特性引用或赋值失败时引发</w:t>
      </w:r>
    </w:p>
    <w:p w:rsidR="004B71DD" w:rsidRDefault="004B71DD" w:rsidP="006B40C8">
      <w:pPr>
        <w:pStyle w:val="a7"/>
        <w:rPr>
          <w:rFonts w:ascii="宋体" w:eastAsia="宋体" w:hAnsi="宋体"/>
          <w:lang w:val="en"/>
        </w:rPr>
      </w:pPr>
      <w:r>
        <w:rPr>
          <w:rFonts w:ascii="宋体" w:eastAsia="宋体" w:hAnsi="宋体" w:hint="eastAsia"/>
          <w:lang w:val="en"/>
        </w:rPr>
        <w:t>IndexError：在使用序列中不存在的索引时引发</w:t>
      </w:r>
    </w:p>
    <w:p w:rsidR="004B71DD" w:rsidRDefault="004B71DD" w:rsidP="004B71DD">
      <w:pPr>
        <w:pStyle w:val="a7"/>
        <w:rPr>
          <w:rFonts w:ascii="宋体" w:eastAsia="宋体" w:hAnsi="宋体"/>
          <w:lang w:val="en"/>
        </w:rPr>
      </w:pPr>
      <w:r>
        <w:rPr>
          <w:rFonts w:ascii="宋体" w:eastAsia="宋体" w:hAnsi="宋体" w:hint="eastAsia"/>
          <w:lang w:val="en"/>
        </w:rPr>
        <w:t>KeyError：在使用映射中不存在的键时引发</w:t>
      </w:r>
    </w:p>
    <w:p w:rsidR="004B71DD" w:rsidRDefault="004B71DD" w:rsidP="004B71DD">
      <w:pPr>
        <w:pStyle w:val="a7"/>
        <w:rPr>
          <w:rFonts w:ascii="宋体" w:eastAsia="宋体" w:hAnsi="宋体"/>
          <w:lang w:val="en"/>
        </w:rPr>
      </w:pPr>
      <w:r>
        <w:rPr>
          <w:rFonts w:ascii="宋体" w:eastAsia="宋体" w:hAnsi="宋体" w:hint="eastAsia"/>
          <w:lang w:val="en"/>
        </w:rPr>
        <w:t>NameError：在找不到名字（变量）时引发</w:t>
      </w:r>
    </w:p>
    <w:p w:rsidR="004B71DD" w:rsidRDefault="004B71DD" w:rsidP="004B71DD">
      <w:pPr>
        <w:pStyle w:val="a7"/>
        <w:rPr>
          <w:rFonts w:ascii="宋体" w:eastAsia="宋体" w:hAnsi="宋体"/>
          <w:lang w:val="en"/>
        </w:rPr>
      </w:pPr>
      <w:r>
        <w:rPr>
          <w:rFonts w:ascii="宋体" w:eastAsia="宋体" w:hAnsi="宋体" w:hint="eastAsia"/>
          <w:lang w:val="en"/>
        </w:rPr>
        <w:t>SyntaxError：在代码为错误形式时引发</w:t>
      </w:r>
    </w:p>
    <w:p w:rsidR="004B71DD" w:rsidRDefault="004B71DD" w:rsidP="004B71DD">
      <w:pPr>
        <w:pStyle w:val="a7"/>
        <w:rPr>
          <w:rFonts w:ascii="宋体" w:eastAsia="宋体" w:hAnsi="宋体"/>
          <w:lang w:val="en"/>
        </w:rPr>
      </w:pPr>
      <w:r>
        <w:rPr>
          <w:rFonts w:ascii="宋体" w:eastAsia="宋体" w:hAnsi="宋体" w:hint="eastAsia"/>
          <w:lang w:val="en"/>
        </w:rPr>
        <w:lastRenderedPageBreak/>
        <w:t>TypeError：在内建操作或者函数应用于错误类型的对象时引发</w:t>
      </w:r>
    </w:p>
    <w:p w:rsidR="004B71DD" w:rsidRDefault="004B71DD" w:rsidP="004B71DD">
      <w:pPr>
        <w:pStyle w:val="a7"/>
        <w:rPr>
          <w:rFonts w:ascii="宋体" w:eastAsia="宋体" w:hAnsi="宋体"/>
          <w:lang w:val="en"/>
        </w:rPr>
      </w:pPr>
      <w:r>
        <w:rPr>
          <w:rFonts w:ascii="宋体" w:eastAsia="宋体" w:hAnsi="宋体" w:hint="eastAsia"/>
          <w:lang w:val="en"/>
        </w:rPr>
        <w:t>Value</w:t>
      </w:r>
      <w:r>
        <w:rPr>
          <w:rFonts w:ascii="宋体" w:eastAsia="宋体" w:hAnsi="宋体"/>
          <w:lang w:val="en"/>
        </w:rPr>
        <w:t>Error</w:t>
      </w:r>
      <w:r>
        <w:rPr>
          <w:rFonts w:ascii="宋体" w:eastAsia="宋体" w:hAnsi="宋体" w:hint="eastAsia"/>
          <w:lang w:val="en"/>
        </w:rPr>
        <w:t>：在内建操作或者函数应用于正确类型的对象，但是该对象使用不合适的值引发</w:t>
      </w:r>
    </w:p>
    <w:p w:rsidR="004B71DD" w:rsidRDefault="004B71DD" w:rsidP="004B71DD">
      <w:pPr>
        <w:pStyle w:val="a7"/>
        <w:rPr>
          <w:rFonts w:ascii="宋体" w:eastAsia="宋体" w:hAnsi="宋体"/>
          <w:lang w:val="en"/>
        </w:rPr>
      </w:pPr>
      <w:r>
        <w:rPr>
          <w:rFonts w:ascii="宋体" w:eastAsia="宋体" w:hAnsi="宋体" w:hint="eastAsia"/>
          <w:lang w:val="en"/>
        </w:rPr>
        <w:t>ZeroDivisionError：在除法或者模除操作的第二个参数为0时引发</w:t>
      </w:r>
    </w:p>
    <w:p w:rsidR="004B71DD" w:rsidRPr="004B71DD" w:rsidRDefault="004B71DD" w:rsidP="004B71DD">
      <w:pPr>
        <w:pStyle w:val="a7"/>
        <w:rPr>
          <w:rFonts w:ascii="宋体" w:eastAsia="宋体" w:hAnsi="宋体"/>
          <w:lang w:val="en"/>
        </w:rPr>
      </w:pPr>
    </w:p>
    <w:p w:rsidR="007F5716" w:rsidRDefault="007C0342" w:rsidP="007F48E8">
      <w:pPr>
        <w:pStyle w:val="a7"/>
        <w:numPr>
          <w:ilvl w:val="0"/>
          <w:numId w:val="5"/>
        </w:numPr>
        <w:ind w:firstLineChars="0"/>
        <w:rPr>
          <w:rFonts w:ascii="宋体" w:eastAsia="宋体" w:hAnsi="宋体"/>
          <w:lang w:val="en"/>
        </w:rPr>
      </w:pPr>
      <w:r>
        <w:rPr>
          <w:rFonts w:ascii="宋体" w:eastAsia="宋体" w:hAnsi="宋体" w:hint="eastAsia"/>
          <w:lang w:val="en"/>
        </w:rPr>
        <w:t>fun</w:t>
      </w:r>
      <w:r>
        <w:rPr>
          <w:rFonts w:ascii="宋体" w:eastAsia="宋体" w:hAnsi="宋体"/>
          <w:lang w:val="en"/>
        </w:rPr>
        <w:t>c_mux_info(FUNC_MUX):</w:t>
      </w:r>
      <w:r>
        <w:rPr>
          <w:rFonts w:ascii="宋体" w:eastAsia="宋体" w:hAnsi="宋体" w:hint="eastAsia"/>
          <w:lang w:val="en"/>
        </w:rPr>
        <w:t>从func</w:t>
      </w:r>
      <w:r>
        <w:rPr>
          <w:rFonts w:ascii="宋体" w:eastAsia="宋体" w:hAnsi="宋体"/>
          <w:lang w:val="en"/>
        </w:rPr>
        <w:t xml:space="preserve"> </w:t>
      </w:r>
      <w:r>
        <w:rPr>
          <w:rFonts w:ascii="宋体" w:eastAsia="宋体" w:hAnsi="宋体" w:hint="eastAsia"/>
          <w:lang w:val="en"/>
        </w:rPr>
        <w:t>mux</w:t>
      </w:r>
      <w:r>
        <w:rPr>
          <w:rFonts w:ascii="宋体" w:eastAsia="宋体" w:hAnsi="宋体"/>
          <w:lang w:val="en"/>
        </w:rPr>
        <w:t xml:space="preserve"> </w:t>
      </w:r>
      <w:r>
        <w:rPr>
          <w:rFonts w:ascii="宋体" w:eastAsia="宋体" w:hAnsi="宋体" w:hint="eastAsia"/>
          <w:lang w:val="en"/>
        </w:rPr>
        <w:t>file（func</w:t>
      </w:r>
      <w:r w:rsidR="00D65171">
        <w:rPr>
          <w:rFonts w:ascii="宋体" w:eastAsia="宋体" w:hAnsi="宋体" w:hint="eastAsia"/>
          <w:lang w:val="en"/>
        </w:rPr>
        <w:t>_</w:t>
      </w:r>
      <w:r>
        <w:rPr>
          <w:rFonts w:ascii="宋体" w:eastAsia="宋体" w:hAnsi="宋体"/>
          <w:lang w:val="en"/>
        </w:rPr>
        <w:t>mux.v</w:t>
      </w:r>
      <w:r>
        <w:rPr>
          <w:rFonts w:ascii="宋体" w:eastAsia="宋体" w:hAnsi="宋体" w:hint="eastAsia"/>
          <w:lang w:val="en"/>
        </w:rPr>
        <w:t>）中获取信息。</w:t>
      </w:r>
      <w:r w:rsidR="007F48E8">
        <w:rPr>
          <w:rFonts w:ascii="宋体" w:eastAsia="宋体" w:hAnsi="宋体"/>
          <w:lang w:val="en"/>
        </w:rPr>
        <w:t>class func_mux_info</w:t>
      </w:r>
      <w:r w:rsidR="007F48E8">
        <w:rPr>
          <w:rFonts w:ascii="宋体" w:eastAsia="宋体" w:hAnsi="宋体" w:hint="eastAsia"/>
          <w:lang w:val="en"/>
        </w:rPr>
        <w:t>是基类file</w:t>
      </w:r>
      <w:r w:rsidR="007F48E8">
        <w:rPr>
          <w:rFonts w:ascii="宋体" w:eastAsia="宋体" w:hAnsi="宋体"/>
          <w:lang w:val="en"/>
        </w:rPr>
        <w:t>_info</w:t>
      </w:r>
      <w:r w:rsidR="007F48E8">
        <w:rPr>
          <w:rFonts w:ascii="宋体" w:eastAsia="宋体" w:hAnsi="宋体" w:hint="eastAsia"/>
          <w:lang w:val="en"/>
        </w:rPr>
        <w:t>的子类，参数FUNC_MUX传递给class</w:t>
      </w:r>
      <w:r w:rsidR="007F48E8">
        <w:rPr>
          <w:rFonts w:ascii="宋体" w:eastAsia="宋体" w:hAnsi="宋体"/>
          <w:lang w:val="en"/>
        </w:rPr>
        <w:t xml:space="preserve"> </w:t>
      </w:r>
      <w:r w:rsidR="007F48E8">
        <w:rPr>
          <w:rFonts w:ascii="宋体" w:eastAsia="宋体" w:hAnsi="宋体" w:hint="eastAsia"/>
          <w:lang w:val="en"/>
        </w:rPr>
        <w:t>func_mux_info中def</w:t>
      </w:r>
      <w:r w:rsidR="007F48E8">
        <w:rPr>
          <w:rFonts w:ascii="宋体" w:eastAsia="宋体" w:hAnsi="宋体"/>
          <w:lang w:val="en"/>
        </w:rPr>
        <w:t xml:space="preserve"> __init__(self,FILE)</w:t>
      </w:r>
      <w:r w:rsidR="007F48E8">
        <w:rPr>
          <w:rFonts w:ascii="宋体" w:eastAsia="宋体" w:hAnsi="宋体" w:hint="eastAsia"/>
          <w:lang w:val="en"/>
        </w:rPr>
        <w:t>中的FILE；然后传递给基类file</w:t>
      </w:r>
      <w:r w:rsidR="007F48E8">
        <w:rPr>
          <w:rFonts w:ascii="宋体" w:eastAsia="宋体" w:hAnsi="宋体"/>
          <w:lang w:val="en"/>
        </w:rPr>
        <w:t>_info</w:t>
      </w:r>
      <w:r w:rsidR="007F48E8">
        <w:rPr>
          <w:rFonts w:ascii="宋体" w:eastAsia="宋体" w:hAnsi="宋体" w:hint="eastAsia"/>
          <w:lang w:val="en"/>
        </w:rPr>
        <w:t>，如果</w:t>
      </w:r>
      <w:r w:rsidR="0081798A">
        <w:rPr>
          <w:rFonts w:ascii="宋体" w:eastAsia="宋体" w:hAnsi="宋体" w:hint="eastAsia"/>
          <w:lang w:val="en"/>
        </w:rPr>
        <w:t>非None则将FILE中的所有行以list的形式读出.</w:t>
      </w:r>
    </w:p>
    <w:p w:rsidR="007F48E8" w:rsidRDefault="007F5716" w:rsidP="007F5716">
      <w:pPr>
        <w:pStyle w:val="a7"/>
        <w:ind w:left="360" w:firstLineChars="0" w:firstLine="0"/>
        <w:rPr>
          <w:rFonts w:ascii="宋体" w:eastAsia="宋体" w:hAnsi="宋体"/>
          <w:lang w:val="en"/>
        </w:rPr>
      </w:pPr>
      <w:r>
        <w:rPr>
          <w:rFonts w:ascii="宋体" w:eastAsia="宋体" w:hAnsi="宋体" w:hint="eastAsia"/>
          <w:lang w:val="en"/>
        </w:rPr>
        <w:t>之后进行函数de</w:t>
      </w:r>
      <w:r>
        <w:rPr>
          <w:rFonts w:ascii="宋体" w:eastAsia="宋体" w:hAnsi="宋体"/>
          <w:lang w:val="en"/>
        </w:rPr>
        <w:t>f get_info(LOG):</w:t>
      </w:r>
      <w:r>
        <w:rPr>
          <w:rFonts w:ascii="宋体" w:eastAsia="宋体" w:hAnsi="宋体" w:hint="eastAsia"/>
          <w:lang w:val="en"/>
        </w:rPr>
        <w:t>其中</w:t>
      </w:r>
      <w:r w:rsidRPr="007F5716">
        <w:rPr>
          <w:rFonts w:ascii="宋体" w:eastAsia="宋体" w:hAnsi="宋体"/>
          <w:lang w:val="en"/>
        </w:rPr>
        <w:t>self._file_list = FILE.readlines()</w:t>
      </w:r>
      <w:r>
        <w:rPr>
          <w:rFonts w:ascii="宋体" w:eastAsia="宋体" w:hAnsi="宋体" w:hint="eastAsia"/>
          <w:lang w:val="en"/>
        </w:rPr>
        <w:t>，</w:t>
      </w:r>
      <w:r w:rsidR="00C35B72">
        <w:rPr>
          <w:rFonts w:ascii="宋体" w:eastAsia="宋体" w:hAnsi="宋体" w:hint="eastAsia"/>
          <w:lang w:val="en"/>
        </w:rPr>
        <w:t>info为func</w:t>
      </w:r>
      <w:r w:rsidR="00C35B72">
        <w:rPr>
          <w:rFonts w:ascii="宋体" w:eastAsia="宋体" w:hAnsi="宋体"/>
          <w:lang w:val="en"/>
        </w:rPr>
        <w:t>.mux.v</w:t>
      </w:r>
      <w:r w:rsidR="00C35B72">
        <w:rPr>
          <w:rFonts w:ascii="宋体" w:eastAsia="宋体" w:hAnsi="宋体" w:hint="eastAsia"/>
          <w:lang w:val="en"/>
        </w:rPr>
        <w:t>文件的list形式，</w:t>
      </w:r>
      <w:r w:rsidR="00522124">
        <w:rPr>
          <w:rFonts w:ascii="宋体" w:eastAsia="宋体" w:hAnsi="宋体" w:hint="eastAsia"/>
          <w:lang w:val="en"/>
        </w:rPr>
        <w:t>然后</w:t>
      </w:r>
      <w:r w:rsidR="00522124" w:rsidRPr="00522124">
        <w:rPr>
          <w:rFonts w:ascii="宋体" w:eastAsia="宋体" w:hAnsi="宋体"/>
          <w:lang w:val="en"/>
        </w:rPr>
        <w:t>self._info_map(info)</w:t>
      </w:r>
      <w:r w:rsidR="00522124">
        <w:rPr>
          <w:rFonts w:ascii="宋体" w:eastAsia="宋体" w:hAnsi="宋体" w:hint="eastAsia"/>
          <w:lang w:val="en"/>
        </w:rPr>
        <w:t>，转移到函数self</w:t>
      </w:r>
      <w:r w:rsidR="00522124">
        <w:rPr>
          <w:rFonts w:ascii="宋体" w:eastAsia="宋体" w:hAnsi="宋体"/>
          <w:lang w:val="en"/>
        </w:rPr>
        <w:t>._info_map(self,info)</w:t>
      </w:r>
      <w:r w:rsidR="00522124">
        <w:rPr>
          <w:rFonts w:ascii="宋体" w:eastAsia="宋体" w:hAnsi="宋体" w:hint="eastAsia"/>
          <w:lang w:val="en"/>
        </w:rPr>
        <w:t>函数，其中的self</w:t>
      </w:r>
      <w:r w:rsidR="00522124">
        <w:rPr>
          <w:rFonts w:ascii="宋体" w:eastAsia="宋体" w:hAnsi="宋体"/>
          <w:lang w:val="en"/>
        </w:rPr>
        <w:t>.</w:t>
      </w:r>
      <w:r w:rsidR="00C35B72" w:rsidRPr="00C35B72">
        <w:rPr>
          <w:rFonts w:ascii="宋体" w:eastAsia="宋体" w:hAnsi="宋体"/>
          <w:lang w:val="en"/>
        </w:rPr>
        <w:t>_title = re.sub(r'\s+','',info</w:t>
      </w:r>
      <w:r w:rsidR="00522124">
        <w:rPr>
          <w:rFonts w:ascii="宋体" w:eastAsia="宋体" w:hAnsi="宋体"/>
          <w:lang w:val="en"/>
        </w:rPr>
        <w:t>[0]</w:t>
      </w:r>
      <w:r w:rsidR="00C35B72" w:rsidRPr="00C35B72">
        <w:rPr>
          <w:rFonts w:ascii="宋体" w:eastAsia="宋体" w:hAnsi="宋体"/>
          <w:lang w:val="en"/>
        </w:rPr>
        <w:t>)</w:t>
      </w:r>
      <w:r w:rsidR="00522124">
        <w:rPr>
          <w:rFonts w:ascii="宋体" w:eastAsia="宋体" w:hAnsi="宋体" w:hint="eastAsia"/>
          <w:lang w:val="en"/>
        </w:rPr>
        <w:t>是将该list元素中的空格摘除，该函数的主要目的是为了将赋值的ball</w:t>
      </w:r>
      <w:r w:rsidR="00522124">
        <w:rPr>
          <w:rFonts w:ascii="宋体" w:eastAsia="宋体" w:hAnsi="宋体"/>
          <w:lang w:val="en"/>
        </w:rPr>
        <w:t xml:space="preserve"> </w:t>
      </w:r>
      <w:r w:rsidR="00522124">
        <w:rPr>
          <w:rFonts w:ascii="宋体" w:eastAsia="宋体" w:hAnsi="宋体" w:hint="eastAsia"/>
          <w:lang w:val="en"/>
        </w:rPr>
        <w:t>name</w:t>
      </w:r>
      <w:r w:rsidR="00522124">
        <w:rPr>
          <w:rFonts w:ascii="宋体" w:eastAsia="宋体" w:hAnsi="宋体"/>
          <w:lang w:val="en"/>
        </w:rPr>
        <w:t xml:space="preserve"> </w:t>
      </w:r>
      <w:r w:rsidR="00522124">
        <w:rPr>
          <w:rFonts w:ascii="宋体" w:eastAsia="宋体" w:hAnsi="宋体" w:hint="eastAsia"/>
          <w:lang w:val="en"/>
        </w:rPr>
        <w:t>统一append到mux</w:t>
      </w:r>
      <w:r w:rsidR="00522124">
        <w:rPr>
          <w:rFonts w:ascii="宋体" w:eastAsia="宋体" w:hAnsi="宋体"/>
          <w:lang w:val="en"/>
        </w:rPr>
        <w:t>_ball_list</w:t>
      </w:r>
      <w:r w:rsidR="00522124">
        <w:rPr>
          <w:rFonts w:ascii="宋体" w:eastAsia="宋体" w:hAnsi="宋体" w:hint="eastAsia"/>
          <w:lang w:val="en"/>
        </w:rPr>
        <w:t>中。</w:t>
      </w:r>
    </w:p>
    <w:p w:rsidR="00DF134A" w:rsidRDefault="00DF134A" w:rsidP="007F5716">
      <w:pPr>
        <w:pStyle w:val="a7"/>
        <w:ind w:left="360" w:firstLineChars="0" w:firstLine="0"/>
        <w:rPr>
          <w:rFonts w:ascii="宋体" w:eastAsia="宋体" w:hAnsi="宋体"/>
          <w:lang w:val="en"/>
        </w:rPr>
      </w:pPr>
      <w:r>
        <w:rPr>
          <w:rFonts w:ascii="宋体" w:eastAsia="宋体" w:hAnsi="宋体" w:hint="eastAsia"/>
          <w:lang w:val="en"/>
        </w:rPr>
        <w:t>该class</w:t>
      </w:r>
      <w:r>
        <w:rPr>
          <w:rFonts w:ascii="宋体" w:eastAsia="宋体" w:hAnsi="宋体"/>
          <w:lang w:val="en"/>
        </w:rPr>
        <w:t xml:space="preserve"> </w:t>
      </w:r>
      <w:r w:rsidRPr="00DF134A">
        <w:rPr>
          <w:rFonts w:ascii="宋体" w:eastAsia="宋体" w:hAnsi="宋体"/>
          <w:lang w:val="en"/>
        </w:rPr>
        <w:t>func_mux_info</w:t>
      </w:r>
      <w:r>
        <w:rPr>
          <w:rFonts w:ascii="宋体" w:eastAsia="宋体" w:hAnsi="宋体" w:hint="eastAsia"/>
          <w:lang w:val="en"/>
        </w:rPr>
        <w:t>会建立一个func</w:t>
      </w:r>
      <w:r>
        <w:rPr>
          <w:rFonts w:ascii="宋体" w:eastAsia="宋体" w:hAnsi="宋体"/>
          <w:lang w:val="en"/>
        </w:rPr>
        <w:t>_grp</w:t>
      </w:r>
      <w:r>
        <w:rPr>
          <w:rFonts w:ascii="宋体" w:eastAsia="宋体" w:hAnsi="宋体" w:hint="eastAsia"/>
          <w:lang w:val="en"/>
        </w:rPr>
        <w:t>词典，存入关键词为pin_name,ball_name和attr的value。</w:t>
      </w:r>
    </w:p>
    <w:p w:rsidR="00E30C36" w:rsidRPr="00FA3344" w:rsidRDefault="00FA3344" w:rsidP="00FA3344">
      <w:pPr>
        <w:pStyle w:val="a7"/>
        <w:numPr>
          <w:ilvl w:val="0"/>
          <w:numId w:val="5"/>
        </w:numPr>
        <w:ind w:firstLineChars="0"/>
        <w:rPr>
          <w:rFonts w:ascii="宋体" w:eastAsia="宋体" w:hAnsi="宋体"/>
          <w:lang w:val="en"/>
        </w:rPr>
      </w:pPr>
      <w:r w:rsidRPr="00FA3344">
        <w:rPr>
          <w:rFonts w:ascii="宋体" w:eastAsia="宋体" w:hAnsi="宋体"/>
          <w:lang w:val="en"/>
        </w:rPr>
        <w:t>class</w:t>
      </w:r>
      <w:r>
        <w:rPr>
          <w:rFonts w:ascii="宋体" w:eastAsia="宋体" w:hAnsi="宋体"/>
          <w:lang w:val="en"/>
        </w:rPr>
        <w:t xml:space="preserve"> gen_mux_table</w:t>
      </w:r>
      <w:r>
        <w:rPr>
          <w:rFonts w:ascii="宋体" w:eastAsia="宋体" w:hAnsi="宋体" w:hint="eastAsia"/>
          <w:lang w:val="en"/>
        </w:rPr>
        <w:t>：用来产生*_function_group.v文件。</w:t>
      </w:r>
    </w:p>
    <w:p w:rsidR="00E30C36" w:rsidRDefault="00233CB3" w:rsidP="00233CB3">
      <w:pPr>
        <w:pStyle w:val="a7"/>
        <w:numPr>
          <w:ilvl w:val="0"/>
          <w:numId w:val="5"/>
        </w:numPr>
        <w:ind w:firstLineChars="0"/>
        <w:rPr>
          <w:rFonts w:ascii="宋体" w:eastAsia="宋体" w:hAnsi="宋体"/>
          <w:lang w:val="en"/>
        </w:rPr>
      </w:pPr>
      <w:r>
        <w:rPr>
          <w:rFonts w:ascii="宋体" w:eastAsia="宋体" w:hAnsi="宋体" w:hint="eastAsia"/>
          <w:lang w:val="en"/>
        </w:rPr>
        <w:t>class</w:t>
      </w:r>
      <w:r>
        <w:rPr>
          <w:rFonts w:ascii="宋体" w:eastAsia="宋体" w:hAnsi="宋体"/>
          <w:lang w:val="en"/>
        </w:rPr>
        <w:t xml:space="preserve"> </w:t>
      </w:r>
      <w:r w:rsidRPr="00233CB3">
        <w:rPr>
          <w:rFonts w:ascii="宋体" w:eastAsia="宋体" w:hAnsi="宋体"/>
          <w:lang w:val="en"/>
        </w:rPr>
        <w:t>macro_def_file_info</w:t>
      </w:r>
      <w:r>
        <w:rPr>
          <w:rFonts w:ascii="宋体" w:eastAsia="宋体" w:hAnsi="宋体" w:hint="eastAsia"/>
          <w:lang w:val="en"/>
        </w:rPr>
        <w:t>：用来产生嵌套词典，key</w:t>
      </w:r>
      <w:r>
        <w:rPr>
          <w:rFonts w:ascii="宋体" w:eastAsia="宋体" w:hAnsi="宋体"/>
          <w:lang w:val="en"/>
        </w:rPr>
        <w:t xml:space="preserve"> </w:t>
      </w:r>
      <w:r>
        <w:rPr>
          <w:rFonts w:ascii="宋体" w:eastAsia="宋体" w:hAnsi="宋体" w:hint="eastAsia"/>
          <w:lang w:val="en"/>
        </w:rPr>
        <w:t>pin_grp的value是self</w:t>
      </w:r>
      <w:r>
        <w:rPr>
          <w:rFonts w:ascii="宋体" w:eastAsia="宋体" w:hAnsi="宋体"/>
          <w:lang w:val="en"/>
        </w:rPr>
        <w:t>._</w:t>
      </w:r>
      <w:r>
        <w:rPr>
          <w:rFonts w:ascii="宋体" w:eastAsia="宋体" w:hAnsi="宋体" w:hint="eastAsia"/>
          <w:lang w:val="en"/>
        </w:rPr>
        <w:t>macro</w:t>
      </w:r>
      <w:r>
        <w:rPr>
          <w:rFonts w:ascii="宋体" w:eastAsia="宋体" w:hAnsi="宋体"/>
          <w:lang w:val="en"/>
        </w:rPr>
        <w:t>,key self._macro</w:t>
      </w:r>
      <w:r>
        <w:rPr>
          <w:rFonts w:ascii="宋体" w:eastAsia="宋体" w:hAnsi="宋体" w:hint="eastAsia"/>
          <w:lang w:val="en"/>
        </w:rPr>
        <w:t>的value是self</w:t>
      </w:r>
      <w:r>
        <w:rPr>
          <w:rFonts w:ascii="宋体" w:eastAsia="宋体" w:hAnsi="宋体"/>
          <w:lang w:val="en"/>
        </w:rPr>
        <w:t>.</w:t>
      </w:r>
      <w:r>
        <w:rPr>
          <w:rFonts w:ascii="宋体" w:eastAsia="宋体" w:hAnsi="宋体" w:hint="eastAsia"/>
          <w:lang w:val="en"/>
        </w:rPr>
        <w:t>_</w:t>
      </w:r>
      <w:r>
        <w:rPr>
          <w:rFonts w:ascii="宋体" w:eastAsia="宋体" w:hAnsi="宋体"/>
          <w:lang w:val="en"/>
        </w:rPr>
        <w:t>inst</w:t>
      </w:r>
    </w:p>
    <w:p w:rsidR="00E30C36" w:rsidRPr="00895FDB" w:rsidRDefault="00E30C36" w:rsidP="00895FDB">
      <w:pPr>
        <w:rPr>
          <w:rFonts w:ascii="宋体" w:eastAsia="宋体" w:hAnsi="宋体"/>
          <w:lang w:val="en"/>
        </w:rPr>
      </w:pPr>
    </w:p>
    <w:p w:rsidR="00E30C36" w:rsidRDefault="00895FDB" w:rsidP="00895FDB">
      <w:pPr>
        <w:pStyle w:val="a7"/>
        <w:numPr>
          <w:ilvl w:val="0"/>
          <w:numId w:val="5"/>
        </w:numPr>
        <w:ind w:firstLineChars="0"/>
        <w:rPr>
          <w:rFonts w:ascii="宋体" w:eastAsia="宋体" w:hAnsi="宋体"/>
          <w:lang w:val="en"/>
        </w:rPr>
      </w:pPr>
      <w:r w:rsidRPr="00895FDB">
        <w:rPr>
          <w:rFonts w:ascii="宋体" w:eastAsia="宋体" w:hAnsi="宋体"/>
          <w:lang w:val="en"/>
        </w:rPr>
        <w:t>class pin_list_file_info</w:t>
      </w:r>
      <w:r>
        <w:rPr>
          <w:rFonts w:ascii="宋体" w:eastAsia="宋体" w:hAnsi="宋体"/>
          <w:lang w:val="en"/>
        </w:rPr>
        <w:t>:</w:t>
      </w:r>
    </w:p>
    <w:p w:rsidR="00E30C36" w:rsidRPr="00E30C36" w:rsidRDefault="00E30C36" w:rsidP="00E30C36">
      <w:pPr>
        <w:pStyle w:val="a7"/>
        <w:rPr>
          <w:rFonts w:ascii="宋体" w:eastAsia="宋体" w:hAnsi="宋体"/>
          <w:lang w:val="en"/>
        </w:rPr>
      </w:pPr>
    </w:p>
    <w:p w:rsidR="00E30C36" w:rsidRPr="00E30C36" w:rsidRDefault="00E30C36" w:rsidP="00E30C36">
      <w:pPr>
        <w:pStyle w:val="a7"/>
        <w:numPr>
          <w:ilvl w:val="0"/>
          <w:numId w:val="5"/>
        </w:numPr>
        <w:ind w:firstLineChars="0"/>
        <w:rPr>
          <w:rFonts w:ascii="宋体" w:eastAsia="宋体" w:hAnsi="宋体"/>
          <w:lang w:val="en"/>
        </w:rPr>
      </w:pPr>
    </w:p>
    <w:p w:rsidR="00E30C36" w:rsidRDefault="00E30C36" w:rsidP="00B53AA8">
      <w:pPr>
        <w:pStyle w:val="a7"/>
        <w:rPr>
          <w:rFonts w:ascii="宋体" w:eastAsia="宋体" w:hAnsi="宋体"/>
          <w:lang w:val="en"/>
        </w:rPr>
      </w:pPr>
    </w:p>
    <w:p w:rsidR="00E30C36" w:rsidRPr="00B53AA8" w:rsidRDefault="00E30C36" w:rsidP="00B53AA8">
      <w:pPr>
        <w:pStyle w:val="a7"/>
        <w:rPr>
          <w:rFonts w:ascii="宋体" w:eastAsia="宋体" w:hAnsi="宋体"/>
          <w:lang w:val="en"/>
        </w:rPr>
      </w:pPr>
    </w:p>
    <w:p w:rsidR="00E30C36" w:rsidRDefault="00E30C36" w:rsidP="00E30C36">
      <w:pPr>
        <w:pStyle w:val="a7"/>
        <w:numPr>
          <w:ilvl w:val="0"/>
          <w:numId w:val="4"/>
        </w:numPr>
        <w:ind w:firstLineChars="0"/>
        <w:rPr>
          <w:rFonts w:ascii="宋体" w:eastAsia="宋体" w:hAnsi="宋体"/>
          <w:lang w:val="en"/>
        </w:rPr>
      </w:pPr>
      <w:r w:rsidRPr="000E54C6">
        <w:rPr>
          <w:rFonts w:ascii="宋体" w:eastAsia="宋体" w:hAnsi="宋体" w:hint="eastAsia"/>
          <w:b/>
          <w:lang w:val="en"/>
        </w:rPr>
        <w:t>gen</w:t>
      </w:r>
      <w:r w:rsidRPr="000E54C6">
        <w:rPr>
          <w:rFonts w:ascii="宋体" w:eastAsia="宋体" w:hAnsi="宋体"/>
          <w:b/>
          <w:lang w:val="en"/>
        </w:rPr>
        <w:t>_pad_</w:t>
      </w:r>
      <w:r>
        <w:rPr>
          <w:rFonts w:ascii="宋体" w:eastAsia="宋体" w:hAnsi="宋体" w:hint="eastAsia"/>
          <w:b/>
          <w:lang w:val="en"/>
        </w:rPr>
        <w:t>check</w:t>
      </w:r>
      <w:r w:rsidRPr="000E54C6">
        <w:rPr>
          <w:rFonts w:ascii="宋体" w:eastAsia="宋体" w:hAnsi="宋体"/>
          <w:b/>
          <w:lang w:val="en"/>
        </w:rPr>
        <w:t>.py</w:t>
      </w:r>
      <w:r>
        <w:rPr>
          <w:rFonts w:ascii="宋体" w:eastAsia="宋体" w:hAnsi="宋体" w:hint="eastAsia"/>
          <w:lang w:val="en"/>
        </w:rPr>
        <w:t>：</w:t>
      </w:r>
    </w:p>
    <w:p w:rsidR="00B53AA8" w:rsidRPr="00E30C36" w:rsidRDefault="00B53AA8" w:rsidP="00B53AA8">
      <w:pPr>
        <w:rPr>
          <w:rFonts w:ascii="宋体" w:eastAsia="宋体" w:hAnsi="宋体"/>
          <w:lang w:val="en"/>
        </w:rPr>
      </w:pPr>
    </w:p>
    <w:p w:rsidR="009E637A" w:rsidRPr="005324B9" w:rsidRDefault="005324B9" w:rsidP="005324B9">
      <w:pPr>
        <w:pStyle w:val="a7"/>
        <w:numPr>
          <w:ilvl w:val="0"/>
          <w:numId w:val="5"/>
        </w:numPr>
        <w:ind w:firstLineChars="0"/>
        <w:rPr>
          <w:rFonts w:ascii="宋体" w:eastAsia="宋体" w:hAnsi="宋体"/>
          <w:lang w:val="en"/>
        </w:rPr>
      </w:pPr>
      <w:r>
        <w:rPr>
          <w:rFonts w:ascii="宋体" w:eastAsia="宋体" w:hAnsi="宋体"/>
          <w:lang w:val="en"/>
        </w:rPr>
        <w:t xml:space="preserve">def </w:t>
      </w:r>
      <w:r w:rsidR="00BC14E8" w:rsidRPr="005324B9">
        <w:rPr>
          <w:rFonts w:ascii="宋体" w:eastAsia="宋体" w:hAnsi="宋体"/>
          <w:lang w:val="en"/>
        </w:rPr>
        <w:t>cat(*args):</w:t>
      </w:r>
      <w:r w:rsidR="00BC14E8" w:rsidRPr="005324B9">
        <w:rPr>
          <w:rFonts w:ascii="宋体" w:eastAsia="宋体" w:hAnsi="宋体" w:hint="eastAsia"/>
          <w:lang w:val="en"/>
        </w:rPr>
        <w:t>调用多个tuple参数，如果只有一个参数，obj</w:t>
      </w:r>
      <w:r w:rsidR="00BC14E8" w:rsidRPr="005324B9">
        <w:rPr>
          <w:rFonts w:ascii="宋体" w:eastAsia="宋体" w:hAnsi="宋体"/>
          <w:lang w:val="en"/>
        </w:rPr>
        <w:t>=args[0],</w:t>
      </w:r>
      <w:r w:rsidR="00BC14E8" w:rsidRPr="005324B9">
        <w:rPr>
          <w:rFonts w:ascii="宋体" w:eastAsia="宋体" w:hAnsi="宋体" w:hint="eastAsia"/>
          <w:lang w:val="en"/>
        </w:rPr>
        <w:t>否则obj</w:t>
      </w:r>
      <w:r w:rsidR="00BC14E8" w:rsidRPr="005324B9">
        <w:rPr>
          <w:rFonts w:ascii="宋体" w:eastAsia="宋体" w:hAnsi="宋体"/>
          <w:lang w:val="en"/>
        </w:rPr>
        <w:t>=arg</w:t>
      </w:r>
      <w:r w:rsidR="00BC14E8" w:rsidRPr="005324B9">
        <w:rPr>
          <w:rFonts w:ascii="宋体" w:eastAsia="宋体" w:hAnsi="宋体" w:hint="eastAsia"/>
          <w:lang w:val="en"/>
        </w:rPr>
        <w:t>s；如果obj</w:t>
      </w:r>
      <w:r w:rsidR="00BC14E8" w:rsidRPr="005324B9">
        <w:rPr>
          <w:rFonts w:ascii="宋体" w:eastAsia="宋体" w:hAnsi="宋体"/>
          <w:lang w:val="en"/>
        </w:rPr>
        <w:t>==None</w:t>
      </w:r>
      <w:r w:rsidR="00BC14E8" w:rsidRPr="005324B9">
        <w:rPr>
          <w:rFonts w:ascii="宋体" w:eastAsia="宋体" w:hAnsi="宋体" w:hint="eastAsia"/>
          <w:lang w:val="en"/>
        </w:rPr>
        <w:t>，返回空字符串，否则判断obj是否是tuple类型，是的话fo</w:t>
      </w:r>
      <w:r w:rsidR="00BC14E8" w:rsidRPr="005324B9">
        <w:rPr>
          <w:rFonts w:ascii="宋体" w:eastAsia="宋体" w:hAnsi="宋体"/>
          <w:lang w:val="en"/>
        </w:rPr>
        <w:t>r item in obj:string = string+cat(item),</w:t>
      </w:r>
      <w:r w:rsidR="00BC14E8" w:rsidRPr="005324B9">
        <w:rPr>
          <w:rFonts w:ascii="宋体" w:eastAsia="宋体" w:hAnsi="宋体" w:hint="eastAsia"/>
          <w:lang w:val="en"/>
        </w:rPr>
        <w:t>string初始值为0，obj不是tuple类型的话将其</w:t>
      </w:r>
      <w:r w:rsidR="009E637A" w:rsidRPr="005324B9">
        <w:rPr>
          <w:rFonts w:ascii="宋体" w:eastAsia="宋体" w:hAnsi="宋体" w:hint="eastAsia"/>
          <w:lang w:val="en"/>
        </w:rPr>
        <w:t>强制转换为string。</w:t>
      </w:r>
      <w:r w:rsidRPr="005324B9">
        <w:rPr>
          <w:rFonts w:ascii="宋体" w:eastAsia="宋体" w:hAnsi="宋体" w:hint="eastAsia"/>
          <w:lang w:val="en"/>
        </w:rPr>
        <w:t>总结</w:t>
      </w:r>
      <w:r w:rsidR="009E637A" w:rsidRPr="005324B9">
        <w:rPr>
          <w:rFonts w:ascii="宋体" w:eastAsia="宋体" w:hAnsi="宋体" w:hint="eastAsia"/>
          <w:lang w:val="en"/>
        </w:rPr>
        <w:t>其作用是将cat的args转换为字符串（string）。</w:t>
      </w:r>
    </w:p>
    <w:p w:rsidR="009E637A" w:rsidRDefault="009E637A" w:rsidP="00BC14E8">
      <w:pPr>
        <w:pStyle w:val="a7"/>
        <w:ind w:firstLineChars="0" w:firstLine="0"/>
        <w:rPr>
          <w:rFonts w:ascii="宋体" w:eastAsia="宋体" w:hAnsi="宋体"/>
          <w:lang w:val="en"/>
        </w:rPr>
      </w:pPr>
    </w:p>
    <w:p w:rsidR="000E54C6" w:rsidRDefault="000E54C6" w:rsidP="00BC14E8">
      <w:pPr>
        <w:pStyle w:val="a7"/>
        <w:ind w:firstLineChars="0" w:firstLine="0"/>
        <w:rPr>
          <w:rFonts w:ascii="宋体" w:eastAsia="宋体" w:hAnsi="宋体"/>
          <w:lang w:val="en"/>
        </w:rPr>
      </w:pPr>
    </w:p>
    <w:p w:rsidR="000E54C6" w:rsidRDefault="000E54C6" w:rsidP="00BC14E8">
      <w:pPr>
        <w:pStyle w:val="a7"/>
        <w:ind w:firstLineChars="0" w:firstLine="0"/>
        <w:rPr>
          <w:rFonts w:ascii="宋体" w:eastAsia="宋体" w:hAnsi="宋体"/>
          <w:lang w:val="en"/>
        </w:rPr>
      </w:pPr>
    </w:p>
    <w:p w:rsidR="009E637A" w:rsidRDefault="005324B9" w:rsidP="00BC14E8">
      <w:pPr>
        <w:pStyle w:val="a7"/>
        <w:ind w:firstLineChars="0" w:firstLine="0"/>
        <w:rPr>
          <w:rFonts w:ascii="宋体" w:eastAsia="宋体" w:hAnsi="宋体"/>
          <w:lang w:val="en"/>
        </w:rPr>
      </w:pPr>
      <w:r>
        <w:rPr>
          <w:rFonts w:ascii="宋体" w:eastAsia="宋体" w:hAnsi="宋体" w:hint="eastAsia"/>
          <w:lang w:val="en"/>
        </w:rPr>
        <w:t xml:space="preserve">2）def </w:t>
      </w:r>
      <w:r w:rsidR="009E637A">
        <w:rPr>
          <w:rFonts w:ascii="宋体" w:eastAsia="宋体" w:hAnsi="宋体"/>
          <w:lang w:val="en"/>
        </w:rPr>
        <w:t>is_match_case(m_case):</w:t>
      </w:r>
      <w:r w:rsidR="009E637A">
        <w:rPr>
          <w:rFonts w:ascii="宋体" w:eastAsia="宋体" w:hAnsi="宋体" w:hint="eastAsia"/>
          <w:lang w:val="en"/>
        </w:rPr>
        <w:t>判断m_case列表不为空，否则返回False。</w:t>
      </w:r>
    </w:p>
    <w:p w:rsidR="009E637A" w:rsidRDefault="009E637A" w:rsidP="00BC14E8">
      <w:pPr>
        <w:pStyle w:val="a7"/>
        <w:ind w:firstLineChars="0" w:firstLine="0"/>
        <w:rPr>
          <w:rFonts w:ascii="宋体" w:eastAsia="宋体" w:hAnsi="宋体"/>
          <w:lang w:val="en"/>
        </w:rPr>
      </w:pPr>
    </w:p>
    <w:p w:rsidR="009E637A" w:rsidRDefault="005324B9" w:rsidP="00BC14E8">
      <w:pPr>
        <w:pStyle w:val="a7"/>
        <w:ind w:firstLineChars="0" w:firstLine="0"/>
        <w:rPr>
          <w:rFonts w:ascii="宋体" w:eastAsia="宋体" w:hAnsi="宋体"/>
          <w:lang w:val="en"/>
        </w:rPr>
      </w:pPr>
      <w:r>
        <w:rPr>
          <w:rFonts w:ascii="宋体" w:eastAsia="宋体" w:hAnsi="宋体" w:hint="eastAsia"/>
          <w:lang w:val="en"/>
        </w:rPr>
        <w:t xml:space="preserve">3）def </w:t>
      </w:r>
      <w:r w:rsidR="009E637A">
        <w:rPr>
          <w:rFonts w:ascii="宋体" w:eastAsia="宋体" w:hAnsi="宋体" w:hint="eastAsia"/>
          <w:lang w:val="en"/>
        </w:rPr>
        <w:t>ge</w:t>
      </w:r>
      <w:r w:rsidR="009E637A">
        <w:rPr>
          <w:rFonts w:ascii="宋体" w:eastAsia="宋体" w:hAnsi="宋体"/>
          <w:lang w:val="en"/>
        </w:rPr>
        <w:t>t_xtalok_case(pad_hier):</w:t>
      </w:r>
      <w:r w:rsidR="009E637A">
        <w:rPr>
          <w:rFonts w:ascii="宋体" w:eastAsia="宋体" w:hAnsi="宋体" w:hint="eastAsia"/>
          <w:lang w:val="en"/>
        </w:rPr>
        <w:t>将各个engine的PIN</w:t>
      </w:r>
      <w:r w:rsidR="009E637A">
        <w:rPr>
          <w:rFonts w:ascii="宋体" w:eastAsia="宋体" w:hAnsi="宋体"/>
          <w:lang w:val="en"/>
        </w:rPr>
        <w:t>_***</w:t>
      </w:r>
      <w:r w:rsidR="009E637A">
        <w:rPr>
          <w:rFonts w:ascii="宋体" w:eastAsia="宋体" w:hAnsi="宋体" w:hint="eastAsia"/>
          <w:lang w:val="en"/>
        </w:rPr>
        <w:t>在pad</w:t>
      </w:r>
      <w:r w:rsidR="009E637A">
        <w:rPr>
          <w:rFonts w:ascii="宋体" w:eastAsia="宋体" w:hAnsi="宋体"/>
          <w:lang w:val="en"/>
        </w:rPr>
        <w:t>_hier</w:t>
      </w:r>
      <w:r w:rsidR="009E637A">
        <w:rPr>
          <w:rFonts w:ascii="宋体" w:eastAsia="宋体" w:hAnsi="宋体" w:hint="eastAsia"/>
          <w:lang w:val="en"/>
        </w:rPr>
        <w:t>中进行匹配，将结果append到m</w:t>
      </w:r>
      <w:r w:rsidR="009E637A">
        <w:rPr>
          <w:rFonts w:ascii="宋体" w:eastAsia="宋体" w:hAnsi="宋体"/>
          <w:lang w:val="en"/>
        </w:rPr>
        <w:t>_case</w:t>
      </w:r>
      <w:r w:rsidR="009E637A">
        <w:rPr>
          <w:rFonts w:ascii="宋体" w:eastAsia="宋体" w:hAnsi="宋体" w:hint="eastAsia"/>
          <w:lang w:val="en"/>
        </w:rPr>
        <w:t>中，然后返回m_case。</w:t>
      </w:r>
    </w:p>
    <w:p w:rsidR="009E637A" w:rsidRDefault="009E637A" w:rsidP="00BC14E8">
      <w:pPr>
        <w:pStyle w:val="a7"/>
        <w:ind w:firstLineChars="0" w:firstLine="0"/>
        <w:rPr>
          <w:rFonts w:ascii="宋体" w:eastAsia="宋体" w:hAnsi="宋体"/>
          <w:lang w:val="en"/>
        </w:rPr>
      </w:pPr>
    </w:p>
    <w:p w:rsidR="009E637A" w:rsidRDefault="005324B9" w:rsidP="00BC14E8">
      <w:pPr>
        <w:pStyle w:val="a7"/>
        <w:ind w:firstLineChars="0" w:firstLine="0"/>
        <w:rPr>
          <w:rFonts w:ascii="宋体" w:eastAsia="宋体" w:hAnsi="宋体"/>
          <w:lang w:val="en"/>
        </w:rPr>
      </w:pPr>
      <w:r>
        <w:rPr>
          <w:rFonts w:ascii="宋体" w:eastAsia="宋体" w:hAnsi="宋体" w:hint="eastAsia"/>
          <w:lang w:val="en"/>
        </w:rPr>
        <w:t>4）def ge</w:t>
      </w:r>
      <w:r>
        <w:rPr>
          <w:rFonts w:ascii="宋体" w:eastAsia="宋体" w:hAnsi="宋体"/>
          <w:lang w:val="en"/>
        </w:rPr>
        <w:t>t_pcirst_case(pad_hier):</w:t>
      </w:r>
      <w:r>
        <w:rPr>
          <w:rFonts w:ascii="宋体" w:eastAsia="宋体" w:hAnsi="宋体" w:hint="eastAsia"/>
          <w:lang w:val="en"/>
        </w:rPr>
        <w:t>同上，针对pci。</w:t>
      </w:r>
    </w:p>
    <w:p w:rsidR="005324B9" w:rsidRDefault="005324B9" w:rsidP="00BC14E8">
      <w:pPr>
        <w:pStyle w:val="a7"/>
        <w:ind w:firstLineChars="0" w:firstLine="0"/>
        <w:rPr>
          <w:rFonts w:ascii="宋体" w:eastAsia="宋体" w:hAnsi="宋体"/>
          <w:lang w:val="en"/>
        </w:rPr>
      </w:pPr>
    </w:p>
    <w:p w:rsidR="005324B9" w:rsidRDefault="005324B9" w:rsidP="00BC14E8">
      <w:pPr>
        <w:pStyle w:val="a7"/>
        <w:ind w:firstLineChars="0" w:firstLine="0"/>
        <w:rPr>
          <w:rFonts w:ascii="宋体" w:eastAsia="宋体" w:hAnsi="宋体"/>
          <w:lang w:val="en"/>
        </w:rPr>
      </w:pPr>
      <w:r>
        <w:rPr>
          <w:rFonts w:ascii="宋体" w:eastAsia="宋体" w:hAnsi="宋体" w:hint="eastAsia"/>
          <w:lang w:val="en"/>
        </w:rPr>
        <w:t>5）class fi</w:t>
      </w:r>
      <w:r>
        <w:rPr>
          <w:rFonts w:ascii="宋体" w:eastAsia="宋体" w:hAnsi="宋体"/>
          <w:lang w:val="en"/>
        </w:rPr>
        <w:t>le_info(object):</w:t>
      </w:r>
      <w:r w:rsidR="00A24055">
        <w:rPr>
          <w:rFonts w:ascii="宋体" w:eastAsia="宋体" w:hAnsi="宋体" w:hint="eastAsia"/>
          <w:lang w:val="en"/>
        </w:rPr>
        <w:t>def</w:t>
      </w:r>
      <w:r w:rsidR="00A24055">
        <w:rPr>
          <w:rFonts w:ascii="宋体" w:eastAsia="宋体" w:hAnsi="宋体"/>
          <w:lang w:val="en"/>
        </w:rPr>
        <w:t xml:space="preserve"> __init__</w:t>
      </w:r>
      <w:r w:rsidR="00A24055">
        <w:rPr>
          <w:rFonts w:ascii="宋体" w:eastAsia="宋体" w:hAnsi="宋体" w:hint="eastAsia"/>
          <w:lang w:val="en"/>
        </w:rPr>
        <w:t>中FILE的默认值为None，如果更改则将FILE中的所有行以list的形式读出（read</w:t>
      </w:r>
      <w:r w:rsidR="00A24055">
        <w:rPr>
          <w:rFonts w:ascii="宋体" w:eastAsia="宋体" w:hAnsi="宋体"/>
          <w:lang w:val="en"/>
        </w:rPr>
        <w:t>lines(),</w:t>
      </w:r>
      <w:r w:rsidR="00A24055">
        <w:rPr>
          <w:rFonts w:ascii="宋体" w:eastAsia="宋体" w:hAnsi="宋体" w:hint="eastAsia"/>
          <w:lang w:val="en"/>
        </w:rPr>
        <w:t>注：readline（）是每次只读一行），并赋值给self._</w:t>
      </w:r>
      <w:r w:rsidR="00A24055">
        <w:rPr>
          <w:rFonts w:ascii="宋体" w:eastAsia="宋体" w:hAnsi="宋体"/>
          <w:lang w:val="en"/>
        </w:rPr>
        <w:t>file_list</w:t>
      </w:r>
      <w:r w:rsidR="00A24055">
        <w:rPr>
          <w:rFonts w:ascii="宋体" w:eastAsia="宋体" w:hAnsi="宋体" w:hint="eastAsia"/>
          <w:lang w:val="en"/>
        </w:rPr>
        <w:t>。如三行的FILE的赋值形式为：</w:t>
      </w:r>
      <w:r w:rsidR="00A24055">
        <w:rPr>
          <w:rFonts w:ascii="宋体" w:eastAsia="宋体" w:hAnsi="宋体"/>
          <w:lang w:val="en"/>
        </w:rPr>
        <w:t>[‘</w:t>
      </w:r>
      <w:r w:rsidR="00A24055" w:rsidRPr="00A24055">
        <w:rPr>
          <w:rFonts w:ascii="宋体" w:eastAsia="宋体" w:hAnsi="宋体"/>
          <w:lang w:val="en"/>
        </w:rPr>
        <w:t>love\n',</w:t>
      </w:r>
      <w:r w:rsidR="00A24055">
        <w:rPr>
          <w:rFonts w:ascii="宋体" w:eastAsia="宋体" w:hAnsi="宋体"/>
          <w:lang w:val="en"/>
        </w:rPr>
        <w:t xml:space="preserve"> ‘the world\n', </w:t>
      </w:r>
      <w:r w:rsidR="00A24055">
        <w:rPr>
          <w:rFonts w:ascii="宋体" w:eastAsia="宋体" w:hAnsi="宋体"/>
          <w:lang w:val="en"/>
        </w:rPr>
        <w:lastRenderedPageBreak/>
        <w:t>‘eric\n'</w:t>
      </w:r>
      <w:r w:rsidR="00A24055" w:rsidRPr="00A24055">
        <w:rPr>
          <w:rFonts w:ascii="宋体" w:eastAsia="宋体" w:hAnsi="宋体"/>
          <w:lang w:val="en"/>
        </w:rPr>
        <w:t>]</w:t>
      </w:r>
      <w:r w:rsidR="00A24055">
        <w:rPr>
          <w:rFonts w:ascii="宋体" w:eastAsia="宋体" w:hAnsi="宋体" w:hint="eastAsia"/>
          <w:lang w:val="en"/>
        </w:rPr>
        <w:t>。</w:t>
      </w:r>
    </w:p>
    <w:p w:rsidR="005324B9" w:rsidRDefault="005324B9" w:rsidP="00BC14E8">
      <w:pPr>
        <w:pStyle w:val="a7"/>
        <w:ind w:firstLineChars="0" w:firstLine="0"/>
        <w:rPr>
          <w:rFonts w:ascii="宋体" w:eastAsia="宋体" w:hAnsi="宋体"/>
          <w:lang w:val="en"/>
        </w:rPr>
      </w:pPr>
    </w:p>
    <w:p w:rsidR="005324B9" w:rsidRDefault="005324B9" w:rsidP="00BC14E8">
      <w:pPr>
        <w:pStyle w:val="a7"/>
        <w:ind w:firstLineChars="0" w:firstLine="0"/>
        <w:rPr>
          <w:rFonts w:ascii="宋体" w:eastAsia="宋体" w:hAnsi="宋体"/>
          <w:lang w:val="en"/>
        </w:rPr>
      </w:pPr>
      <w:r>
        <w:rPr>
          <w:rFonts w:ascii="宋体" w:eastAsia="宋体" w:hAnsi="宋体" w:hint="eastAsia"/>
          <w:lang w:val="en"/>
        </w:rPr>
        <w:t>6）</w:t>
      </w:r>
      <w:r w:rsidR="00A24055">
        <w:rPr>
          <w:rFonts w:ascii="宋体" w:eastAsia="宋体" w:hAnsi="宋体" w:hint="eastAsia"/>
          <w:lang w:val="en"/>
        </w:rPr>
        <w:t>class IRSHandler:</w:t>
      </w:r>
    </w:p>
    <w:p w:rsidR="005324B9" w:rsidRDefault="005324B9" w:rsidP="00BC14E8">
      <w:pPr>
        <w:pStyle w:val="a7"/>
        <w:ind w:firstLineChars="0" w:firstLine="0"/>
        <w:rPr>
          <w:rFonts w:ascii="宋体" w:eastAsia="宋体" w:hAnsi="宋体"/>
          <w:lang w:val="en"/>
        </w:rPr>
      </w:pPr>
    </w:p>
    <w:p w:rsidR="005324B9" w:rsidRDefault="005324B9" w:rsidP="00BC14E8">
      <w:pPr>
        <w:pStyle w:val="a7"/>
        <w:ind w:firstLineChars="0" w:firstLine="0"/>
        <w:rPr>
          <w:rFonts w:ascii="宋体" w:eastAsia="宋体" w:hAnsi="宋体"/>
          <w:lang w:val="en"/>
        </w:rPr>
      </w:pPr>
      <w:r>
        <w:rPr>
          <w:rFonts w:ascii="宋体" w:eastAsia="宋体" w:hAnsi="宋体" w:hint="eastAsia"/>
          <w:lang w:val="en"/>
        </w:rPr>
        <w:t>7）</w:t>
      </w:r>
    </w:p>
    <w:p w:rsidR="00E10CED" w:rsidRDefault="00E10CED" w:rsidP="00BC14E8">
      <w:pPr>
        <w:pStyle w:val="a7"/>
        <w:ind w:firstLineChars="0" w:firstLine="0"/>
        <w:rPr>
          <w:rFonts w:ascii="宋体" w:eastAsia="宋体" w:hAnsi="宋体"/>
          <w:lang w:val="en"/>
        </w:rPr>
      </w:pPr>
    </w:p>
    <w:p w:rsidR="00E10CED" w:rsidRDefault="00E10CED" w:rsidP="00BC14E8">
      <w:pPr>
        <w:pStyle w:val="a7"/>
        <w:ind w:firstLineChars="0" w:firstLine="0"/>
        <w:rPr>
          <w:rFonts w:ascii="宋体" w:eastAsia="宋体" w:hAnsi="宋体"/>
          <w:lang w:val="en"/>
        </w:rPr>
      </w:pPr>
    </w:p>
    <w:p w:rsidR="00E10CED" w:rsidRDefault="00E10CED" w:rsidP="00BC14E8">
      <w:pPr>
        <w:pStyle w:val="a7"/>
        <w:ind w:firstLineChars="0" w:firstLine="0"/>
        <w:rPr>
          <w:rFonts w:ascii="宋体" w:eastAsia="宋体" w:hAnsi="宋体"/>
          <w:lang w:val="en"/>
        </w:rPr>
      </w:pPr>
      <w:r>
        <w:rPr>
          <w:rFonts w:ascii="宋体" w:eastAsia="宋体" w:hAnsi="宋体"/>
          <w:lang w:val="en"/>
        </w:rPr>
        <w:fldChar w:fldCharType="begin"/>
      </w:r>
      <w:r>
        <w:rPr>
          <w:rFonts w:ascii="宋体" w:eastAsia="宋体" w:hAnsi="宋体"/>
          <w:lang w:val="en"/>
        </w:rPr>
        <w:instrText xml:space="preserve"> DATE \@ "M/d/yyyy" </w:instrText>
      </w:r>
      <w:r>
        <w:rPr>
          <w:rFonts w:ascii="宋体" w:eastAsia="宋体" w:hAnsi="宋体"/>
          <w:lang w:val="en"/>
        </w:rPr>
        <w:fldChar w:fldCharType="separate"/>
      </w:r>
      <w:r w:rsidR="002C4590">
        <w:rPr>
          <w:rFonts w:ascii="宋体" w:eastAsia="宋体" w:hAnsi="宋体"/>
          <w:noProof/>
          <w:lang w:val="en"/>
        </w:rPr>
        <w:t>11/15/2018</w:t>
      </w:r>
      <w:r>
        <w:rPr>
          <w:rFonts w:ascii="宋体" w:eastAsia="宋体" w:hAnsi="宋体"/>
          <w:lang w:val="en"/>
        </w:rPr>
        <w:fldChar w:fldCharType="end"/>
      </w:r>
    </w:p>
    <w:p w:rsidR="00E10CED" w:rsidRDefault="00E10CED" w:rsidP="00BC14E8">
      <w:pPr>
        <w:pStyle w:val="a7"/>
        <w:ind w:firstLineChars="0" w:firstLine="0"/>
        <w:rPr>
          <w:rFonts w:ascii="宋体" w:eastAsia="宋体" w:hAnsi="宋体"/>
          <w:lang w:val="en"/>
        </w:rPr>
      </w:pPr>
    </w:p>
    <w:p w:rsidR="00E10CED" w:rsidRDefault="00E10CED" w:rsidP="00BC14E8">
      <w:pPr>
        <w:pStyle w:val="a7"/>
        <w:ind w:firstLineChars="0" w:firstLine="0"/>
        <w:rPr>
          <w:rFonts w:ascii="宋体" w:eastAsia="宋体" w:hAnsi="宋体"/>
          <w:lang w:val="en"/>
        </w:rPr>
      </w:pPr>
      <w:r>
        <w:rPr>
          <w:rFonts w:ascii="宋体" w:eastAsia="宋体" w:hAnsi="宋体" w:hint="eastAsia"/>
          <w:lang w:val="en"/>
        </w:rPr>
        <w:t>1</w:t>
      </w:r>
      <w:r>
        <w:rPr>
          <w:rFonts w:ascii="宋体" w:eastAsia="宋体" w:hAnsi="宋体"/>
          <w:lang w:val="en"/>
        </w:rPr>
        <w:t xml:space="preserve"> </w:t>
      </w:r>
      <w:r w:rsidRPr="00E10CED">
        <w:rPr>
          <w:rFonts w:ascii="宋体" w:eastAsia="宋体" w:hAnsi="宋体"/>
          <w:lang w:val="en"/>
        </w:rPr>
        <w:t>UTF-8（8-bit Unicode Transformation Format）是一种针对Unicode的可变长度字符编码，又称万国码。</w:t>
      </w:r>
      <w:r>
        <w:rPr>
          <w:rFonts w:ascii="宋体" w:eastAsia="宋体" w:hAnsi="宋体" w:hint="eastAsia"/>
          <w:lang w:val="en"/>
        </w:rPr>
        <w:t>使用2个字节就可以编码地球上几乎所有地区的文字，这就是UNICODE编码。</w:t>
      </w:r>
    </w:p>
    <w:p w:rsidR="00E10CED" w:rsidRDefault="00E10CED" w:rsidP="00BC14E8">
      <w:pPr>
        <w:pStyle w:val="a7"/>
        <w:ind w:firstLineChars="0" w:firstLine="0"/>
        <w:rPr>
          <w:rFonts w:ascii="宋体" w:eastAsia="宋体" w:hAnsi="宋体"/>
          <w:lang w:val="en"/>
        </w:rPr>
      </w:pPr>
      <w:r w:rsidRPr="00E10CED">
        <w:rPr>
          <w:rFonts w:ascii="宋体" w:eastAsia="宋体" w:hAnsi="宋体"/>
          <w:lang w:val="en"/>
        </w:rPr>
        <w:t>UTF-8编码规则：如果只有一个字节则其最高二进制位为0；如果是多字节，其第一个字节从最高位开始，连续的二进制位值为1的个数决定了其编码的字节数，其余各字节均以10开头。</w:t>
      </w:r>
    </w:p>
    <w:p w:rsidR="00586A25" w:rsidRDefault="00586A25" w:rsidP="00586A25">
      <w:pPr>
        <w:autoSpaceDE w:val="0"/>
        <w:autoSpaceDN w:val="0"/>
        <w:spacing w:before="40" w:after="40"/>
        <w:jc w:val="left"/>
      </w:pPr>
      <w:r>
        <w:rPr>
          <w:rFonts w:ascii="宋体" w:eastAsia="宋体" w:hAnsi="宋体" w:hint="eastAsia"/>
          <w:color w:val="000000"/>
          <w:sz w:val="20"/>
          <w:szCs w:val="20"/>
        </w:rPr>
        <w:t>2</w:t>
      </w:r>
      <w:r>
        <w:rPr>
          <w:rFonts w:ascii="宋体" w:eastAsia="宋体" w:hAnsi="宋体"/>
          <w:color w:val="000000"/>
          <w:sz w:val="20"/>
          <w:szCs w:val="20"/>
        </w:rPr>
        <w:t xml:space="preserve"> </w:t>
      </w:r>
      <w:r>
        <w:rPr>
          <w:rFonts w:ascii="Segoe UI" w:hAnsi="Segoe UI" w:cs="Segoe UI"/>
          <w:color w:val="000000"/>
          <w:sz w:val="20"/>
          <w:szCs w:val="20"/>
        </w:rPr>
        <w:t>module level</w:t>
      </w:r>
      <w:r>
        <w:rPr>
          <w:rFonts w:ascii="宋体" w:eastAsia="宋体" w:hAnsi="宋体"/>
          <w:color w:val="000000"/>
          <w:sz w:val="20"/>
          <w:szCs w:val="20"/>
        </w:rPr>
        <w:t>的环境</w:t>
      </w:r>
      <w:r>
        <w:rPr>
          <w:rFonts w:ascii="Segoe UI" w:hAnsi="Segoe UI" w:cs="Segoe UI" w:hint="eastAsia"/>
          <w:color w:val="000000"/>
          <w:sz w:val="20"/>
          <w:szCs w:val="20"/>
        </w:rPr>
        <w:t>：</w:t>
      </w:r>
      <w:r>
        <w:rPr>
          <w:rFonts w:ascii="Segoe UI" w:hAnsi="Segoe UI" w:cs="Segoe UI" w:hint="eastAsia"/>
          <w:color w:val="000000"/>
          <w:sz w:val="20"/>
          <w:szCs w:val="20"/>
        </w:rPr>
        <w:t xml:space="preserve"> </w:t>
      </w:r>
      <w:r>
        <w:rPr>
          <w:rFonts w:ascii="Segoe UI" w:hAnsi="Segoe UI" w:cs="Segoe UI"/>
          <w:color w:val="000000"/>
          <w:sz w:val="20"/>
          <w:szCs w:val="20"/>
        </w:rPr>
        <w:t>/cpuwrk/chx002/users/franco/get_dramc_env</w:t>
      </w:r>
    </w:p>
    <w:p w:rsidR="001A6BE7" w:rsidRDefault="004C7249" w:rsidP="001A6BE7">
      <w:pPr>
        <w:autoSpaceDE w:val="0"/>
        <w:autoSpaceDN w:val="0"/>
        <w:jc w:val="left"/>
      </w:pPr>
      <w:r>
        <w:rPr>
          <w:rFonts w:ascii="宋体" w:eastAsia="宋体" w:hAnsi="宋体" w:hint="eastAsia"/>
          <w:lang w:val="en"/>
        </w:rPr>
        <w:t>3</w:t>
      </w:r>
      <w:r>
        <w:rPr>
          <w:rFonts w:ascii="宋体" w:eastAsia="宋体" w:hAnsi="宋体"/>
          <w:lang w:val="en"/>
        </w:rPr>
        <w:t xml:space="preserve"> </w:t>
      </w:r>
      <w:r w:rsidR="001A6BE7">
        <w:rPr>
          <w:rFonts w:ascii="宋体" w:eastAsia="宋体" w:hAnsi="宋体" w:hint="eastAsia"/>
          <w:lang w:val="en"/>
        </w:rPr>
        <w:t>grd</w:t>
      </w:r>
      <w:r w:rsidR="001A6BE7">
        <w:rPr>
          <w:rFonts w:ascii="宋体" w:eastAsia="宋体" w:hAnsi="宋体"/>
          <w:lang w:val="en"/>
        </w:rPr>
        <w:t xml:space="preserve"> </w:t>
      </w:r>
      <w:r w:rsidR="001A6BE7">
        <w:rPr>
          <w:rFonts w:ascii="宋体" w:eastAsia="宋体" w:hAnsi="宋体" w:hint="eastAsia"/>
          <w:lang w:val="en"/>
        </w:rPr>
        <w:t>脚本：</w:t>
      </w:r>
      <w:r w:rsidR="001A6BE7">
        <w:rPr>
          <w:rFonts w:ascii="Segoe UI" w:hAnsi="Segoe UI" w:cs="Segoe UI"/>
          <w:color w:val="000000"/>
          <w:sz w:val="20"/>
          <w:szCs w:val="20"/>
        </w:rPr>
        <w:t>/logic/franco/script/run_grd</w:t>
      </w:r>
    </w:p>
    <w:p w:rsidR="00AC080C" w:rsidRDefault="00AC080C" w:rsidP="00AC080C">
      <w:pPr>
        <w:autoSpaceDE w:val="0"/>
        <w:autoSpaceDN w:val="0"/>
        <w:spacing w:before="40" w:after="40"/>
        <w:jc w:val="left"/>
      </w:pPr>
      <w:r>
        <w:rPr>
          <w:rFonts w:ascii="宋体" w:eastAsia="宋体" w:hAnsi="宋体" w:hint="eastAsia"/>
        </w:rPr>
        <w:t>4</w:t>
      </w:r>
      <w:r>
        <w:rPr>
          <w:rFonts w:ascii="宋体" w:eastAsia="宋体" w:hAnsi="宋体"/>
        </w:rPr>
        <w:t xml:space="preserve"> </w:t>
      </w:r>
      <w:r>
        <w:rPr>
          <w:rFonts w:ascii="Segoe UI" w:hAnsi="Segoe UI" w:cs="Segoe UI"/>
          <w:color w:val="000000"/>
          <w:sz w:val="20"/>
          <w:szCs w:val="20"/>
        </w:rPr>
        <w:t>dramc module level</w:t>
      </w:r>
      <w:r>
        <w:rPr>
          <w:rFonts w:ascii="宋体" w:eastAsia="宋体" w:hAnsi="宋体"/>
          <w:color w:val="000000"/>
          <w:sz w:val="20"/>
          <w:szCs w:val="20"/>
        </w:rPr>
        <w:t>只能跑</w:t>
      </w:r>
      <w:r>
        <w:rPr>
          <w:rFonts w:ascii="Segoe UI" w:hAnsi="Segoe UI" w:cs="Segoe UI"/>
          <w:color w:val="000000"/>
          <w:sz w:val="20"/>
          <w:szCs w:val="20"/>
        </w:rPr>
        <w:t>dramc_</w:t>
      </w:r>
      <w:r>
        <w:rPr>
          <w:rFonts w:ascii="宋体" w:eastAsia="宋体" w:hAnsi="宋体"/>
          <w:color w:val="000000"/>
          <w:sz w:val="20"/>
          <w:szCs w:val="20"/>
        </w:rPr>
        <w:t>开头的</w:t>
      </w:r>
      <w:r>
        <w:rPr>
          <w:rFonts w:ascii="Segoe UI" w:hAnsi="Segoe UI" w:cs="Segoe UI"/>
          <w:color w:val="000000"/>
          <w:sz w:val="20"/>
          <w:szCs w:val="20"/>
        </w:rPr>
        <w:t>checklist</w:t>
      </w:r>
      <w:r>
        <w:rPr>
          <w:rFonts w:ascii="Segoe UI" w:hAnsi="Segoe UI" w:cs="Segoe UI" w:hint="eastAsia"/>
          <w:color w:val="000000"/>
          <w:sz w:val="20"/>
          <w:szCs w:val="20"/>
        </w:rPr>
        <w:t>。</w:t>
      </w:r>
      <w:r>
        <w:rPr>
          <w:rFonts w:ascii="Segoe UI" w:hAnsi="Segoe UI" w:cs="Segoe UI"/>
          <w:color w:val="000000"/>
          <w:sz w:val="20"/>
          <w:szCs w:val="20"/>
        </w:rPr>
        <w:t>make</w:t>
      </w:r>
      <w:r>
        <w:rPr>
          <w:rFonts w:ascii="宋体" w:eastAsia="宋体" w:hAnsi="宋体"/>
          <w:color w:val="000000"/>
          <w:sz w:val="20"/>
          <w:szCs w:val="20"/>
        </w:rPr>
        <w:t>后面不要加</w:t>
      </w:r>
      <w:r>
        <w:rPr>
          <w:rFonts w:ascii="宋体" w:eastAsia="宋体" w:hAnsi="宋体" w:hint="eastAsia"/>
          <w:color w:val="000000"/>
          <w:sz w:val="20"/>
          <w:szCs w:val="20"/>
        </w:rPr>
        <w:t>“.</w:t>
      </w:r>
      <w:r>
        <w:rPr>
          <w:rFonts w:ascii="Segoe UI" w:hAnsi="Segoe UI" w:cs="Segoe UI"/>
          <w:color w:val="000000"/>
          <w:sz w:val="20"/>
          <w:szCs w:val="20"/>
        </w:rPr>
        <w:t>src</w:t>
      </w:r>
      <w:r>
        <w:rPr>
          <w:rFonts w:ascii="宋体" w:eastAsia="宋体" w:hAnsi="宋体" w:hint="eastAsia"/>
          <w:color w:val="000000"/>
          <w:sz w:val="20"/>
          <w:szCs w:val="20"/>
        </w:rPr>
        <w:t>”</w:t>
      </w:r>
    </w:p>
    <w:p w:rsidR="00E134AA" w:rsidRPr="00E134AA" w:rsidRDefault="00AC080C" w:rsidP="00E134AA">
      <w:pPr>
        <w:rPr>
          <w:rFonts w:ascii="Calibri" w:eastAsia="宋体" w:hAnsi="Calibri" w:cs="Calibri"/>
          <w:color w:val="1F497D"/>
          <w:kern w:val="0"/>
          <w:szCs w:val="21"/>
        </w:rPr>
      </w:pPr>
      <w:r>
        <w:rPr>
          <w:rFonts w:ascii="宋体" w:eastAsia="宋体" w:hAnsi="宋体" w:hint="eastAsia"/>
        </w:rPr>
        <w:t>5</w:t>
      </w:r>
      <w:r>
        <w:rPr>
          <w:rFonts w:ascii="宋体" w:eastAsia="宋体" w:hAnsi="宋体"/>
        </w:rPr>
        <w:t xml:space="preserve"> </w:t>
      </w:r>
      <w:r w:rsidR="00E134AA" w:rsidRPr="00E134AA">
        <w:rPr>
          <w:rFonts w:ascii="Calibri" w:eastAsia="宋体" w:hAnsi="Calibri" w:cs="Calibri"/>
          <w:color w:val="1F497D"/>
          <w:kern w:val="0"/>
          <w:szCs w:val="21"/>
        </w:rPr>
        <w:t>Hi, Eric</w:t>
      </w:r>
    </w:p>
    <w:p w:rsidR="00E134AA" w:rsidRPr="00E134AA" w:rsidRDefault="00E134AA" w:rsidP="00E134AA">
      <w:pPr>
        <w:widowControl/>
        <w:rPr>
          <w:rFonts w:ascii="Calibri" w:eastAsia="宋体" w:hAnsi="Calibri" w:cs="Calibri"/>
          <w:color w:val="1F497D"/>
          <w:kern w:val="0"/>
          <w:szCs w:val="21"/>
        </w:rPr>
      </w:pPr>
      <w:r w:rsidRPr="00E134AA">
        <w:rPr>
          <w:rFonts w:ascii="Calibri" w:eastAsia="宋体" w:hAnsi="Calibri" w:cs="Calibri"/>
          <w:color w:val="1F497D"/>
          <w:kern w:val="0"/>
          <w:szCs w:val="21"/>
        </w:rPr>
        <w:t>DDR4 sepc</w:t>
      </w:r>
      <w:r w:rsidRPr="00E134AA">
        <w:rPr>
          <w:rFonts w:ascii="宋体" w:eastAsia="宋体" w:hAnsi="宋体" w:cs="Calibri" w:hint="eastAsia"/>
          <w:color w:val="1F497D"/>
          <w:kern w:val="0"/>
          <w:szCs w:val="21"/>
        </w:rPr>
        <w:t>重点要看的章节是第</w:t>
      </w:r>
      <w:r w:rsidRPr="00E134AA">
        <w:rPr>
          <w:rFonts w:ascii="Calibri" w:eastAsia="宋体" w:hAnsi="Calibri" w:cs="Calibri"/>
          <w:color w:val="1F497D"/>
          <w:kern w:val="0"/>
          <w:szCs w:val="21"/>
        </w:rPr>
        <w:t>3</w:t>
      </w:r>
      <w:r w:rsidRPr="00E134AA">
        <w:rPr>
          <w:rFonts w:ascii="宋体" w:eastAsia="宋体" w:hAnsi="宋体" w:cs="Calibri" w:hint="eastAsia"/>
          <w:color w:val="1F497D"/>
          <w:kern w:val="0"/>
          <w:szCs w:val="21"/>
        </w:rPr>
        <w:t>、</w:t>
      </w:r>
      <w:r w:rsidRPr="00E134AA">
        <w:rPr>
          <w:rFonts w:ascii="Calibri" w:eastAsia="宋体" w:hAnsi="Calibri" w:cs="Calibri"/>
          <w:color w:val="1F497D"/>
          <w:kern w:val="0"/>
          <w:szCs w:val="21"/>
        </w:rPr>
        <w:t>4</w:t>
      </w:r>
      <w:r w:rsidRPr="00E134AA">
        <w:rPr>
          <w:rFonts w:ascii="宋体" w:eastAsia="宋体" w:hAnsi="宋体" w:cs="Calibri" w:hint="eastAsia"/>
          <w:color w:val="1F497D"/>
          <w:kern w:val="0"/>
          <w:szCs w:val="21"/>
        </w:rPr>
        <w:t>、</w:t>
      </w:r>
      <w:r w:rsidRPr="00E134AA">
        <w:rPr>
          <w:rFonts w:ascii="Calibri" w:eastAsia="宋体" w:hAnsi="Calibri" w:cs="Calibri"/>
          <w:color w:val="1F497D"/>
          <w:kern w:val="0"/>
          <w:szCs w:val="21"/>
        </w:rPr>
        <w:t>5</w:t>
      </w:r>
      <w:r w:rsidRPr="00E134AA">
        <w:rPr>
          <w:rFonts w:ascii="宋体" w:eastAsia="宋体" w:hAnsi="宋体" w:cs="Calibri" w:hint="eastAsia"/>
          <w:color w:val="1F497D"/>
          <w:kern w:val="0"/>
          <w:szCs w:val="21"/>
        </w:rPr>
        <w:t>章，第三章有</w:t>
      </w:r>
      <w:r w:rsidRPr="00E134AA">
        <w:rPr>
          <w:rFonts w:ascii="Calibri" w:eastAsia="宋体" w:hAnsi="Calibri" w:cs="Calibri"/>
          <w:color w:val="1F497D"/>
          <w:kern w:val="0"/>
          <w:szCs w:val="21"/>
        </w:rPr>
        <w:t>5</w:t>
      </w:r>
      <w:r w:rsidRPr="00E134AA">
        <w:rPr>
          <w:rFonts w:ascii="宋体" w:eastAsia="宋体" w:hAnsi="宋体" w:cs="Calibri" w:hint="eastAsia"/>
          <w:color w:val="1F497D"/>
          <w:kern w:val="0"/>
          <w:szCs w:val="21"/>
        </w:rPr>
        <w:t>小节，第四章有</w:t>
      </w:r>
      <w:r w:rsidRPr="00E134AA">
        <w:rPr>
          <w:rFonts w:ascii="Calibri" w:eastAsia="宋体" w:hAnsi="Calibri" w:cs="Calibri"/>
          <w:color w:val="1F497D"/>
          <w:kern w:val="0"/>
          <w:szCs w:val="21"/>
        </w:rPr>
        <w:t>33</w:t>
      </w:r>
      <w:r w:rsidRPr="00E134AA">
        <w:rPr>
          <w:rFonts w:ascii="宋体" w:eastAsia="宋体" w:hAnsi="宋体" w:cs="Calibri" w:hint="eastAsia"/>
          <w:color w:val="1F497D"/>
          <w:kern w:val="0"/>
          <w:szCs w:val="21"/>
        </w:rPr>
        <w:t>小节，第五章有</w:t>
      </w:r>
      <w:r w:rsidRPr="00E134AA">
        <w:rPr>
          <w:rFonts w:ascii="Calibri" w:eastAsia="宋体" w:hAnsi="Calibri" w:cs="Calibri"/>
          <w:color w:val="1F497D"/>
          <w:kern w:val="0"/>
          <w:szCs w:val="21"/>
        </w:rPr>
        <w:t>6</w:t>
      </w:r>
      <w:r w:rsidRPr="00E134AA">
        <w:rPr>
          <w:rFonts w:ascii="宋体" w:eastAsia="宋体" w:hAnsi="宋体" w:cs="Calibri" w:hint="eastAsia"/>
          <w:color w:val="1F497D"/>
          <w:kern w:val="0"/>
          <w:szCs w:val="21"/>
        </w:rPr>
        <w:t>小节，加上准备</w:t>
      </w:r>
      <w:r w:rsidRPr="00E134AA">
        <w:rPr>
          <w:rFonts w:ascii="Calibri" w:eastAsia="宋体" w:hAnsi="Calibri" w:cs="Calibri"/>
          <w:color w:val="1F497D"/>
          <w:kern w:val="0"/>
          <w:szCs w:val="21"/>
        </w:rPr>
        <w:t>PPT</w:t>
      </w:r>
      <w:r w:rsidRPr="00E134AA">
        <w:rPr>
          <w:rFonts w:ascii="宋体" w:eastAsia="宋体" w:hAnsi="宋体" w:cs="Calibri" w:hint="eastAsia"/>
          <w:color w:val="1F497D"/>
          <w:kern w:val="0"/>
          <w:szCs w:val="21"/>
        </w:rPr>
        <w:t>的时间共计两周</w:t>
      </w:r>
    </w:p>
    <w:p w:rsidR="00E134AA" w:rsidRPr="00E134AA" w:rsidRDefault="00E134AA" w:rsidP="00E134AA">
      <w:pPr>
        <w:widowControl/>
        <w:rPr>
          <w:rFonts w:ascii="Calibri" w:eastAsia="宋体" w:hAnsi="Calibri" w:cs="Calibri"/>
          <w:color w:val="1F497D"/>
          <w:kern w:val="0"/>
          <w:szCs w:val="21"/>
        </w:rPr>
      </w:pPr>
      <w:r w:rsidRPr="00E134AA">
        <w:rPr>
          <w:rFonts w:ascii="宋体" w:eastAsia="宋体" w:hAnsi="宋体" w:cs="Calibri" w:hint="eastAsia"/>
          <w:color w:val="1F497D"/>
          <w:kern w:val="0"/>
          <w:szCs w:val="21"/>
        </w:rPr>
        <w:t>下面是这个</w:t>
      </w:r>
      <w:r w:rsidRPr="00E134AA">
        <w:rPr>
          <w:rFonts w:ascii="Calibri" w:eastAsia="宋体" w:hAnsi="Calibri" w:cs="Calibri"/>
          <w:color w:val="1F497D"/>
          <w:kern w:val="0"/>
          <w:szCs w:val="21"/>
        </w:rPr>
        <w:t>sechdule</w:t>
      </w:r>
      <w:r w:rsidRPr="00E134AA">
        <w:rPr>
          <w:rFonts w:ascii="宋体" w:eastAsia="宋体" w:hAnsi="宋体" w:cs="Calibri" w:hint="eastAsia"/>
          <w:color w:val="1F497D"/>
          <w:kern w:val="0"/>
          <w:szCs w:val="21"/>
        </w:rPr>
        <w:t>做为参考，你可以根据自己的情况做调整</w:t>
      </w:r>
    </w:p>
    <w:tbl>
      <w:tblPr>
        <w:tblW w:w="8900" w:type="dxa"/>
        <w:tblInd w:w="-23" w:type="dxa"/>
        <w:tblCellMar>
          <w:left w:w="0" w:type="dxa"/>
          <w:right w:w="0" w:type="dxa"/>
        </w:tblCellMar>
        <w:tblLook w:val="04A0" w:firstRow="1" w:lastRow="0" w:firstColumn="1" w:lastColumn="0" w:noHBand="0" w:noVBand="1"/>
      </w:tblPr>
      <w:tblGrid>
        <w:gridCol w:w="3920"/>
        <w:gridCol w:w="4980"/>
      </w:tblGrid>
      <w:tr w:rsidR="00E134AA" w:rsidRPr="00E134AA" w:rsidTr="00E134AA">
        <w:trPr>
          <w:trHeight w:val="270"/>
        </w:trPr>
        <w:tc>
          <w:tcPr>
            <w:tcW w:w="39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第二章、第三章</w:t>
            </w:r>
          </w:p>
        </w:tc>
        <w:tc>
          <w:tcPr>
            <w:tcW w:w="498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2天（11/21-11/22）</w:t>
            </w:r>
          </w:p>
        </w:tc>
      </w:tr>
      <w:tr w:rsidR="00E134AA" w:rsidRPr="00E134AA" w:rsidTr="00E134AA">
        <w:trPr>
          <w:trHeight w:val="270"/>
        </w:trPr>
        <w:tc>
          <w:tcPr>
            <w:tcW w:w="39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 xml:space="preserve">第四章 </w:t>
            </w:r>
          </w:p>
        </w:tc>
        <w:tc>
          <w:tcPr>
            <w:tcW w:w="4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3.5天(11/23-11/28)</w:t>
            </w:r>
          </w:p>
        </w:tc>
      </w:tr>
      <w:tr w:rsidR="00E134AA" w:rsidRPr="00E134AA" w:rsidTr="00E134AA">
        <w:trPr>
          <w:trHeight w:val="270"/>
        </w:trPr>
        <w:tc>
          <w:tcPr>
            <w:tcW w:w="39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第五章</w:t>
            </w:r>
          </w:p>
        </w:tc>
        <w:tc>
          <w:tcPr>
            <w:tcW w:w="4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1.5天(11/28-11/29)</w:t>
            </w:r>
          </w:p>
        </w:tc>
      </w:tr>
      <w:tr w:rsidR="00E134AA" w:rsidRPr="00E134AA" w:rsidTr="00E134AA">
        <w:trPr>
          <w:trHeight w:val="270"/>
        </w:trPr>
        <w:tc>
          <w:tcPr>
            <w:tcW w:w="39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DIMM spec</w:t>
            </w:r>
          </w:p>
        </w:tc>
        <w:tc>
          <w:tcPr>
            <w:tcW w:w="4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1天(11/30-11/30)</w:t>
            </w:r>
          </w:p>
        </w:tc>
      </w:tr>
      <w:tr w:rsidR="00E134AA" w:rsidRPr="00E134AA" w:rsidTr="00E134AA">
        <w:trPr>
          <w:trHeight w:val="270"/>
        </w:trPr>
        <w:tc>
          <w:tcPr>
            <w:tcW w:w="39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准备PPT</w:t>
            </w:r>
          </w:p>
        </w:tc>
        <w:tc>
          <w:tcPr>
            <w:tcW w:w="4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2天(12/1-12/4)</w:t>
            </w:r>
          </w:p>
        </w:tc>
      </w:tr>
    </w:tbl>
    <w:p w:rsidR="00E10CED" w:rsidRDefault="00E10CED" w:rsidP="00BC14E8">
      <w:pPr>
        <w:pStyle w:val="a7"/>
        <w:ind w:firstLineChars="0" w:firstLine="0"/>
        <w:rPr>
          <w:rFonts w:ascii="宋体" w:eastAsia="宋体" w:hAnsi="宋体"/>
        </w:rPr>
      </w:pPr>
    </w:p>
    <w:p w:rsidR="00B0462F" w:rsidRDefault="00B0462F" w:rsidP="00BC14E8">
      <w:pPr>
        <w:pStyle w:val="a7"/>
        <w:ind w:firstLineChars="0" w:firstLine="0"/>
        <w:rPr>
          <w:rFonts w:ascii="宋体" w:eastAsia="宋体" w:hAnsi="宋体"/>
        </w:rPr>
      </w:pPr>
      <w:r>
        <w:rPr>
          <w:rFonts w:ascii="宋体" w:eastAsia="宋体" w:hAnsi="宋体" w:hint="eastAsia"/>
        </w:rPr>
        <w:t>6</w:t>
      </w:r>
      <w:r>
        <w:rPr>
          <w:rFonts w:ascii="宋体" w:eastAsia="宋体" w:hAnsi="宋体"/>
        </w:rPr>
        <w:t xml:space="preserve"> </w:t>
      </w:r>
      <w:r>
        <w:rPr>
          <w:rFonts w:ascii="宋体" w:eastAsia="宋体" w:hAnsi="宋体"/>
        </w:rPr>
        <w:tab/>
      </w:r>
      <w:r>
        <w:rPr>
          <w:rFonts w:ascii="宋体" w:eastAsia="宋体" w:hAnsi="宋体" w:hint="eastAsia"/>
        </w:rPr>
        <w:t>GOLD</w:t>
      </w:r>
      <w:r>
        <w:rPr>
          <w:rFonts w:ascii="宋体" w:eastAsia="宋体" w:hAnsi="宋体"/>
        </w:rPr>
        <w:t>: this is used to set register value in mixcfg file. If GOLD is defined then default value is used.</w:t>
      </w:r>
    </w:p>
    <w:p w:rsidR="00B0462F" w:rsidRDefault="00B0462F" w:rsidP="00B0462F">
      <w:pPr>
        <w:pStyle w:val="a7"/>
        <w:ind w:firstLineChars="0"/>
        <w:rPr>
          <w:rFonts w:ascii="宋体" w:eastAsia="宋体" w:hAnsi="宋体"/>
        </w:rPr>
      </w:pPr>
      <w:r>
        <w:rPr>
          <w:rFonts w:ascii="宋体" w:eastAsia="宋体" w:hAnsi="宋体" w:hint="eastAsia"/>
        </w:rPr>
        <w:t>ALLONE</w:t>
      </w:r>
      <w:r>
        <w:rPr>
          <w:rFonts w:ascii="宋体" w:eastAsia="宋体" w:hAnsi="宋体"/>
        </w:rPr>
        <w:t>: If ALLONE is defined register can be toggled is assigned 1.</w:t>
      </w:r>
    </w:p>
    <w:p w:rsidR="00B0462F" w:rsidRDefault="00B0462F" w:rsidP="00B0462F">
      <w:pPr>
        <w:pStyle w:val="a7"/>
        <w:ind w:firstLineChars="0"/>
        <w:rPr>
          <w:rFonts w:ascii="宋体" w:eastAsia="宋体" w:hAnsi="宋体"/>
        </w:rPr>
      </w:pPr>
      <w:r>
        <w:rPr>
          <w:rFonts w:ascii="宋体" w:eastAsia="宋体" w:hAnsi="宋体"/>
        </w:rPr>
        <w:t>ALLZERO: If ALLZERO is defined register can be toggled is assigned 0.</w:t>
      </w:r>
    </w:p>
    <w:p w:rsidR="005C1EEF" w:rsidRDefault="005C1EEF" w:rsidP="005C1EEF">
      <w:pPr>
        <w:rPr>
          <w:rFonts w:ascii="宋体" w:eastAsia="宋体" w:hAnsi="宋体"/>
        </w:rPr>
      </w:pPr>
      <w:r>
        <w:rPr>
          <w:rFonts w:ascii="宋体" w:eastAsia="宋体" w:hAnsi="宋体"/>
        </w:rPr>
        <w:tab/>
        <w:t>RDMCFG:</w:t>
      </w:r>
      <w:r w:rsidR="001604B9">
        <w:rPr>
          <w:rFonts w:ascii="宋体" w:eastAsia="宋体" w:hAnsi="宋体"/>
        </w:rPr>
        <w:t xml:space="preserve"> If RDMC</w:t>
      </w:r>
      <w:r w:rsidR="00BD2D5E">
        <w:rPr>
          <w:rFonts w:ascii="宋体" w:eastAsia="宋体" w:hAnsi="宋体"/>
        </w:rPr>
        <w:t>FG is defined register can be toggled is random value.</w:t>
      </w:r>
    </w:p>
    <w:p w:rsidR="00F672B9" w:rsidRDefault="00F672B9" w:rsidP="005C1EEF">
      <w:pPr>
        <w:rPr>
          <w:rFonts w:ascii="宋体" w:eastAsia="宋体" w:hAnsi="宋体"/>
        </w:rPr>
      </w:pPr>
    </w:p>
    <w:p w:rsidR="004B0EE8" w:rsidRDefault="004B0EE8" w:rsidP="005C1EEF">
      <w:pPr>
        <w:rPr>
          <w:rFonts w:ascii="宋体" w:eastAsia="宋体" w:hAnsi="宋体"/>
        </w:rPr>
      </w:pPr>
      <w:r>
        <w:rPr>
          <w:rFonts w:ascii="宋体" w:eastAsia="宋体" w:hAnsi="宋体"/>
        </w:rPr>
        <w:t xml:space="preserve">7 </w:t>
      </w:r>
      <w:r>
        <w:rPr>
          <w:rFonts w:ascii="宋体" w:eastAsia="宋体" w:hAnsi="宋体" w:hint="eastAsia"/>
        </w:rPr>
        <w:t>带宽对于DDR来讲是指数据的传输能力，即每秒传输多少</w:t>
      </w:r>
      <w:r>
        <w:rPr>
          <w:rFonts w:ascii="宋体" w:eastAsia="宋体" w:hAnsi="宋体"/>
        </w:rPr>
        <w:t>B</w:t>
      </w:r>
      <w:r>
        <w:rPr>
          <w:rFonts w:ascii="宋体" w:eastAsia="宋体" w:hAnsi="宋体" w:hint="eastAsia"/>
        </w:rPr>
        <w:t>yte，单位一般为GB/</w:t>
      </w:r>
      <w:r>
        <w:rPr>
          <w:rFonts w:ascii="宋体" w:eastAsia="宋体" w:hAnsi="宋体"/>
        </w:rPr>
        <w:t>s</w:t>
      </w:r>
      <w:r w:rsidR="00DB3D6F">
        <w:rPr>
          <w:rFonts w:ascii="宋体" w:eastAsia="宋体" w:hAnsi="宋体"/>
        </w:rPr>
        <w:t>.</w:t>
      </w:r>
    </w:p>
    <w:p w:rsidR="00F672B9" w:rsidRDefault="00F672B9" w:rsidP="005C1EEF">
      <w:pPr>
        <w:rPr>
          <w:rFonts w:ascii="宋体" w:eastAsia="宋体" w:hAnsi="宋体"/>
        </w:rPr>
      </w:pPr>
    </w:p>
    <w:p w:rsidR="00DB3D6F" w:rsidRDefault="00DB3D6F" w:rsidP="005C1EEF">
      <w:pPr>
        <w:rPr>
          <w:rFonts w:ascii="宋体" w:eastAsia="宋体" w:hAnsi="宋体"/>
        </w:rPr>
      </w:pPr>
      <w:r>
        <w:rPr>
          <w:rFonts w:ascii="宋体" w:eastAsia="宋体" w:hAnsi="宋体"/>
        </w:rPr>
        <w:t xml:space="preserve">8 </w:t>
      </w:r>
      <w:r w:rsidRPr="00DB3D6F">
        <w:rPr>
          <w:rFonts w:ascii="宋体" w:eastAsia="宋体" w:hAnsi="宋体" w:hint="eastAsia"/>
        </w:rPr>
        <w:t>现代计算机中内存空间都是按照</w:t>
      </w:r>
      <w:r w:rsidRPr="00DB3D6F">
        <w:rPr>
          <w:rFonts w:ascii="宋体" w:eastAsia="宋体" w:hAnsi="宋体"/>
        </w:rPr>
        <w:t>byte划分的，从理论上讲似乎对任何类型的变量的访问可以从任何地址开始，但实际情况是在访问特定类型变量的时候经常在特定的内存地址访问，这就需要各种类型数据按照一定的规则在空间上排列，而不是顺序的一个接一个的排放，这就是对齐</w:t>
      </w:r>
      <w:r>
        <w:rPr>
          <w:rFonts w:ascii="宋体" w:eastAsia="宋体" w:hAnsi="宋体" w:hint="eastAsia"/>
        </w:rPr>
        <w:t>.</w:t>
      </w:r>
    </w:p>
    <w:p w:rsidR="00DB3D6F" w:rsidRDefault="00DB3D6F" w:rsidP="005C1EEF">
      <w:pPr>
        <w:rPr>
          <w:rFonts w:ascii="宋体" w:eastAsia="宋体" w:hAnsi="宋体"/>
        </w:rPr>
      </w:pPr>
      <w:r>
        <w:rPr>
          <w:rFonts w:ascii="宋体" w:eastAsia="宋体" w:hAnsi="宋体"/>
        </w:rPr>
        <w:t>DW</w:t>
      </w:r>
      <w:r>
        <w:rPr>
          <w:rFonts w:ascii="宋体" w:eastAsia="宋体" w:hAnsi="宋体" w:hint="eastAsia"/>
        </w:rPr>
        <w:t>对齐需要地址数据的后</w:t>
      </w:r>
      <w:r w:rsidRPr="008D2E09">
        <w:rPr>
          <w:rFonts w:ascii="宋体" w:eastAsia="宋体" w:hAnsi="宋体" w:hint="eastAsia"/>
          <w:highlight w:val="yellow"/>
        </w:rPr>
        <w:t>2</w:t>
      </w:r>
      <w:r>
        <w:rPr>
          <w:rFonts w:ascii="宋体" w:eastAsia="宋体" w:hAnsi="宋体" w:hint="eastAsia"/>
        </w:rPr>
        <w:t>bit为固定（4Byte=2^</w:t>
      </w:r>
      <w:r w:rsidRPr="008D2E09">
        <w:rPr>
          <w:rFonts w:ascii="宋体" w:eastAsia="宋体" w:hAnsi="宋体" w:hint="eastAsia"/>
          <w:highlight w:val="yellow"/>
        </w:rPr>
        <w:t>2</w:t>
      </w:r>
      <w:r>
        <w:rPr>
          <w:rFonts w:ascii="宋体" w:eastAsia="宋体" w:hAnsi="宋体" w:hint="eastAsia"/>
        </w:rPr>
        <w:t>）；</w:t>
      </w:r>
    </w:p>
    <w:p w:rsidR="00DB3D6F" w:rsidRDefault="00DB3D6F" w:rsidP="00DB3D6F">
      <w:pPr>
        <w:rPr>
          <w:rFonts w:ascii="宋体" w:eastAsia="宋体" w:hAnsi="宋体"/>
        </w:rPr>
      </w:pPr>
      <w:r>
        <w:rPr>
          <w:rFonts w:ascii="宋体" w:eastAsia="宋体" w:hAnsi="宋体" w:hint="eastAsia"/>
        </w:rPr>
        <w:t>QW对齐需要地址数据的后</w:t>
      </w:r>
      <w:r w:rsidRPr="008D2E09">
        <w:rPr>
          <w:rFonts w:ascii="宋体" w:eastAsia="宋体" w:hAnsi="宋体" w:hint="eastAsia"/>
          <w:highlight w:val="yellow"/>
        </w:rPr>
        <w:t>3</w:t>
      </w:r>
      <w:r>
        <w:rPr>
          <w:rFonts w:ascii="宋体" w:eastAsia="宋体" w:hAnsi="宋体" w:hint="eastAsia"/>
        </w:rPr>
        <w:t>bit为固定（8Byte</w:t>
      </w:r>
      <w:r>
        <w:rPr>
          <w:rFonts w:ascii="宋体" w:eastAsia="宋体" w:hAnsi="宋体"/>
        </w:rPr>
        <w:t>=2^</w:t>
      </w:r>
      <w:r w:rsidRPr="008D2E09">
        <w:rPr>
          <w:rFonts w:ascii="宋体" w:eastAsia="宋体" w:hAnsi="宋体"/>
          <w:highlight w:val="yellow"/>
        </w:rPr>
        <w:t>3</w:t>
      </w:r>
      <w:r>
        <w:rPr>
          <w:rFonts w:ascii="宋体" w:eastAsia="宋体" w:hAnsi="宋体" w:hint="eastAsia"/>
        </w:rPr>
        <w:t>）；</w:t>
      </w:r>
    </w:p>
    <w:p w:rsidR="00DB3D6F" w:rsidRDefault="00DB3D6F" w:rsidP="00DB3D6F">
      <w:pPr>
        <w:rPr>
          <w:rFonts w:ascii="宋体" w:eastAsia="宋体" w:hAnsi="宋体"/>
        </w:rPr>
      </w:pPr>
      <w:r>
        <w:rPr>
          <w:rFonts w:ascii="宋体" w:eastAsia="宋体" w:hAnsi="宋体"/>
        </w:rPr>
        <w:t>4</w:t>
      </w:r>
      <w:r>
        <w:rPr>
          <w:rFonts w:ascii="宋体" w:eastAsia="宋体" w:hAnsi="宋体" w:hint="eastAsia"/>
        </w:rPr>
        <w:t>QW对齐需要地址数据的后</w:t>
      </w:r>
      <w:r w:rsidRPr="008D2E09">
        <w:rPr>
          <w:rFonts w:ascii="宋体" w:eastAsia="宋体" w:hAnsi="宋体"/>
          <w:highlight w:val="yellow"/>
        </w:rPr>
        <w:t>5</w:t>
      </w:r>
      <w:r>
        <w:rPr>
          <w:rFonts w:ascii="宋体" w:eastAsia="宋体" w:hAnsi="宋体" w:hint="eastAsia"/>
        </w:rPr>
        <w:t>bit为固定（</w:t>
      </w:r>
      <w:r>
        <w:rPr>
          <w:rFonts w:ascii="宋体" w:eastAsia="宋体" w:hAnsi="宋体"/>
        </w:rPr>
        <w:t>32</w:t>
      </w:r>
      <w:r>
        <w:rPr>
          <w:rFonts w:ascii="宋体" w:eastAsia="宋体" w:hAnsi="宋体" w:hint="eastAsia"/>
        </w:rPr>
        <w:t>Byte</w:t>
      </w:r>
      <w:r>
        <w:rPr>
          <w:rFonts w:ascii="宋体" w:eastAsia="宋体" w:hAnsi="宋体"/>
        </w:rPr>
        <w:t>=2^</w:t>
      </w:r>
      <w:r w:rsidRPr="008D2E09">
        <w:rPr>
          <w:rFonts w:ascii="宋体" w:eastAsia="宋体" w:hAnsi="宋体"/>
          <w:highlight w:val="yellow"/>
        </w:rPr>
        <w:t>5</w:t>
      </w:r>
      <w:r>
        <w:rPr>
          <w:rFonts w:ascii="宋体" w:eastAsia="宋体" w:hAnsi="宋体" w:hint="eastAsia"/>
        </w:rPr>
        <w:t>）；</w:t>
      </w:r>
    </w:p>
    <w:p w:rsidR="00DB3D6F" w:rsidRDefault="00DB3D6F" w:rsidP="00DB3D6F">
      <w:pPr>
        <w:rPr>
          <w:rFonts w:ascii="宋体" w:eastAsia="宋体" w:hAnsi="宋体"/>
        </w:rPr>
      </w:pPr>
      <w:r>
        <w:rPr>
          <w:rFonts w:ascii="宋体" w:eastAsia="宋体" w:hAnsi="宋体" w:hint="eastAsia"/>
        </w:rPr>
        <w:lastRenderedPageBreak/>
        <w:t>8Q</w:t>
      </w:r>
      <w:r>
        <w:rPr>
          <w:rFonts w:ascii="宋体" w:eastAsia="宋体" w:hAnsi="宋体"/>
        </w:rPr>
        <w:t>W</w:t>
      </w:r>
      <w:r>
        <w:rPr>
          <w:rFonts w:ascii="宋体" w:eastAsia="宋体" w:hAnsi="宋体" w:hint="eastAsia"/>
        </w:rPr>
        <w:t>对齐需要地址数据的后</w:t>
      </w:r>
      <w:r w:rsidRPr="008D2E09">
        <w:rPr>
          <w:rFonts w:ascii="宋体" w:eastAsia="宋体" w:hAnsi="宋体" w:hint="eastAsia"/>
          <w:highlight w:val="yellow"/>
        </w:rPr>
        <w:t>6</w:t>
      </w:r>
      <w:r>
        <w:rPr>
          <w:rFonts w:ascii="宋体" w:eastAsia="宋体" w:hAnsi="宋体" w:hint="eastAsia"/>
        </w:rPr>
        <w:t>bit为固定（64Byte</w:t>
      </w:r>
      <w:r>
        <w:rPr>
          <w:rFonts w:ascii="宋体" w:eastAsia="宋体" w:hAnsi="宋体"/>
        </w:rPr>
        <w:t>=2^</w:t>
      </w:r>
      <w:r w:rsidRPr="008D2E09">
        <w:rPr>
          <w:rFonts w:ascii="宋体" w:eastAsia="宋体" w:hAnsi="宋体"/>
          <w:highlight w:val="yellow"/>
        </w:rPr>
        <w:t>6</w:t>
      </w:r>
      <w:r>
        <w:rPr>
          <w:rFonts w:ascii="宋体" w:eastAsia="宋体" w:hAnsi="宋体" w:hint="eastAsia"/>
        </w:rPr>
        <w:t>）.</w:t>
      </w:r>
    </w:p>
    <w:p w:rsidR="00DB3D6F" w:rsidRDefault="009F1012" w:rsidP="005C1EEF">
      <w:pPr>
        <w:rPr>
          <w:rFonts w:ascii="宋体" w:eastAsia="宋体" w:hAnsi="宋体"/>
        </w:rPr>
      </w:pPr>
      <w:r>
        <w:rPr>
          <w:rFonts w:ascii="宋体" w:eastAsia="宋体" w:hAnsi="宋体" w:hint="eastAsia"/>
        </w:rPr>
        <w:t>（注：计算方式其实就是地址位数和存储容量之间的对应关系。比如32位操作系统，一般对应的就是4G内存）</w:t>
      </w:r>
    </w:p>
    <w:p w:rsidR="0015727B" w:rsidRDefault="0015727B" w:rsidP="005C1EEF">
      <w:pPr>
        <w:rPr>
          <w:rFonts w:ascii="宋体" w:eastAsia="宋体" w:hAnsi="宋体"/>
        </w:rPr>
      </w:pPr>
      <w:r>
        <w:rPr>
          <w:rFonts w:ascii="宋体" w:eastAsia="宋体" w:hAnsi="宋体" w:hint="eastAsia"/>
        </w:rPr>
        <w:t xml:space="preserve">9 </w:t>
      </w:r>
      <w:r w:rsidR="00731792">
        <w:rPr>
          <w:rFonts w:ascii="宋体" w:eastAsia="宋体" w:hAnsi="宋体"/>
        </w:rPr>
        <w:t>page size: it is the number of byte of data delivered from the array to the internal sense amplifiers when an Active command is registered. Page Size is per bank.</w:t>
      </w:r>
    </w:p>
    <w:p w:rsidR="00731792" w:rsidRDefault="00731792" w:rsidP="005C1EEF">
      <w:pPr>
        <w:rPr>
          <w:rFonts w:ascii="宋体" w:eastAsia="宋体" w:hAnsi="宋体"/>
        </w:rPr>
      </w:pPr>
      <w:r>
        <w:rPr>
          <w:rFonts w:ascii="宋体" w:eastAsia="宋体" w:hAnsi="宋体"/>
        </w:rPr>
        <w:t>Page Size = 2^(</w:t>
      </w:r>
      <w:r>
        <w:rPr>
          <w:rFonts w:ascii="宋体" w:eastAsia="宋体" w:hAnsi="宋体" w:hint="eastAsia"/>
        </w:rPr>
        <w:t>列地址数</w:t>
      </w:r>
      <w:r>
        <w:rPr>
          <w:rFonts w:ascii="宋体" w:eastAsia="宋体" w:hAnsi="宋体"/>
        </w:rPr>
        <w:t>)</w:t>
      </w:r>
      <w:r>
        <w:rPr>
          <w:rFonts w:ascii="宋体" w:eastAsia="宋体" w:hAnsi="宋体" w:hint="eastAsia"/>
        </w:rPr>
        <w:t>*（I/Obit数）/8</w:t>
      </w:r>
    </w:p>
    <w:p w:rsidR="00AE65FD" w:rsidRDefault="00AE65FD" w:rsidP="005C1EEF">
      <w:pPr>
        <w:rPr>
          <w:rFonts w:ascii="宋体" w:eastAsia="宋体" w:hAnsi="宋体"/>
        </w:rPr>
      </w:pPr>
      <w:r>
        <w:rPr>
          <w:rFonts w:ascii="宋体" w:eastAsia="宋体" w:hAnsi="宋体" w:hint="eastAsia"/>
        </w:rPr>
        <w:t>I/O</w:t>
      </w:r>
      <w:r>
        <w:rPr>
          <w:rFonts w:ascii="宋体" w:eastAsia="宋体" w:hAnsi="宋体"/>
        </w:rPr>
        <w:t xml:space="preserve"> </w:t>
      </w:r>
      <w:r>
        <w:rPr>
          <w:rFonts w:ascii="宋体" w:eastAsia="宋体" w:hAnsi="宋体" w:hint="eastAsia"/>
        </w:rPr>
        <w:t>bit数对于DRAM颗粒而言就是单个颗粒的存储位宽</w:t>
      </w:r>
      <w:r w:rsidR="001D05B9">
        <w:rPr>
          <w:rFonts w:ascii="宋体" w:eastAsia="宋体" w:hAnsi="宋体" w:hint="eastAsia"/>
        </w:rPr>
        <w:t>（x</w:t>
      </w:r>
      <w:r w:rsidR="001D05B9">
        <w:rPr>
          <w:rFonts w:ascii="宋体" w:eastAsia="宋体" w:hAnsi="宋体"/>
        </w:rPr>
        <w:t>4/x8</w:t>
      </w:r>
      <w:r w:rsidR="001D05B9">
        <w:rPr>
          <w:rFonts w:ascii="宋体" w:eastAsia="宋体" w:hAnsi="宋体" w:hint="eastAsia"/>
        </w:rPr>
        <w:t>）</w:t>
      </w:r>
      <w:r>
        <w:rPr>
          <w:rFonts w:ascii="宋体" w:eastAsia="宋体" w:hAnsi="宋体" w:hint="eastAsia"/>
        </w:rPr>
        <w:t>，而对整个内存而言就是一次传输的位宽为64bit。</w:t>
      </w:r>
    </w:p>
    <w:p w:rsidR="00F672B9" w:rsidRDefault="00154A70" w:rsidP="005C1EEF">
      <w:pPr>
        <w:rPr>
          <w:rFonts w:ascii="宋体" w:eastAsia="宋体" w:hAnsi="宋体"/>
        </w:rPr>
      </w:pPr>
      <w:r>
        <w:rPr>
          <w:rFonts w:ascii="宋体" w:eastAsia="宋体" w:hAnsi="宋体" w:hint="eastAsia"/>
        </w:rPr>
        <w:t>bank中的每一行组成一个page。</w:t>
      </w:r>
    </w:p>
    <w:p w:rsidR="00154A70" w:rsidRDefault="00154A70" w:rsidP="005C1EEF">
      <w:pPr>
        <w:rPr>
          <w:rFonts w:ascii="宋体" w:eastAsia="宋体" w:hAnsi="宋体"/>
        </w:rPr>
      </w:pPr>
    </w:p>
    <w:p w:rsidR="00731792" w:rsidRDefault="00731792" w:rsidP="005C1EEF">
      <w:pPr>
        <w:rPr>
          <w:rFonts w:ascii="宋体" w:eastAsia="宋体" w:hAnsi="宋体"/>
        </w:rPr>
      </w:pPr>
      <w:r>
        <w:rPr>
          <w:rFonts w:ascii="宋体" w:eastAsia="宋体" w:hAnsi="宋体" w:hint="eastAsia"/>
        </w:rPr>
        <w:t>10</w:t>
      </w:r>
      <w:r>
        <w:rPr>
          <w:rFonts w:ascii="宋体" w:eastAsia="宋体" w:hAnsi="宋体"/>
        </w:rPr>
        <w:t xml:space="preserve"> </w:t>
      </w:r>
      <w:r>
        <w:rPr>
          <w:rFonts w:ascii="宋体" w:eastAsia="宋体" w:hAnsi="宋体" w:hint="eastAsia"/>
        </w:rPr>
        <w:t>DDR的总位宽是64bit，4-G</w:t>
      </w:r>
      <w:r>
        <w:rPr>
          <w:rFonts w:ascii="宋体" w:eastAsia="宋体" w:hAnsi="宋体"/>
        </w:rPr>
        <w:t xml:space="preserve">b </w:t>
      </w:r>
      <w:r>
        <w:rPr>
          <w:rFonts w:ascii="宋体" w:eastAsia="宋体" w:hAnsi="宋体" w:hint="eastAsia"/>
        </w:rPr>
        <w:t>DDR</w:t>
      </w:r>
      <w:r>
        <w:rPr>
          <w:rFonts w:ascii="宋体" w:eastAsia="宋体" w:hAnsi="宋体"/>
        </w:rPr>
        <w:t>4x8:</w:t>
      </w:r>
      <w:r>
        <w:rPr>
          <w:rFonts w:ascii="宋体" w:eastAsia="宋体" w:hAnsi="宋体" w:hint="eastAsia"/>
        </w:rPr>
        <w:t>表示DRAM单个颗粒大小为4Gb，每个颗粒的位宽为8bit，所以总共有8颗颗粒，大小为32Gb。</w:t>
      </w:r>
    </w:p>
    <w:p w:rsidR="00F672B9" w:rsidRDefault="00F672B9" w:rsidP="005C1EEF">
      <w:pPr>
        <w:rPr>
          <w:rFonts w:ascii="宋体" w:eastAsia="宋体" w:hAnsi="宋体"/>
        </w:rPr>
      </w:pPr>
    </w:p>
    <w:p w:rsidR="00E20F8C" w:rsidRPr="00E20F8C" w:rsidRDefault="009D5A14" w:rsidP="00E20F8C">
      <w:pPr>
        <w:rPr>
          <w:rFonts w:ascii="宋体" w:eastAsia="宋体" w:hAnsi="宋体"/>
        </w:rPr>
      </w:pPr>
      <w:r>
        <w:rPr>
          <w:rFonts w:ascii="宋体" w:eastAsia="宋体" w:hAnsi="宋体" w:hint="eastAsia"/>
        </w:rPr>
        <w:t>11</w:t>
      </w:r>
      <w:r>
        <w:rPr>
          <w:rFonts w:ascii="宋体" w:eastAsia="宋体" w:hAnsi="宋体"/>
        </w:rPr>
        <w:t xml:space="preserve"> </w:t>
      </w:r>
      <w:r w:rsidR="00E20F8C" w:rsidRPr="00E20F8C">
        <w:rPr>
          <w:rFonts w:ascii="宋体" w:eastAsia="宋体" w:hAnsi="宋体"/>
        </w:rPr>
        <w:t>8bit预取技术。直观的解释是在I/O控制器发出访问请求之前，存储单元已经预先准备好了8bit数据。具体实现步骤是：Logic Bank一次传送8bit的数据到数据锁存器，再分为两路4bit数据传送到复用器，最后由差分时钟电路分上下沿两次分别传输4bit到内存控制器。打个形象的比方，这就好像是一个蓄水池里接了8根进水管，却只接了一根出水管，出水速度将是相当大的。其实通俗理解起来，就是将8个存储单元并联起来，在一个时钟周期内同时发送数据到I/O，然后由I/O一起传输出去。每个时钟周期上沿传输的数据不是1bit</w:t>
      </w:r>
      <w:r w:rsidR="00E20F8C" w:rsidRPr="00E20F8C">
        <w:rPr>
          <w:rFonts w:ascii="宋体" w:eastAsia="宋体" w:hAnsi="宋体" w:hint="eastAsia"/>
        </w:rPr>
        <w:t>而是</w:t>
      </w:r>
      <w:r w:rsidR="00E20F8C" w:rsidRPr="00E20F8C">
        <w:rPr>
          <w:rFonts w:ascii="宋体" w:eastAsia="宋体" w:hAnsi="宋体"/>
        </w:rPr>
        <w:t>4bit，因此200MHz的内部时钟其实等效于800MHz的外部时钟，也就是I/O控制器工作的频率。</w:t>
      </w:r>
    </w:p>
    <w:p w:rsidR="009D5A14" w:rsidRDefault="00E20F8C" w:rsidP="00E20F8C">
      <w:pPr>
        <w:rPr>
          <w:rFonts w:ascii="宋体" w:eastAsia="宋体" w:hAnsi="宋体"/>
        </w:rPr>
      </w:pPr>
      <w:r w:rsidRPr="00E20F8C">
        <w:rPr>
          <w:rFonts w:ascii="宋体" w:eastAsia="宋体" w:hAnsi="宋体" w:hint="eastAsia"/>
        </w:rPr>
        <w:t>接下来我们知道在</w:t>
      </w:r>
      <w:r w:rsidRPr="00E20F8C">
        <w:rPr>
          <w:rFonts w:ascii="宋体" w:eastAsia="宋体" w:hAnsi="宋体"/>
        </w:rPr>
        <w:t>CPU-Z中这个显示的800MHz要乘以2才等于1600MHz，这又是为什么呢？这是因为DDR的全称是Double Date Rate，双倍速率，通过差分时钟电路CLK#和DQS，可以在时钟上下沿同时传输数据。也就是说，I/O控制器的工作频率为800MHz，也就是1秒钟800兆个周期；但是在每一个时钟周期内，信号增强时（上沿）和衰减时（下沿）I/O都可以传输一次数据，也就是一周期两次数据，因此800兆个周期可以传输1600次数据，等效频率就为1600MHz了。</w:t>
      </w:r>
    </w:p>
    <w:p w:rsidR="0045097D" w:rsidRDefault="008C18D5" w:rsidP="00E20F8C">
      <w:pPr>
        <w:rPr>
          <w:rFonts w:ascii="宋体" w:eastAsia="宋体" w:hAnsi="宋体"/>
        </w:rPr>
      </w:pPr>
      <w:r>
        <w:rPr>
          <w:rFonts w:ascii="宋体" w:eastAsia="宋体" w:hAnsi="宋体" w:hint="eastAsia"/>
        </w:rPr>
        <w:t>DDR</w:t>
      </w:r>
      <w:r>
        <w:rPr>
          <w:rFonts w:ascii="宋体" w:eastAsia="宋体" w:hAnsi="宋体"/>
        </w:rPr>
        <w:t>5</w:t>
      </w:r>
      <w:r w:rsidR="0045097D">
        <w:rPr>
          <w:rFonts w:ascii="宋体" w:eastAsia="宋体" w:hAnsi="宋体" w:hint="eastAsia"/>
        </w:rPr>
        <w:t>支持16bit预取机制（DDR</w:t>
      </w:r>
      <w:r>
        <w:rPr>
          <w:rFonts w:ascii="宋体" w:eastAsia="宋体" w:hAnsi="宋体"/>
        </w:rPr>
        <w:t>4</w:t>
      </w:r>
      <w:r w:rsidR="0045097D">
        <w:rPr>
          <w:rFonts w:ascii="宋体" w:eastAsia="宋体" w:hAnsi="宋体" w:hint="eastAsia"/>
        </w:rPr>
        <w:t>为8bit</w:t>
      </w:r>
      <w:r w:rsidR="002279C3">
        <w:rPr>
          <w:rFonts w:ascii="宋体" w:eastAsia="宋体" w:hAnsi="宋体"/>
        </w:rPr>
        <w:t>,</w:t>
      </w:r>
      <w:r w:rsidR="002279C3">
        <w:rPr>
          <w:rFonts w:ascii="宋体" w:eastAsia="宋体" w:hAnsi="宋体" w:hint="eastAsia"/>
        </w:rPr>
        <w:t>也支持16bit</w:t>
      </w:r>
      <w:r w:rsidR="0045097D">
        <w:rPr>
          <w:rFonts w:ascii="宋体" w:eastAsia="宋体" w:hAnsi="宋体" w:hint="eastAsia"/>
        </w:rPr>
        <w:t>），同样内核频率下理论速度是</w:t>
      </w:r>
      <w:r>
        <w:rPr>
          <w:rFonts w:ascii="宋体" w:eastAsia="宋体" w:hAnsi="宋体" w:hint="eastAsia"/>
        </w:rPr>
        <w:t>DDR4</w:t>
      </w:r>
      <w:r w:rsidR="0045097D">
        <w:rPr>
          <w:rFonts w:ascii="宋体" w:eastAsia="宋体" w:hAnsi="宋体" w:hint="eastAsia"/>
        </w:rPr>
        <w:t>的两倍</w:t>
      </w:r>
      <w:r w:rsidR="00DF797F">
        <w:rPr>
          <w:rFonts w:ascii="宋体" w:eastAsia="宋体" w:hAnsi="宋体" w:hint="eastAsia"/>
        </w:rPr>
        <w:t>。</w:t>
      </w:r>
    </w:p>
    <w:p w:rsidR="00DF797F" w:rsidRDefault="00DF797F" w:rsidP="00E20F8C">
      <w:pPr>
        <w:rPr>
          <w:rFonts w:ascii="宋体" w:eastAsia="宋体" w:hAnsi="宋体"/>
        </w:rPr>
      </w:pPr>
    </w:p>
    <w:p w:rsidR="00CA4D38" w:rsidRDefault="00CA4D38" w:rsidP="00792AF4">
      <w:pPr>
        <w:rPr>
          <w:rFonts w:ascii="宋体" w:eastAsia="宋体" w:hAnsi="宋体"/>
        </w:rPr>
      </w:pPr>
      <w:r>
        <w:rPr>
          <w:rFonts w:ascii="宋体" w:eastAsia="宋体" w:hAnsi="宋体" w:hint="eastAsia"/>
        </w:rPr>
        <w:t xml:space="preserve">10 </w:t>
      </w:r>
      <w:r w:rsidR="00792AF4" w:rsidRPr="00792AF4">
        <w:rPr>
          <w:rFonts w:ascii="宋体" w:eastAsia="宋体" w:hAnsi="宋体" w:hint="eastAsia"/>
        </w:rPr>
        <w:t>作为对</w:t>
      </w:r>
      <w:r w:rsidR="00792AF4" w:rsidRPr="00792AF4">
        <w:rPr>
          <w:rFonts w:ascii="宋体" w:eastAsia="宋体" w:hAnsi="宋体"/>
        </w:rPr>
        <w:t>single-sided</w:t>
      </w:r>
      <w:r w:rsidR="00792AF4" w:rsidRPr="00792AF4">
        <w:rPr>
          <w:rFonts w:ascii="宋体" w:eastAsia="宋体" w:hAnsi="宋体" w:hint="eastAsia"/>
        </w:rPr>
        <w:t>和</w:t>
      </w:r>
      <w:r w:rsidR="00792AF4" w:rsidRPr="00792AF4">
        <w:rPr>
          <w:rFonts w:ascii="宋体" w:eastAsia="宋体" w:hAnsi="宋体"/>
        </w:rPr>
        <w:t>double-sided</w:t>
      </w:r>
      <w:r w:rsidR="00792AF4" w:rsidRPr="00792AF4">
        <w:rPr>
          <w:rFonts w:ascii="宋体" w:eastAsia="宋体" w:hAnsi="宋体" w:hint="eastAsia"/>
        </w:rPr>
        <w:t>的补充，</w:t>
      </w:r>
      <w:r w:rsidR="00792AF4" w:rsidRPr="00792AF4">
        <w:rPr>
          <w:rFonts w:ascii="宋体" w:eastAsia="宋体" w:hAnsi="宋体"/>
        </w:rPr>
        <w:t>DIMM</w:t>
      </w:r>
      <w:r w:rsidR="00792AF4" w:rsidRPr="00792AF4">
        <w:rPr>
          <w:rFonts w:ascii="宋体" w:eastAsia="宋体" w:hAnsi="宋体" w:hint="eastAsia"/>
        </w:rPr>
        <w:t>还被分为</w:t>
      </w:r>
      <w:r w:rsidR="00792AF4" w:rsidRPr="00792AF4">
        <w:rPr>
          <w:rFonts w:ascii="宋体" w:eastAsia="宋体" w:hAnsi="宋体"/>
        </w:rPr>
        <w:t>single-rank</w:t>
      </w:r>
      <w:r w:rsidR="00792AF4" w:rsidRPr="00792AF4">
        <w:rPr>
          <w:rFonts w:ascii="宋体" w:eastAsia="宋体" w:hAnsi="宋体" w:hint="eastAsia"/>
        </w:rPr>
        <w:t>和</w:t>
      </w:r>
      <w:r w:rsidR="00792AF4" w:rsidRPr="00792AF4">
        <w:rPr>
          <w:rFonts w:ascii="宋体" w:eastAsia="宋体" w:hAnsi="宋体"/>
        </w:rPr>
        <w:t>double-rank</w:t>
      </w:r>
      <w:r w:rsidR="00792AF4" w:rsidRPr="00792AF4">
        <w:rPr>
          <w:rFonts w:ascii="宋体" w:eastAsia="宋体" w:hAnsi="宋体" w:hint="eastAsia"/>
        </w:rPr>
        <w:t>（也就是我们在内存的</w:t>
      </w:r>
      <w:r w:rsidR="00586CE5">
        <w:rPr>
          <w:rFonts w:ascii="宋体" w:eastAsia="宋体" w:hAnsi="宋体"/>
        </w:rPr>
        <w:t>lab</w:t>
      </w:r>
      <w:r w:rsidR="00792AF4" w:rsidRPr="00792AF4">
        <w:rPr>
          <w:rFonts w:ascii="宋体" w:eastAsia="宋体" w:hAnsi="宋体"/>
        </w:rPr>
        <w:t>e</w:t>
      </w:r>
      <w:r w:rsidR="00586CE5">
        <w:rPr>
          <w:rFonts w:ascii="宋体" w:eastAsia="宋体" w:hAnsi="宋体"/>
        </w:rPr>
        <w:t>l</w:t>
      </w:r>
      <w:r w:rsidR="00792AF4" w:rsidRPr="00792AF4">
        <w:rPr>
          <w:rFonts w:ascii="宋体" w:eastAsia="宋体" w:hAnsi="宋体" w:hint="eastAsia"/>
        </w:rPr>
        <w:t>上经常能看到的</w:t>
      </w:r>
      <w:r w:rsidR="00792AF4" w:rsidRPr="00792AF4">
        <w:rPr>
          <w:rFonts w:ascii="宋体" w:eastAsia="宋体" w:hAnsi="宋体"/>
        </w:rPr>
        <w:t>1R</w:t>
      </w:r>
      <w:r w:rsidR="00792AF4" w:rsidRPr="00792AF4">
        <w:rPr>
          <w:rFonts w:ascii="宋体" w:eastAsia="宋体" w:hAnsi="宋体" w:hint="eastAsia"/>
        </w:rPr>
        <w:t>，</w:t>
      </w:r>
      <w:r w:rsidR="00792AF4" w:rsidRPr="00792AF4">
        <w:rPr>
          <w:rFonts w:ascii="宋体" w:eastAsia="宋体" w:hAnsi="宋体"/>
        </w:rPr>
        <w:t>2R</w:t>
      </w:r>
      <w:r w:rsidR="00792AF4" w:rsidRPr="00792AF4">
        <w:rPr>
          <w:rFonts w:ascii="宋体" w:eastAsia="宋体" w:hAnsi="宋体" w:hint="eastAsia"/>
        </w:rPr>
        <w:t>）。内存的</w:t>
      </w:r>
      <w:r w:rsidR="00792AF4" w:rsidRPr="00792AF4">
        <w:rPr>
          <w:rFonts w:ascii="宋体" w:eastAsia="宋体" w:hAnsi="宋体"/>
        </w:rPr>
        <w:t>rank</w:t>
      </w:r>
      <w:r w:rsidR="00792AF4" w:rsidRPr="00792AF4">
        <w:rPr>
          <w:rFonts w:ascii="宋体" w:eastAsia="宋体" w:hAnsi="宋体" w:hint="eastAsia"/>
        </w:rPr>
        <w:t>的定义，是指在</w:t>
      </w:r>
      <w:r w:rsidR="00792AF4" w:rsidRPr="00792AF4">
        <w:rPr>
          <w:rFonts w:ascii="宋体" w:eastAsia="宋体" w:hAnsi="宋体"/>
        </w:rPr>
        <w:t>DIMM</w:t>
      </w:r>
      <w:r w:rsidR="00792AF4" w:rsidRPr="00792AF4">
        <w:rPr>
          <w:rFonts w:ascii="宋体" w:eastAsia="宋体" w:hAnsi="宋体" w:hint="eastAsia"/>
        </w:rPr>
        <w:t>上通过一部分或者所有的内存颗粒产生的一个</w:t>
      </w:r>
      <w:r w:rsidR="00792AF4" w:rsidRPr="00792AF4">
        <w:rPr>
          <w:rFonts w:ascii="宋体" w:eastAsia="宋体" w:hAnsi="宋体"/>
        </w:rPr>
        <w:t>64-bit</w:t>
      </w:r>
      <w:r w:rsidR="00792AF4" w:rsidRPr="00792AF4">
        <w:rPr>
          <w:rFonts w:ascii="宋体" w:eastAsia="宋体" w:hAnsi="宋体" w:hint="eastAsia"/>
        </w:rPr>
        <w:t>的</w:t>
      </w:r>
      <w:r w:rsidR="00792AF4" w:rsidRPr="00792AF4">
        <w:rPr>
          <w:rFonts w:ascii="宋体" w:eastAsia="宋体" w:hAnsi="宋体"/>
        </w:rPr>
        <w:t>area</w:t>
      </w:r>
      <w:r w:rsidR="00792AF4" w:rsidRPr="00792AF4">
        <w:rPr>
          <w:rFonts w:ascii="宋体" w:eastAsia="宋体" w:hAnsi="宋体" w:hint="eastAsia"/>
        </w:rPr>
        <w:t>或者说</w:t>
      </w:r>
      <w:r w:rsidR="00792AF4" w:rsidRPr="00792AF4">
        <w:rPr>
          <w:rFonts w:ascii="宋体" w:eastAsia="宋体" w:hAnsi="宋体"/>
        </w:rPr>
        <w:t>block</w:t>
      </w:r>
      <w:r w:rsidR="00792AF4" w:rsidRPr="00792AF4">
        <w:rPr>
          <w:rFonts w:ascii="宋体" w:eastAsia="宋体" w:hAnsi="宋体" w:hint="eastAsia"/>
        </w:rPr>
        <w:t>。对</w:t>
      </w:r>
      <w:r w:rsidR="00792AF4" w:rsidRPr="00792AF4">
        <w:rPr>
          <w:rFonts w:ascii="宋体" w:eastAsia="宋体" w:hAnsi="宋体"/>
        </w:rPr>
        <w:t>ECC DIMM</w:t>
      </w:r>
      <w:r w:rsidR="00792AF4" w:rsidRPr="00792AF4">
        <w:rPr>
          <w:rFonts w:ascii="宋体" w:eastAsia="宋体" w:hAnsi="宋体" w:hint="eastAsia"/>
        </w:rPr>
        <w:t>来说，一个内存</w:t>
      </w:r>
      <w:r w:rsidR="00792AF4" w:rsidRPr="00792AF4">
        <w:rPr>
          <w:rFonts w:ascii="宋体" w:eastAsia="宋体" w:hAnsi="宋体"/>
        </w:rPr>
        <w:t>rank</w:t>
      </w:r>
      <w:r w:rsidR="00792AF4" w:rsidRPr="00792AF4">
        <w:rPr>
          <w:rFonts w:ascii="宋体" w:eastAsia="宋体" w:hAnsi="宋体" w:hint="eastAsia"/>
        </w:rPr>
        <w:t>有</w:t>
      </w:r>
      <w:r w:rsidR="00792AF4" w:rsidRPr="00792AF4">
        <w:rPr>
          <w:rFonts w:ascii="宋体" w:eastAsia="宋体" w:hAnsi="宋体"/>
        </w:rPr>
        <w:t>72</w:t>
      </w:r>
      <w:r w:rsidR="00792AF4" w:rsidRPr="00792AF4">
        <w:rPr>
          <w:rFonts w:ascii="宋体" w:eastAsia="宋体" w:hAnsi="宋体" w:hint="eastAsia"/>
        </w:rPr>
        <w:t>个数据位（</w:t>
      </w:r>
      <w:r w:rsidR="00792AF4" w:rsidRPr="00792AF4">
        <w:rPr>
          <w:rFonts w:ascii="宋体" w:eastAsia="宋体" w:hAnsi="宋体"/>
        </w:rPr>
        <w:t>64 bits data+8 bits ECC). </w:t>
      </w:r>
    </w:p>
    <w:p w:rsidR="007622C7" w:rsidRDefault="007622C7" w:rsidP="00792AF4">
      <w:pPr>
        <w:rPr>
          <w:rFonts w:ascii="宋体" w:eastAsia="宋体" w:hAnsi="宋体"/>
        </w:rPr>
      </w:pPr>
      <w:r>
        <w:rPr>
          <w:rFonts w:ascii="宋体" w:eastAsia="宋体" w:hAnsi="宋体" w:hint="eastAsia"/>
        </w:rPr>
        <w:t>ECC的作用可以概括为：1bit纠错，2bit</w:t>
      </w:r>
      <w:r>
        <w:rPr>
          <w:rFonts w:ascii="宋体" w:eastAsia="宋体" w:hAnsi="宋体"/>
        </w:rPr>
        <w:t xml:space="preserve"> report.</w:t>
      </w:r>
    </w:p>
    <w:p w:rsidR="000720DC" w:rsidRDefault="000720DC" w:rsidP="00792AF4">
      <w:pPr>
        <w:rPr>
          <w:rFonts w:ascii="宋体" w:eastAsia="宋体" w:hAnsi="宋体"/>
        </w:rPr>
      </w:pPr>
      <w:r>
        <w:rPr>
          <w:rFonts w:ascii="宋体" w:eastAsia="宋体" w:hAnsi="宋体"/>
        </w:rPr>
        <w:t>ECC support:</w:t>
      </w:r>
    </w:p>
    <w:p w:rsidR="00087601" w:rsidRDefault="00087601" w:rsidP="00792AF4">
      <w:pPr>
        <w:rPr>
          <w:rFonts w:ascii="宋体" w:eastAsia="宋体" w:hAnsi="宋体"/>
        </w:rPr>
      </w:pPr>
      <w:r>
        <w:rPr>
          <w:rFonts w:ascii="宋体" w:eastAsia="宋体" w:hAnsi="宋体"/>
        </w:rPr>
        <w:t>ECC can correct one bit and report two bits data error from DRAM 64 bit device. ECC function is transparent for all masters, DRAMC will generate ECC message (8 bits) when write cycle and check ECC message (8 bits) when read cycle.</w:t>
      </w:r>
    </w:p>
    <w:p w:rsidR="000720DC" w:rsidRDefault="000720DC" w:rsidP="00792AF4">
      <w:pPr>
        <w:rPr>
          <w:rFonts w:ascii="宋体" w:eastAsia="宋体" w:hAnsi="宋体"/>
        </w:rPr>
      </w:pPr>
      <w:r>
        <w:rPr>
          <w:rFonts w:ascii="宋体" w:eastAsia="宋体" w:hAnsi="宋体" w:hint="eastAsia"/>
        </w:rPr>
        <w:t>RMW function for ECC:</w:t>
      </w:r>
    </w:p>
    <w:p w:rsidR="000720DC" w:rsidRDefault="000720DC" w:rsidP="00792AF4">
      <w:pPr>
        <w:rPr>
          <w:rFonts w:ascii="宋体" w:eastAsia="宋体" w:hAnsi="宋体"/>
        </w:rPr>
      </w:pPr>
      <w:r>
        <w:rPr>
          <w:rFonts w:ascii="宋体" w:eastAsia="宋体" w:hAnsi="宋体"/>
        </w:rPr>
        <w:t>ECC message are generated by 64bit data, so Read-Modify-Write operation are execut</w:t>
      </w:r>
      <w:r w:rsidR="00D96A66">
        <w:rPr>
          <w:rFonts w:ascii="宋体" w:eastAsia="宋体" w:hAnsi="宋体"/>
        </w:rPr>
        <w:t>ed if all BE in write data</w:t>
      </w:r>
      <w:r w:rsidR="00D00C88">
        <w:rPr>
          <w:rFonts w:ascii="宋体" w:eastAsia="宋体" w:hAnsi="宋体"/>
        </w:rPr>
        <w:t>s</w:t>
      </w:r>
      <w:r w:rsidR="00D96A66">
        <w:rPr>
          <w:rFonts w:ascii="宋体" w:eastAsia="宋体" w:hAnsi="宋体"/>
        </w:rPr>
        <w:t xml:space="preserve"> are</w:t>
      </w:r>
      <w:r w:rsidR="004D1AF4">
        <w:rPr>
          <w:rFonts w:ascii="宋体" w:eastAsia="宋体" w:hAnsi="宋体"/>
        </w:rPr>
        <w:t xml:space="preserve"> </w:t>
      </w:r>
      <w:r w:rsidR="00D00C88">
        <w:rPr>
          <w:rFonts w:ascii="宋体" w:eastAsia="宋体" w:hAnsi="宋体"/>
        </w:rPr>
        <w:t>n</w:t>
      </w:r>
      <w:r w:rsidR="004D1AF4">
        <w:rPr>
          <w:rFonts w:ascii="宋体" w:eastAsia="宋体" w:hAnsi="宋体"/>
        </w:rPr>
        <w:t>o</w:t>
      </w:r>
      <w:r>
        <w:rPr>
          <w:rFonts w:ascii="宋体" w:eastAsia="宋体" w:hAnsi="宋体"/>
        </w:rPr>
        <w:t>t opened</w:t>
      </w:r>
      <w:r w:rsidR="00AA2121">
        <w:rPr>
          <w:rFonts w:ascii="宋体" w:eastAsia="宋体" w:hAnsi="宋体"/>
        </w:rPr>
        <w:t xml:space="preserve"> together</w:t>
      </w:r>
      <w:r w:rsidR="00573F9B">
        <w:rPr>
          <w:rFonts w:ascii="宋体" w:eastAsia="宋体" w:hAnsi="宋体"/>
        </w:rPr>
        <w:t xml:space="preserve"> </w:t>
      </w:r>
      <w:r w:rsidR="00AA2121">
        <w:rPr>
          <w:rFonts w:ascii="宋体" w:eastAsia="宋体" w:hAnsi="宋体"/>
        </w:rPr>
        <w:t>(partial write). The R</w:t>
      </w:r>
      <w:r>
        <w:rPr>
          <w:rFonts w:ascii="宋体" w:eastAsia="宋体" w:hAnsi="宋体"/>
        </w:rPr>
        <w:t>M</w:t>
      </w:r>
      <w:r w:rsidR="004947DF">
        <w:rPr>
          <w:rFonts w:ascii="宋体" w:eastAsia="宋体" w:hAnsi="宋体"/>
        </w:rPr>
        <w:t>W</w:t>
      </w:r>
      <w:r w:rsidR="00AA2121">
        <w:rPr>
          <w:rFonts w:ascii="宋体" w:eastAsia="宋体" w:hAnsi="宋体"/>
        </w:rPr>
        <w:t xml:space="preserve"> operation </w:t>
      </w:r>
      <w:r>
        <w:rPr>
          <w:rFonts w:ascii="宋体" w:eastAsia="宋体" w:hAnsi="宋体"/>
        </w:rPr>
        <w:t xml:space="preserve">is reading same adderss from memory, modifying(merging) related </w:t>
      </w:r>
      <w:r>
        <w:rPr>
          <w:rFonts w:ascii="宋体" w:eastAsia="宋体" w:hAnsi="宋体"/>
        </w:rPr>
        <w:lastRenderedPageBreak/>
        <w:t>data, and writing full-write data with correct ECC message to memory.</w:t>
      </w:r>
    </w:p>
    <w:p w:rsidR="006A0BB8" w:rsidRPr="000720DC" w:rsidRDefault="006A0BB8" w:rsidP="00792AF4">
      <w:pPr>
        <w:rPr>
          <w:rFonts w:ascii="Microsoft JhengHei Light" w:hAnsi="Microsoft JhengHei Light"/>
        </w:rPr>
      </w:pPr>
      <w:r>
        <w:rPr>
          <w:rFonts w:ascii="宋体" w:eastAsia="宋体" w:hAnsi="宋体"/>
        </w:rPr>
        <w:t>(</w:t>
      </w:r>
      <w:r>
        <w:rPr>
          <w:rFonts w:ascii="宋体" w:eastAsia="宋体" w:hAnsi="宋体" w:hint="eastAsia"/>
        </w:rPr>
        <w:t>就是将相同地址中原来的数据和新来的部分改动数据进行merge，保留不动的部分，改动新数据的部分，这样就可以保持write</w:t>
      </w:r>
      <w:r>
        <w:rPr>
          <w:rFonts w:ascii="宋体" w:eastAsia="宋体" w:hAnsi="宋体"/>
        </w:rPr>
        <w:t xml:space="preserve"> </w:t>
      </w:r>
      <w:r>
        <w:rPr>
          <w:rFonts w:ascii="宋体" w:eastAsia="宋体" w:hAnsi="宋体" w:hint="eastAsia"/>
        </w:rPr>
        <w:t>data</w:t>
      </w:r>
      <w:r>
        <w:rPr>
          <w:rFonts w:ascii="宋体" w:eastAsia="宋体" w:hAnsi="宋体"/>
        </w:rPr>
        <w:t xml:space="preserve"> </w:t>
      </w:r>
      <w:r>
        <w:rPr>
          <w:rFonts w:ascii="宋体" w:eastAsia="宋体" w:hAnsi="宋体" w:hint="eastAsia"/>
        </w:rPr>
        <w:t>bus</w:t>
      </w:r>
      <w:r>
        <w:rPr>
          <w:rFonts w:ascii="宋体" w:eastAsia="宋体" w:hAnsi="宋体"/>
        </w:rPr>
        <w:t xml:space="preserve"> </w:t>
      </w:r>
      <w:r>
        <w:rPr>
          <w:rFonts w:ascii="宋体" w:eastAsia="宋体" w:hAnsi="宋体" w:hint="eastAsia"/>
        </w:rPr>
        <w:t>的width不变</w:t>
      </w:r>
      <w:r>
        <w:rPr>
          <w:rFonts w:ascii="宋体" w:eastAsia="宋体" w:hAnsi="宋体"/>
        </w:rPr>
        <w:t>)</w:t>
      </w:r>
    </w:p>
    <w:p w:rsidR="00087601" w:rsidRDefault="00087601" w:rsidP="00792AF4">
      <w:pPr>
        <w:rPr>
          <w:rFonts w:ascii="宋体" w:eastAsia="宋体" w:hAnsi="宋体"/>
        </w:rPr>
      </w:pPr>
      <w:r>
        <w:rPr>
          <w:rFonts w:ascii="宋体" w:eastAsia="宋体" w:hAnsi="宋体"/>
        </w:rPr>
        <w:t xml:space="preserve">ECC </w:t>
      </w:r>
      <w:r>
        <w:rPr>
          <w:rFonts w:ascii="宋体" w:eastAsia="宋体" w:hAnsi="宋体" w:hint="eastAsia"/>
        </w:rPr>
        <w:t>一般存在服务器中； ECC的纠错，report等都是在DRAMC中完成，和DDR</w:t>
      </w:r>
      <w:r>
        <w:rPr>
          <w:rFonts w:ascii="宋体" w:eastAsia="宋体" w:hAnsi="宋体"/>
        </w:rPr>
        <w:t xml:space="preserve"> </w:t>
      </w:r>
      <w:r>
        <w:rPr>
          <w:rFonts w:ascii="宋体" w:eastAsia="宋体" w:hAnsi="宋体" w:hint="eastAsia"/>
        </w:rPr>
        <w:t>device</w:t>
      </w:r>
      <w:r>
        <w:rPr>
          <w:rFonts w:ascii="宋体" w:eastAsia="宋体" w:hAnsi="宋体"/>
        </w:rPr>
        <w:t xml:space="preserve"> </w:t>
      </w:r>
      <w:r>
        <w:rPr>
          <w:rFonts w:ascii="宋体" w:eastAsia="宋体" w:hAnsi="宋体" w:hint="eastAsia"/>
        </w:rPr>
        <w:t>没有关系。</w:t>
      </w:r>
    </w:p>
    <w:p w:rsidR="002A5F38" w:rsidRDefault="00DB7476" w:rsidP="00792AF4">
      <w:pPr>
        <w:rPr>
          <w:rFonts w:ascii="宋体" w:eastAsia="宋体" w:hAnsi="宋体"/>
        </w:rPr>
      </w:pPr>
      <w:r>
        <w:rPr>
          <w:rFonts w:ascii="宋体" w:eastAsia="宋体" w:hAnsi="宋体" w:hint="eastAsia"/>
        </w:rPr>
        <w:t>不同于ECC，CRC只support</w:t>
      </w:r>
      <w:r>
        <w:rPr>
          <w:rFonts w:ascii="宋体" w:eastAsia="宋体" w:hAnsi="宋体"/>
        </w:rPr>
        <w:t xml:space="preserve"> write,</w:t>
      </w:r>
      <w:r>
        <w:rPr>
          <w:rFonts w:ascii="宋体" w:eastAsia="宋体" w:hAnsi="宋体" w:hint="eastAsia"/>
        </w:rPr>
        <w:t>对read</w:t>
      </w:r>
      <w:r>
        <w:rPr>
          <w:rFonts w:ascii="宋体" w:eastAsia="宋体" w:hAnsi="宋体"/>
        </w:rPr>
        <w:t xml:space="preserve"> cycle</w:t>
      </w:r>
      <w:r>
        <w:rPr>
          <w:rFonts w:ascii="宋体" w:eastAsia="宋体" w:hAnsi="宋体" w:hint="eastAsia"/>
        </w:rPr>
        <w:t>没有效</w:t>
      </w:r>
      <w:r w:rsidR="006F1E7E">
        <w:rPr>
          <w:rFonts w:ascii="宋体" w:eastAsia="宋体" w:hAnsi="宋体" w:hint="eastAsia"/>
        </w:rPr>
        <w:t>(</w:t>
      </w:r>
      <w:r w:rsidR="006F1E7E">
        <w:rPr>
          <w:rFonts w:ascii="宋体" w:eastAsia="宋体" w:hAnsi="宋体"/>
        </w:rPr>
        <w:t>DDR4</w:t>
      </w:r>
      <w:r w:rsidR="006F1E7E">
        <w:rPr>
          <w:rFonts w:ascii="宋体" w:eastAsia="宋体" w:hAnsi="宋体" w:hint="eastAsia"/>
        </w:rPr>
        <w:t>中如是，DDR</w:t>
      </w:r>
      <w:r w:rsidR="006F1E7E">
        <w:rPr>
          <w:rFonts w:ascii="宋体" w:eastAsia="宋体" w:hAnsi="宋体"/>
        </w:rPr>
        <w:t>5</w:t>
      </w:r>
      <w:r w:rsidR="006F1E7E">
        <w:rPr>
          <w:rFonts w:ascii="宋体" w:eastAsia="宋体" w:hAnsi="宋体" w:hint="eastAsia"/>
        </w:rPr>
        <w:t>中也支持read了)</w:t>
      </w:r>
      <w:r>
        <w:rPr>
          <w:rFonts w:ascii="宋体" w:eastAsia="宋体" w:hAnsi="宋体" w:hint="eastAsia"/>
        </w:rPr>
        <w:t>，CRC是在timing上进行操作，而不是data</w:t>
      </w:r>
      <w:r>
        <w:rPr>
          <w:rFonts w:ascii="宋体" w:eastAsia="宋体" w:hAnsi="宋体"/>
        </w:rPr>
        <w:t xml:space="preserve"> </w:t>
      </w:r>
      <w:r>
        <w:rPr>
          <w:rFonts w:ascii="宋体" w:eastAsia="宋体" w:hAnsi="宋体" w:hint="eastAsia"/>
        </w:rPr>
        <w:t>bus上，另外，DDR</w:t>
      </w:r>
      <w:r>
        <w:rPr>
          <w:rFonts w:ascii="宋体" w:eastAsia="宋体" w:hAnsi="宋体"/>
        </w:rPr>
        <w:t xml:space="preserve"> </w:t>
      </w:r>
      <w:r>
        <w:rPr>
          <w:rFonts w:ascii="宋体" w:eastAsia="宋体" w:hAnsi="宋体" w:hint="eastAsia"/>
        </w:rPr>
        <w:t>device会对CRC的报错拉ALERT信号，也就是说CRC 操作和DDR</w:t>
      </w:r>
      <w:r>
        <w:rPr>
          <w:rFonts w:ascii="宋体" w:eastAsia="宋体" w:hAnsi="宋体"/>
        </w:rPr>
        <w:t xml:space="preserve"> </w:t>
      </w:r>
      <w:r>
        <w:rPr>
          <w:rFonts w:ascii="宋体" w:eastAsia="宋体" w:hAnsi="宋体" w:hint="eastAsia"/>
        </w:rPr>
        <w:t>device有关系。ALERT信号低有效，除了针对CRC</w:t>
      </w:r>
      <w:r>
        <w:rPr>
          <w:rFonts w:ascii="宋体" w:eastAsia="宋体" w:hAnsi="宋体"/>
        </w:rPr>
        <w:t xml:space="preserve"> </w:t>
      </w:r>
      <w:r>
        <w:rPr>
          <w:rFonts w:ascii="宋体" w:eastAsia="宋体" w:hAnsi="宋体" w:hint="eastAsia"/>
        </w:rPr>
        <w:t>ERROR，还有command</w:t>
      </w:r>
      <w:r>
        <w:rPr>
          <w:rFonts w:ascii="宋体" w:eastAsia="宋体" w:hAnsi="宋体"/>
        </w:rPr>
        <w:t xml:space="preserve"> </w:t>
      </w:r>
      <w:r>
        <w:rPr>
          <w:rFonts w:ascii="宋体" w:eastAsia="宋体" w:hAnsi="宋体" w:hint="eastAsia"/>
        </w:rPr>
        <w:t>and address parity error,如果DRAMC检测到ALERT信号assert，就会recovery所有刚发的cycle，即DRAMC内部有单独的module来store</w:t>
      </w:r>
      <w:r>
        <w:rPr>
          <w:rFonts w:ascii="宋体" w:eastAsia="宋体" w:hAnsi="宋体"/>
        </w:rPr>
        <w:t xml:space="preserve"> </w:t>
      </w:r>
      <w:r>
        <w:rPr>
          <w:rFonts w:ascii="宋体" w:eastAsia="宋体" w:hAnsi="宋体" w:hint="eastAsia"/>
        </w:rPr>
        <w:t>request</w:t>
      </w:r>
      <w:r>
        <w:rPr>
          <w:rFonts w:ascii="宋体" w:eastAsia="宋体" w:hAnsi="宋体"/>
        </w:rPr>
        <w:t xml:space="preserve"> </w:t>
      </w:r>
      <w:r>
        <w:rPr>
          <w:rFonts w:ascii="宋体" w:eastAsia="宋体" w:hAnsi="宋体" w:hint="eastAsia"/>
        </w:rPr>
        <w:t>cycle</w:t>
      </w:r>
      <w:r>
        <w:rPr>
          <w:rFonts w:ascii="宋体" w:eastAsia="宋体" w:hAnsi="宋体"/>
        </w:rPr>
        <w:t>.</w:t>
      </w:r>
    </w:p>
    <w:p w:rsidR="00DB7476" w:rsidRPr="00087601" w:rsidRDefault="00DB7476" w:rsidP="00792AF4">
      <w:pPr>
        <w:rPr>
          <w:rFonts w:ascii="宋体" w:eastAsia="宋体" w:hAnsi="宋体"/>
        </w:rPr>
      </w:pPr>
    </w:p>
    <w:p w:rsidR="002A5F38" w:rsidRPr="002A5F38" w:rsidRDefault="002A5F38" w:rsidP="002A5F38">
      <w:pPr>
        <w:rPr>
          <w:rFonts w:ascii="宋体" w:eastAsia="宋体" w:hAnsi="宋体"/>
        </w:rPr>
      </w:pPr>
      <w:r>
        <w:rPr>
          <w:rFonts w:ascii="宋体" w:eastAsia="宋体" w:hAnsi="宋体"/>
        </w:rPr>
        <w:t xml:space="preserve">11 </w:t>
      </w:r>
      <w:r w:rsidRPr="002A5F38">
        <w:rPr>
          <w:rFonts w:ascii="宋体" w:eastAsia="宋体" w:hAnsi="宋体"/>
        </w:rPr>
        <w:t>DDR4架构上采用了8n预取的Bank Group分组，包括使用两个或者四个可选择的Bank Group分组，这将使得DDR4内存的每个Bank Group分组都有独立的激活、读取、写入和刷新操作，从而改进内存的整体效率和带宽。如此一来如果内存内部设计了两个独立的Bank Group，相当于每次操作16bit的数据，变相地将内存预取值提高到了16n，如果是四个独立的Bank Group，则变相的预取值提高到了32n。</w:t>
      </w:r>
    </w:p>
    <w:p w:rsidR="002A5F38" w:rsidRDefault="002A5F38" w:rsidP="002A5F38">
      <w:pPr>
        <w:rPr>
          <w:rFonts w:ascii="宋体" w:eastAsia="宋体" w:hAnsi="宋体"/>
        </w:rPr>
      </w:pPr>
      <w:r w:rsidRPr="002A5F38">
        <w:rPr>
          <w:rFonts w:ascii="宋体" w:eastAsia="宋体" w:hAnsi="宋体" w:hint="eastAsia"/>
        </w:rPr>
        <w:t>如果说</w:t>
      </w:r>
      <w:r w:rsidRPr="002A5F38">
        <w:rPr>
          <w:rFonts w:ascii="宋体" w:eastAsia="宋体" w:hAnsi="宋体"/>
        </w:rPr>
        <w:t>Bank Group是DDR 4内存带宽提升的关键技术的话，那么点对点总线则是DDR4整个存储系统的关键性设计，对于DDR3内存来说，目前数据读取访问的机制是双向传输。而在DDR4内存中，访问机制已经改为了点对点技术，这是DDR4整个存储系统的关键性设计。</w:t>
      </w:r>
    </w:p>
    <w:p w:rsidR="00F672B9" w:rsidRDefault="00F672B9" w:rsidP="002A5F38">
      <w:pPr>
        <w:rPr>
          <w:rFonts w:ascii="宋体" w:eastAsia="宋体" w:hAnsi="宋体"/>
        </w:rPr>
      </w:pPr>
    </w:p>
    <w:p w:rsidR="00777155" w:rsidRPr="00777155" w:rsidRDefault="00777155" w:rsidP="00777155">
      <w:pPr>
        <w:rPr>
          <w:rFonts w:ascii="宋体" w:eastAsia="宋体" w:hAnsi="宋体"/>
        </w:rPr>
      </w:pPr>
      <w:r>
        <w:rPr>
          <w:rFonts w:ascii="宋体" w:eastAsia="宋体" w:hAnsi="宋体" w:hint="eastAsia"/>
        </w:rPr>
        <w:t>12</w:t>
      </w:r>
      <w:r>
        <w:rPr>
          <w:rFonts w:ascii="宋体" w:eastAsia="宋体" w:hAnsi="宋体"/>
        </w:rPr>
        <w:t xml:space="preserve"> </w:t>
      </w:r>
      <w:r w:rsidRPr="00777155">
        <w:rPr>
          <w:rFonts w:ascii="宋体" w:eastAsia="宋体" w:hAnsi="宋体" w:hint="eastAsia"/>
        </w:rPr>
        <w:t>在</w:t>
      </w:r>
      <w:r w:rsidRPr="00777155">
        <w:rPr>
          <w:rFonts w:ascii="宋体" w:eastAsia="宋体" w:hAnsi="宋体"/>
        </w:rPr>
        <w:t>DDR3内存上，内存和内存控制器之间的连接采用是通过多点分支总线来实现。这种总线允许在一个接口上挂接许多同样规格的芯片。我们都知道目前主板上往往为双通道设计四根内存插槽，但每个通道在物理结构上只允许扩展更大容量。这种设计的特点就是当数据传输量一旦超过通道的承载能力，无论你怎么增加内存容量，性能都不见的提升多少。这种设计就好比在一条主管道可以有多个注水管，但受制于主管道的大小，即便你可以增加注水管来提升容量，但总的送水率并没有提升。因此在这种情况下可能2GB增加到4GB你会感觉性能提升明显，但是再继续盲目增</w:t>
      </w:r>
      <w:r w:rsidRPr="00777155">
        <w:rPr>
          <w:rFonts w:ascii="宋体" w:eastAsia="宋体" w:hAnsi="宋体" w:hint="eastAsia"/>
        </w:rPr>
        <w:t>加容量并没有什么意义了，所以</w:t>
      </w:r>
      <w:r w:rsidRPr="000C5AB8">
        <w:rPr>
          <w:rFonts w:ascii="宋体" w:eastAsia="宋体" w:hAnsi="宋体" w:hint="eastAsia"/>
          <w:highlight w:val="yellow"/>
        </w:rPr>
        <w:t>多点分支总线的好处是扩展内存更容易，但却浪费了内存的位宽。</w:t>
      </w:r>
    </w:p>
    <w:p w:rsidR="00777155" w:rsidRDefault="00777155" w:rsidP="00777155">
      <w:pPr>
        <w:rPr>
          <w:rFonts w:ascii="宋体" w:eastAsia="宋体" w:hAnsi="宋体"/>
        </w:rPr>
      </w:pPr>
      <w:r w:rsidRPr="00777155">
        <w:rPr>
          <w:rFonts w:ascii="宋体" w:eastAsia="宋体" w:hAnsi="宋体" w:hint="eastAsia"/>
        </w:rPr>
        <w:t>因此，</w:t>
      </w:r>
      <w:r w:rsidRPr="00777155">
        <w:rPr>
          <w:rFonts w:ascii="宋体" w:eastAsia="宋体" w:hAnsi="宋体"/>
        </w:rPr>
        <w:t>DDR4抛弃了这样的设计，转而采用点对点总线：内存控制器每通道只能支持唯一的一根内存。相比多点分支总线，点对点相当于一条主管道只对应一个注水管，这样设计的好处可以大大简化内存模块的设计、更容易达到更高的频率。不过，点对点设计的问题也同样明显：一个重要因素是点对点总线每通道只能支持一根内存，因此如果DDR4内存单条容量不足的话，将很难有效提升系统的内存总量。当然，这难不道开发者，3DS封装技术就是扩增DDR4容量的关键技术。</w:t>
      </w:r>
    </w:p>
    <w:p w:rsidR="001A2DEF" w:rsidRDefault="001A2DEF" w:rsidP="00777155">
      <w:pPr>
        <w:rPr>
          <w:rFonts w:ascii="宋体" w:eastAsia="宋体" w:hAnsi="宋体"/>
        </w:rPr>
      </w:pPr>
    </w:p>
    <w:p w:rsidR="001A2DEF" w:rsidRDefault="001A2DEF" w:rsidP="001A2DEF">
      <w:pPr>
        <w:rPr>
          <w:rFonts w:ascii="宋体" w:eastAsia="宋体" w:hAnsi="宋体"/>
        </w:rPr>
      </w:pPr>
      <w:r>
        <w:rPr>
          <w:rFonts w:ascii="宋体" w:eastAsia="宋体" w:hAnsi="宋体" w:hint="eastAsia"/>
        </w:rPr>
        <w:t>13</w:t>
      </w:r>
      <w:r>
        <w:rPr>
          <w:rFonts w:ascii="宋体" w:eastAsia="宋体" w:hAnsi="宋体"/>
        </w:rPr>
        <w:tab/>
        <w:t>DBI</w:t>
      </w:r>
      <w:r>
        <w:rPr>
          <w:rFonts w:ascii="宋体" w:eastAsia="宋体" w:hAnsi="宋体" w:hint="eastAsia"/>
        </w:rPr>
        <w:t>: data bus inversion. Mitigate</w:t>
      </w:r>
      <w:r>
        <w:rPr>
          <w:rFonts w:ascii="宋体" w:eastAsia="宋体" w:hAnsi="宋体"/>
        </w:rPr>
        <w:t>(</w:t>
      </w:r>
      <w:r>
        <w:rPr>
          <w:rFonts w:ascii="宋体" w:eastAsia="宋体" w:hAnsi="宋体" w:hint="eastAsia"/>
        </w:rPr>
        <w:t>减轻，缓和</w:t>
      </w:r>
      <w:r>
        <w:rPr>
          <w:rFonts w:ascii="宋体" w:eastAsia="宋体" w:hAnsi="宋体"/>
        </w:rPr>
        <w:t xml:space="preserve">) </w:t>
      </w:r>
      <w:r>
        <w:rPr>
          <w:rFonts w:ascii="宋体" w:eastAsia="宋体" w:hAnsi="宋体" w:hint="eastAsia"/>
        </w:rPr>
        <w:t>I</w:t>
      </w:r>
      <w:r>
        <w:rPr>
          <w:rFonts w:ascii="宋体" w:eastAsia="宋体" w:hAnsi="宋体"/>
        </w:rPr>
        <w:t>/O noise and power.</w:t>
      </w:r>
    </w:p>
    <w:p w:rsidR="001A2DEF" w:rsidRDefault="00786A7C" w:rsidP="00777155">
      <w:pPr>
        <w:rPr>
          <w:rFonts w:ascii="宋体" w:eastAsia="宋体" w:hAnsi="宋体"/>
        </w:rPr>
      </w:pPr>
      <w:r>
        <w:rPr>
          <w:rFonts w:ascii="宋体" w:eastAsia="宋体" w:hAnsi="宋体"/>
        </w:rPr>
        <w:tab/>
      </w:r>
      <w:r w:rsidR="001A2DEF">
        <w:rPr>
          <w:rFonts w:ascii="宋体" w:eastAsia="宋体" w:hAnsi="宋体" w:hint="eastAsia"/>
        </w:rPr>
        <w:t>CAL</w:t>
      </w:r>
      <w:r w:rsidR="001A2DEF">
        <w:rPr>
          <w:rFonts w:ascii="宋体" w:eastAsia="宋体" w:hAnsi="宋体"/>
        </w:rPr>
        <w:t>: CMD/ADDR latency. Efficient command scheduling.</w:t>
      </w:r>
    </w:p>
    <w:p w:rsidR="001A2DEF" w:rsidRDefault="001A2DEF" w:rsidP="00777155">
      <w:pPr>
        <w:rPr>
          <w:rFonts w:ascii="宋体" w:eastAsia="宋体" w:hAnsi="宋体"/>
        </w:rPr>
      </w:pPr>
      <w:r>
        <w:rPr>
          <w:rFonts w:ascii="宋体" w:eastAsia="宋体" w:hAnsi="宋体"/>
        </w:rPr>
        <w:tab/>
        <w:t>CRC: data bus write CRC, error detection of data traffic.</w:t>
      </w:r>
    </w:p>
    <w:p w:rsidR="001A2DEF" w:rsidRDefault="001A2DEF" w:rsidP="00777155">
      <w:pPr>
        <w:rPr>
          <w:rFonts w:ascii="宋体" w:eastAsia="宋体" w:hAnsi="宋体"/>
        </w:rPr>
      </w:pPr>
      <w:r>
        <w:rPr>
          <w:rFonts w:ascii="宋体" w:eastAsia="宋体" w:hAnsi="宋体"/>
        </w:rPr>
        <w:tab/>
        <w:t>Gear-down mode: supper CMD/ADDR faster tck.</w:t>
      </w:r>
    </w:p>
    <w:p w:rsidR="001A2DEF" w:rsidRDefault="001A2DEF" w:rsidP="00777155">
      <w:pPr>
        <w:rPr>
          <w:rFonts w:ascii="宋体" w:eastAsia="宋体" w:hAnsi="宋体"/>
        </w:rPr>
      </w:pPr>
      <w:r>
        <w:rPr>
          <w:rFonts w:ascii="宋体" w:eastAsia="宋体" w:hAnsi="宋体"/>
        </w:rPr>
        <w:tab/>
        <w:t>Connectivity test mode: improve “part down” manufacturability.</w:t>
      </w:r>
    </w:p>
    <w:p w:rsidR="001A2DEF" w:rsidRDefault="001A2DEF" w:rsidP="00777155">
      <w:pPr>
        <w:rPr>
          <w:rFonts w:ascii="宋体" w:eastAsia="宋体" w:hAnsi="宋体"/>
        </w:rPr>
      </w:pPr>
      <w:r>
        <w:rPr>
          <w:rFonts w:ascii="宋体" w:eastAsia="宋体" w:hAnsi="宋体"/>
        </w:rPr>
        <w:tab/>
        <w:t>Programmable READ and Write Preambles: improved data bus signaling.</w:t>
      </w:r>
    </w:p>
    <w:p w:rsidR="001A2DEF" w:rsidRDefault="001A2DEF" w:rsidP="00777155">
      <w:pPr>
        <w:rPr>
          <w:rFonts w:ascii="宋体" w:eastAsia="宋体" w:hAnsi="宋体"/>
        </w:rPr>
      </w:pPr>
      <w:r>
        <w:rPr>
          <w:rFonts w:ascii="宋体" w:eastAsia="宋体" w:hAnsi="宋体"/>
        </w:rPr>
        <w:tab/>
        <w:t>READ preamble training: improve READ training.</w:t>
      </w:r>
    </w:p>
    <w:p w:rsidR="001A2DEF" w:rsidRDefault="001A2DEF" w:rsidP="00777155">
      <w:pPr>
        <w:rPr>
          <w:rFonts w:ascii="宋体" w:eastAsia="宋体" w:hAnsi="宋体"/>
        </w:rPr>
      </w:pPr>
      <w:r>
        <w:rPr>
          <w:rFonts w:ascii="宋体" w:eastAsia="宋体" w:hAnsi="宋体"/>
        </w:rPr>
        <w:tab/>
        <w:t>ACT_n: multiplexs 3 inputs.</w:t>
      </w:r>
    </w:p>
    <w:p w:rsidR="001A2DEF" w:rsidRDefault="001A2DEF" w:rsidP="00777155">
      <w:pPr>
        <w:rPr>
          <w:rFonts w:ascii="宋体" w:eastAsia="宋体" w:hAnsi="宋体"/>
        </w:rPr>
      </w:pPr>
      <w:r>
        <w:rPr>
          <w:rFonts w:ascii="宋体" w:eastAsia="宋体" w:hAnsi="宋体"/>
        </w:rPr>
        <w:tab/>
        <w:t xml:space="preserve">TCR: temperature controlled refresh, lower refresh current without impacting </w:t>
      </w:r>
      <w:r>
        <w:rPr>
          <w:rFonts w:ascii="宋体" w:eastAsia="宋体" w:hAnsi="宋体"/>
        </w:rPr>
        <w:lastRenderedPageBreak/>
        <w:t>controller.</w:t>
      </w:r>
    </w:p>
    <w:p w:rsidR="001A2DEF" w:rsidRDefault="001A2DEF" w:rsidP="00777155">
      <w:pPr>
        <w:rPr>
          <w:rFonts w:ascii="宋体" w:eastAsia="宋体" w:hAnsi="宋体"/>
        </w:rPr>
      </w:pPr>
      <w:r>
        <w:rPr>
          <w:rFonts w:ascii="宋体" w:eastAsia="宋体" w:hAnsi="宋体"/>
        </w:rPr>
        <w:tab/>
        <w:t>Fine Granularity Refresh: Efficient refresh scheduling.</w:t>
      </w:r>
    </w:p>
    <w:p w:rsidR="001A2DEF" w:rsidRDefault="001A2DEF" w:rsidP="001A2DEF">
      <w:pPr>
        <w:ind w:firstLine="420"/>
        <w:rPr>
          <w:rFonts w:ascii="宋体" w:eastAsia="宋体" w:hAnsi="宋体"/>
        </w:rPr>
      </w:pPr>
      <w:r>
        <w:rPr>
          <w:rFonts w:ascii="宋体" w:eastAsia="宋体" w:hAnsi="宋体"/>
        </w:rPr>
        <w:t>MPR: Multi-Purpose Register. Provides additional specialty readout.</w:t>
      </w:r>
    </w:p>
    <w:p w:rsidR="006103A5" w:rsidRDefault="006103A5" w:rsidP="001A2DEF">
      <w:pPr>
        <w:ind w:firstLine="420"/>
        <w:rPr>
          <w:rFonts w:ascii="宋体" w:eastAsia="宋体" w:hAnsi="宋体"/>
        </w:rPr>
      </w:pPr>
      <w:r>
        <w:rPr>
          <w:rFonts w:ascii="宋体" w:eastAsia="宋体" w:hAnsi="宋体"/>
        </w:rPr>
        <w:t>Write Leveling: De-skew fly-by layout</w:t>
      </w:r>
      <w:r w:rsidR="0089608C">
        <w:rPr>
          <w:rFonts w:ascii="宋体" w:eastAsia="宋体" w:hAnsi="宋体"/>
        </w:rPr>
        <w:t>/topology</w:t>
      </w:r>
      <w:r>
        <w:rPr>
          <w:rFonts w:ascii="宋体" w:eastAsia="宋体" w:hAnsi="宋体"/>
        </w:rPr>
        <w:t xml:space="preserve"> used by modules.</w:t>
      </w:r>
    </w:p>
    <w:p w:rsidR="001A2DEF" w:rsidRDefault="001A2DEF" w:rsidP="001A2DEF">
      <w:pPr>
        <w:ind w:firstLine="420"/>
        <w:rPr>
          <w:rFonts w:ascii="宋体" w:eastAsia="宋体" w:hAnsi="宋体"/>
        </w:rPr>
      </w:pPr>
      <w:r>
        <w:rPr>
          <w:rFonts w:ascii="宋体" w:eastAsia="宋体" w:hAnsi="宋体"/>
        </w:rPr>
        <w:t>DQ Driver(STD): Optimized for DIMM applications.</w:t>
      </w:r>
    </w:p>
    <w:p w:rsidR="001A2DEF" w:rsidRPr="00792AF4" w:rsidRDefault="001A2DEF" w:rsidP="001A2DEF">
      <w:pPr>
        <w:ind w:firstLine="420"/>
        <w:rPr>
          <w:rFonts w:ascii="宋体" w:eastAsia="宋体" w:hAnsi="宋体"/>
        </w:rPr>
      </w:pPr>
      <w:r>
        <w:rPr>
          <w:rFonts w:ascii="宋体" w:eastAsia="宋体" w:hAnsi="宋体"/>
        </w:rPr>
        <w:t>DQ Driver(ALT): Optimized for PtP applications.</w:t>
      </w:r>
    </w:p>
    <w:p w:rsidR="00786A7C" w:rsidRDefault="00786A7C" w:rsidP="00786A7C">
      <w:pPr>
        <w:ind w:firstLine="420"/>
        <w:rPr>
          <w:rFonts w:ascii="宋体" w:eastAsia="宋体" w:hAnsi="宋体"/>
        </w:rPr>
      </w:pPr>
      <w:r>
        <w:rPr>
          <w:rFonts w:ascii="宋体" w:eastAsia="宋体" w:hAnsi="宋体"/>
        </w:rPr>
        <w:t>DQ Bus Termination: Optimized for higher data rates.</w:t>
      </w:r>
    </w:p>
    <w:p w:rsidR="00786A7C" w:rsidRDefault="00786A7C" w:rsidP="00786A7C">
      <w:pPr>
        <w:ind w:firstLine="420"/>
        <w:rPr>
          <w:rFonts w:ascii="宋体" w:eastAsia="宋体" w:hAnsi="宋体"/>
        </w:rPr>
      </w:pPr>
      <w:r>
        <w:rPr>
          <w:rFonts w:ascii="宋体" w:eastAsia="宋体" w:hAnsi="宋体"/>
        </w:rPr>
        <w:t xml:space="preserve">DQ Bus: </w:t>
      </w:r>
      <w:r>
        <w:rPr>
          <w:rFonts w:ascii="宋体" w:eastAsia="宋体" w:hAnsi="宋体" w:hint="eastAsia"/>
        </w:rPr>
        <w:t>Mitigate</w:t>
      </w:r>
      <w:r>
        <w:rPr>
          <w:rFonts w:ascii="宋体" w:eastAsia="宋体" w:hAnsi="宋体"/>
        </w:rPr>
        <w:t xml:space="preserve"> </w:t>
      </w:r>
      <w:r>
        <w:rPr>
          <w:rFonts w:ascii="宋体" w:eastAsia="宋体" w:hAnsi="宋体" w:hint="eastAsia"/>
        </w:rPr>
        <w:t>I</w:t>
      </w:r>
      <w:r>
        <w:rPr>
          <w:rFonts w:ascii="宋体" w:eastAsia="宋体" w:hAnsi="宋体"/>
        </w:rPr>
        <w:t>/O noise and power.</w:t>
      </w:r>
    </w:p>
    <w:p w:rsidR="001A2DEF" w:rsidRDefault="001A2DEF" w:rsidP="001A2DEF">
      <w:pPr>
        <w:ind w:firstLine="420"/>
        <w:rPr>
          <w:rFonts w:ascii="宋体" w:eastAsia="宋体" w:hAnsi="宋体"/>
        </w:rPr>
      </w:pPr>
    </w:p>
    <w:p w:rsidR="00921C14" w:rsidRDefault="00921C14" w:rsidP="001A2DEF">
      <w:pPr>
        <w:ind w:firstLine="420"/>
        <w:rPr>
          <w:rFonts w:ascii="宋体" w:eastAsia="宋体" w:hAnsi="宋体"/>
        </w:rPr>
      </w:pPr>
    </w:p>
    <w:p w:rsidR="00921C14" w:rsidRDefault="00921C14" w:rsidP="001A2DEF">
      <w:pPr>
        <w:ind w:firstLine="420"/>
        <w:rPr>
          <w:rFonts w:ascii="宋体" w:eastAsia="宋体" w:hAnsi="宋体"/>
        </w:rPr>
      </w:pPr>
    </w:p>
    <w:p w:rsidR="00921C14" w:rsidRDefault="00921C14" w:rsidP="001A2DEF">
      <w:pPr>
        <w:ind w:firstLine="420"/>
        <w:rPr>
          <w:rFonts w:ascii="宋体" w:eastAsia="宋体" w:hAnsi="宋体"/>
        </w:rPr>
      </w:pPr>
    </w:p>
    <w:p w:rsidR="00921C14" w:rsidRDefault="00921C14" w:rsidP="00921C14">
      <w:pPr>
        <w:rPr>
          <w:rFonts w:ascii="宋体" w:eastAsia="宋体" w:hAnsi="宋体"/>
        </w:rPr>
      </w:pPr>
      <w:r>
        <w:rPr>
          <w:rFonts w:ascii="宋体" w:eastAsia="宋体" w:hAnsi="宋体"/>
        </w:rPr>
        <w:t>14 CKE</w:t>
      </w:r>
      <w:r>
        <w:rPr>
          <w:rFonts w:ascii="宋体" w:eastAsia="宋体" w:hAnsi="宋体" w:hint="eastAsia"/>
        </w:rPr>
        <w:t>高有效，读写访问时维持高；为低时提高precharge</w:t>
      </w:r>
      <w:r>
        <w:rPr>
          <w:rFonts w:ascii="宋体" w:eastAsia="宋体" w:hAnsi="宋体"/>
        </w:rPr>
        <w:t xml:space="preserve"> power-down and self-refresh operation(all banks idle), or active power-down(row active in any bank).</w:t>
      </w:r>
    </w:p>
    <w:p w:rsidR="00921C14" w:rsidRDefault="00921C14" w:rsidP="00921C14">
      <w:pPr>
        <w:rPr>
          <w:rFonts w:ascii="宋体" w:eastAsia="宋体" w:hAnsi="宋体"/>
        </w:rPr>
      </w:pPr>
      <w:r>
        <w:rPr>
          <w:rFonts w:ascii="宋体" w:eastAsia="宋体" w:hAnsi="宋体"/>
        </w:rPr>
        <w:t>CKE is synchronous for self-refresh exit.</w:t>
      </w:r>
      <w:r>
        <w:rPr>
          <w:rFonts w:ascii="宋体" w:eastAsia="宋体" w:hAnsi="宋体" w:hint="eastAsia"/>
        </w:rPr>
        <w:t>在自刷新期间，ODT功能失效，power</w:t>
      </w:r>
      <w:r>
        <w:rPr>
          <w:rFonts w:ascii="宋体" w:eastAsia="宋体" w:hAnsi="宋体"/>
        </w:rPr>
        <w:t xml:space="preserve"> </w:t>
      </w:r>
      <w:r>
        <w:rPr>
          <w:rFonts w:ascii="宋体" w:eastAsia="宋体" w:hAnsi="宋体" w:hint="eastAsia"/>
        </w:rPr>
        <w:t>down</w:t>
      </w:r>
      <w:r>
        <w:rPr>
          <w:rFonts w:ascii="宋体" w:eastAsia="宋体" w:hAnsi="宋体"/>
        </w:rPr>
        <w:t xml:space="preserve"> </w:t>
      </w:r>
      <w:r>
        <w:rPr>
          <w:rFonts w:ascii="宋体" w:eastAsia="宋体" w:hAnsi="宋体" w:hint="eastAsia"/>
        </w:rPr>
        <w:t>mode不会表现任何refresh</w:t>
      </w:r>
      <w:r>
        <w:rPr>
          <w:rFonts w:ascii="宋体" w:eastAsia="宋体" w:hAnsi="宋体"/>
        </w:rPr>
        <w:t xml:space="preserve"> </w:t>
      </w:r>
      <w:r>
        <w:rPr>
          <w:rFonts w:ascii="宋体" w:eastAsia="宋体" w:hAnsi="宋体" w:hint="eastAsia"/>
        </w:rPr>
        <w:t>operation。</w:t>
      </w:r>
    </w:p>
    <w:p w:rsidR="00E50863" w:rsidRDefault="00E50863" w:rsidP="00921C14">
      <w:pPr>
        <w:rPr>
          <w:rFonts w:ascii="宋体" w:eastAsia="宋体" w:hAnsi="宋体"/>
        </w:rPr>
      </w:pPr>
      <w:r>
        <w:rPr>
          <w:rFonts w:ascii="宋体" w:eastAsia="宋体" w:hAnsi="宋体" w:hint="eastAsia"/>
        </w:rPr>
        <w:t>在self</w:t>
      </w:r>
      <w:r>
        <w:rPr>
          <w:rFonts w:ascii="宋体" w:eastAsia="宋体" w:hAnsi="宋体"/>
        </w:rPr>
        <w:t>-Refresh operation</w:t>
      </w:r>
      <w:r>
        <w:rPr>
          <w:rFonts w:ascii="宋体" w:eastAsia="宋体" w:hAnsi="宋体" w:hint="eastAsia"/>
        </w:rPr>
        <w:t>期间，VPP和VREF(</w:t>
      </w:r>
      <w:r>
        <w:rPr>
          <w:rFonts w:ascii="宋体" w:eastAsia="宋体" w:hAnsi="宋体"/>
        </w:rPr>
        <w:t>VrefCA</w:t>
      </w:r>
      <w:r>
        <w:rPr>
          <w:rFonts w:ascii="宋体" w:eastAsia="宋体" w:hAnsi="宋体" w:hint="eastAsia"/>
        </w:rPr>
        <w:t>) must be maintained.</w:t>
      </w:r>
    </w:p>
    <w:p w:rsidR="00C0031B" w:rsidRDefault="00C0031B" w:rsidP="00921C14">
      <w:pPr>
        <w:rPr>
          <w:rFonts w:ascii="宋体" w:eastAsia="宋体" w:hAnsi="宋体"/>
        </w:rPr>
      </w:pPr>
    </w:p>
    <w:p w:rsidR="00FD732A" w:rsidRDefault="00921C14" w:rsidP="00C0031B">
      <w:pPr>
        <w:rPr>
          <w:rFonts w:ascii="宋体" w:eastAsia="宋体" w:hAnsi="宋体"/>
        </w:rPr>
      </w:pPr>
      <w:r>
        <w:rPr>
          <w:rFonts w:ascii="宋体" w:eastAsia="宋体" w:hAnsi="宋体" w:hint="eastAsia"/>
        </w:rPr>
        <w:t>15</w:t>
      </w:r>
      <w:r>
        <w:rPr>
          <w:rFonts w:ascii="宋体" w:eastAsia="宋体" w:hAnsi="宋体"/>
        </w:rPr>
        <w:t xml:space="preserve"> </w:t>
      </w:r>
      <w:r w:rsidR="00C0031B" w:rsidRPr="00C0031B">
        <w:rPr>
          <w:rFonts w:ascii="宋体" w:eastAsia="宋体" w:hAnsi="宋体" w:hint="eastAsia"/>
        </w:rPr>
        <w:t>地址总线</w:t>
      </w:r>
      <w:r w:rsidR="00C0031B">
        <w:rPr>
          <w:rFonts w:ascii="宋体" w:eastAsia="宋体" w:hAnsi="宋体" w:hint="eastAsia"/>
        </w:rPr>
        <w:t>A0-A17</w:t>
      </w:r>
      <w:r w:rsidR="00C0031B" w:rsidRPr="00C0031B">
        <w:rPr>
          <w:rFonts w:ascii="宋体" w:eastAsia="宋体" w:hAnsi="宋体" w:hint="eastAsia"/>
        </w:rPr>
        <w:t>：在</w:t>
      </w:r>
      <w:r w:rsidR="00C0031B" w:rsidRPr="00C0031B">
        <w:rPr>
          <w:rFonts w:ascii="宋体" w:eastAsia="宋体" w:hAnsi="宋体"/>
        </w:rPr>
        <w:t>ACT命令中作为行地址，在读写命令中作为列地址，从而可定位到存储阵列中的确定位置。(A10/AP, A12/BC_n, RAS_n/A16, CAS_n/A15 与 WE_n/A14可作为额外的地址总线使用。在MRS命令中，地址总线还作为操作码使用，即写入模式寄存器的值。A17仅在x4系统中可用。</w:t>
      </w:r>
    </w:p>
    <w:p w:rsidR="00C0031B" w:rsidRDefault="00FD732A" w:rsidP="00C0031B">
      <w:pPr>
        <w:rPr>
          <w:rFonts w:ascii="宋体" w:eastAsia="宋体" w:hAnsi="宋体"/>
        </w:rPr>
      </w:pPr>
      <w:r w:rsidRPr="00FD732A">
        <w:rPr>
          <w:rFonts w:ascii="宋体" w:eastAsia="宋体" w:hAnsi="宋体" w:hint="eastAsia"/>
        </w:rPr>
        <w:t>在</w:t>
      </w:r>
      <w:r w:rsidRPr="00FD732A">
        <w:rPr>
          <w:rFonts w:ascii="宋体" w:eastAsia="宋体" w:hAnsi="宋体"/>
        </w:rPr>
        <w:t>ACT命令发出时，相应的地址会选定需要激活的BANK地址与ROW地址</w:t>
      </w:r>
    </w:p>
    <w:p w:rsidR="00FF6D5C" w:rsidRDefault="00FF6D5C" w:rsidP="00C0031B">
      <w:pPr>
        <w:rPr>
          <w:rFonts w:ascii="宋体" w:eastAsia="宋体" w:hAnsi="宋体"/>
        </w:rPr>
      </w:pPr>
    </w:p>
    <w:p w:rsidR="00FF6D5C" w:rsidRDefault="00FF6D5C" w:rsidP="00C0031B">
      <w:pPr>
        <w:rPr>
          <w:rFonts w:ascii="宋体" w:eastAsia="宋体" w:hAnsi="宋体"/>
        </w:rPr>
      </w:pPr>
      <w:r>
        <w:rPr>
          <w:rFonts w:ascii="宋体" w:eastAsia="宋体" w:hAnsi="宋体" w:hint="eastAsia"/>
        </w:rPr>
        <w:t>1</w:t>
      </w:r>
      <w:r>
        <w:rPr>
          <w:rFonts w:ascii="宋体" w:eastAsia="宋体" w:hAnsi="宋体"/>
        </w:rPr>
        <w:t xml:space="preserve">6 </w:t>
      </w:r>
      <w:r w:rsidR="00455B31">
        <w:rPr>
          <w:rFonts w:ascii="宋体" w:eastAsia="宋体" w:hAnsi="宋体"/>
        </w:rPr>
        <w:t>RESET_n</w:t>
      </w:r>
      <w:r w:rsidR="00455B31">
        <w:rPr>
          <w:rFonts w:ascii="宋体" w:eastAsia="宋体" w:hAnsi="宋体" w:hint="eastAsia"/>
        </w:rPr>
        <w:t>和TEN两个</w:t>
      </w:r>
      <w:r w:rsidR="00455B31" w:rsidRPr="00455B31">
        <w:rPr>
          <w:rFonts w:ascii="宋体" w:eastAsia="宋体" w:hAnsi="宋体" w:hint="eastAsia"/>
        </w:rPr>
        <w:t>信号为轨到轨的</w:t>
      </w:r>
      <w:r w:rsidR="00455B31" w:rsidRPr="00455B31">
        <w:rPr>
          <w:rFonts w:ascii="宋体" w:eastAsia="宋体" w:hAnsi="宋体"/>
        </w:rPr>
        <w:t>CMOS类型的信号，DC高低电平分别为VDD的80%与20%。</w:t>
      </w:r>
    </w:p>
    <w:p w:rsidR="00921C14" w:rsidRDefault="00921C14" w:rsidP="00921C14">
      <w:pPr>
        <w:rPr>
          <w:rFonts w:ascii="宋体" w:eastAsia="宋体" w:hAnsi="宋体"/>
        </w:rPr>
      </w:pPr>
    </w:p>
    <w:p w:rsidR="00006B5D" w:rsidRDefault="00006B5D" w:rsidP="00921C14">
      <w:pPr>
        <w:rPr>
          <w:rFonts w:ascii="宋体" w:eastAsia="宋体" w:hAnsi="宋体"/>
        </w:rPr>
      </w:pPr>
      <w:r>
        <w:rPr>
          <w:rFonts w:ascii="宋体" w:eastAsia="宋体" w:hAnsi="宋体" w:hint="eastAsia"/>
        </w:rPr>
        <w:t>17</w:t>
      </w:r>
      <w:r>
        <w:rPr>
          <w:rFonts w:ascii="宋体" w:eastAsia="宋体" w:hAnsi="宋体"/>
        </w:rPr>
        <w:t xml:space="preserve"> </w:t>
      </w:r>
      <w:r w:rsidR="006F72C3" w:rsidRPr="006F72C3">
        <w:rPr>
          <w:rFonts w:ascii="宋体" w:eastAsia="宋体" w:hAnsi="宋体" w:hint="eastAsia"/>
        </w:rPr>
        <w:t>存储控制器通过配置</w:t>
      </w:r>
      <w:r w:rsidR="006F72C3" w:rsidRPr="006F72C3">
        <w:rPr>
          <w:rFonts w:ascii="宋体" w:eastAsia="宋体" w:hAnsi="宋体"/>
        </w:rPr>
        <w:t>MR1寄存器的A7为1来启动Write Leveling（以下简称WL）。一旦进入WL模式，DQ引脚就会进入未定义的驱动模式。在WL过程中，仅有DESELECT命令可以发送，就像修改Qoff（MR1[12]）位以及退出WL（MR1[7]）位的命令允许被发出来。当退出WL模式时，MRS命令在改变MR1[7]的同时，也会更改A12-A8与A2-A1。由于在控制层面每次仅使能一个RANK，所有其他Rank的输出将会被禁用，通过设置MR1[12]为1，可达到此目的。控制器会在tMOD时间后将ODT</w:t>
      </w:r>
      <w:r w:rsidR="006F72C3" w:rsidRPr="006F72C3">
        <w:rPr>
          <w:rFonts w:ascii="宋体" w:eastAsia="宋体" w:hAnsi="宋体" w:hint="eastAsia"/>
        </w:rPr>
        <w:t>信号置</w:t>
      </w:r>
      <w:r w:rsidR="006F72C3" w:rsidRPr="006F72C3">
        <w:rPr>
          <w:rFonts w:ascii="宋体" w:eastAsia="宋体" w:hAnsi="宋体"/>
        </w:rPr>
        <w:t>1，此时DRAM已经准备好接受ODT信号。</w:t>
      </w:r>
    </w:p>
    <w:p w:rsidR="006F72C3" w:rsidRDefault="006F72C3" w:rsidP="00921C14">
      <w:pPr>
        <w:rPr>
          <w:rFonts w:ascii="宋体" w:eastAsia="宋体" w:hAnsi="宋体"/>
        </w:rPr>
      </w:pPr>
    </w:p>
    <w:p w:rsidR="006F72C3" w:rsidRDefault="006F72C3" w:rsidP="00921C14">
      <w:pPr>
        <w:rPr>
          <w:rFonts w:ascii="宋体" w:eastAsia="宋体" w:hAnsi="宋体"/>
        </w:rPr>
      </w:pPr>
      <w:r>
        <w:rPr>
          <w:rFonts w:ascii="宋体" w:eastAsia="宋体" w:hAnsi="宋体" w:hint="eastAsia"/>
        </w:rPr>
        <w:t>18</w:t>
      </w:r>
      <w:r w:rsidR="00C607C8">
        <w:rPr>
          <w:rFonts w:ascii="宋体" w:eastAsia="宋体" w:hAnsi="宋体"/>
        </w:rPr>
        <w:t xml:space="preserve"> </w:t>
      </w:r>
      <w:r w:rsidR="00BF0206">
        <w:rPr>
          <w:rFonts w:ascii="宋体" w:eastAsia="宋体" w:hAnsi="宋体" w:hint="eastAsia"/>
        </w:rPr>
        <w:t>CAS</w:t>
      </w:r>
      <w:r w:rsidR="00BF0206">
        <w:rPr>
          <w:rFonts w:ascii="宋体" w:eastAsia="宋体" w:hAnsi="宋体"/>
        </w:rPr>
        <w:t xml:space="preserve"> latency: </w:t>
      </w:r>
      <w:r w:rsidR="00BF0206">
        <w:rPr>
          <w:rFonts w:ascii="宋体" w:eastAsia="宋体" w:hAnsi="宋体" w:hint="eastAsia"/>
        </w:rPr>
        <w:t>列地址选通延迟</w:t>
      </w:r>
      <w:r w:rsidR="00BD7FF1">
        <w:rPr>
          <w:rFonts w:ascii="宋体" w:eastAsia="宋体" w:hAnsi="宋体" w:hint="eastAsia"/>
        </w:rPr>
        <w:t xml:space="preserve"> RAS latency</w:t>
      </w:r>
      <w:r w:rsidR="00BD7FF1">
        <w:rPr>
          <w:rFonts w:ascii="宋体" w:eastAsia="宋体" w:hAnsi="宋体"/>
        </w:rPr>
        <w:t>:</w:t>
      </w:r>
      <w:r w:rsidR="00BD7FF1">
        <w:rPr>
          <w:rFonts w:ascii="宋体" w:eastAsia="宋体" w:hAnsi="宋体" w:hint="eastAsia"/>
        </w:rPr>
        <w:t>行地址选通延迟</w:t>
      </w:r>
    </w:p>
    <w:p w:rsidR="00ED40A5" w:rsidRDefault="00ED40A5" w:rsidP="00921C14">
      <w:pPr>
        <w:rPr>
          <w:rFonts w:ascii="宋体" w:eastAsia="宋体" w:hAnsi="宋体"/>
        </w:rPr>
      </w:pPr>
      <w:r>
        <w:rPr>
          <w:rFonts w:ascii="宋体" w:eastAsia="宋体" w:hAnsi="宋体" w:hint="eastAsia"/>
        </w:rPr>
        <w:t>19</w:t>
      </w:r>
      <w:r>
        <w:rPr>
          <w:rFonts w:ascii="宋体" w:eastAsia="宋体" w:hAnsi="宋体"/>
        </w:rPr>
        <w:t xml:space="preserve"> </w:t>
      </w:r>
      <w:r>
        <w:rPr>
          <w:rFonts w:ascii="宋体" w:eastAsia="宋体" w:hAnsi="宋体" w:hint="eastAsia"/>
        </w:rPr>
        <w:t>2tck</w:t>
      </w:r>
      <w:r>
        <w:rPr>
          <w:rFonts w:ascii="宋体" w:eastAsia="宋体" w:hAnsi="宋体"/>
        </w:rPr>
        <w:t xml:space="preserve"> </w:t>
      </w:r>
      <w:r>
        <w:rPr>
          <w:rFonts w:ascii="宋体" w:eastAsia="宋体" w:hAnsi="宋体" w:hint="eastAsia"/>
        </w:rPr>
        <w:t xml:space="preserve">WL = CWL + 1=10; </w:t>
      </w:r>
      <w:r>
        <w:rPr>
          <w:rFonts w:ascii="宋体" w:eastAsia="宋体" w:hAnsi="宋体"/>
        </w:rPr>
        <w:t>differ</w:t>
      </w:r>
      <w:r>
        <w:rPr>
          <w:rFonts w:ascii="宋体" w:eastAsia="宋体" w:hAnsi="宋体" w:hint="eastAsia"/>
        </w:rPr>
        <w:t xml:space="preserve"> </w:t>
      </w:r>
      <w:r>
        <w:rPr>
          <w:rFonts w:ascii="宋体" w:eastAsia="宋体" w:hAnsi="宋体"/>
        </w:rPr>
        <w:t xml:space="preserve">bank group </w:t>
      </w:r>
      <w:r>
        <w:rPr>
          <w:rFonts w:ascii="宋体" w:eastAsia="宋体" w:hAnsi="宋体" w:hint="eastAsia"/>
        </w:rPr>
        <w:t>的read</w:t>
      </w:r>
      <w:r>
        <w:rPr>
          <w:rFonts w:ascii="宋体" w:eastAsia="宋体" w:hAnsi="宋体"/>
        </w:rPr>
        <w:t xml:space="preserve">/write </w:t>
      </w:r>
      <w:r>
        <w:rPr>
          <w:rFonts w:ascii="宋体" w:eastAsia="宋体" w:hAnsi="宋体" w:hint="eastAsia"/>
        </w:rPr>
        <w:t xml:space="preserve">transaction中的tWTR或tCCD为short， </w:t>
      </w:r>
      <w:r w:rsidRPr="00C70803">
        <w:rPr>
          <w:rFonts w:ascii="宋体" w:eastAsia="宋体" w:hAnsi="宋体" w:hint="eastAsia"/>
          <w:highlight w:val="yellow"/>
        </w:rPr>
        <w:t>same</w:t>
      </w:r>
      <w:r w:rsidRPr="00C70803">
        <w:rPr>
          <w:rFonts w:ascii="宋体" w:eastAsia="宋体" w:hAnsi="宋体"/>
          <w:highlight w:val="yellow"/>
        </w:rPr>
        <w:t xml:space="preserve"> </w:t>
      </w:r>
      <w:r w:rsidRPr="00C70803">
        <w:rPr>
          <w:rFonts w:ascii="宋体" w:eastAsia="宋体" w:hAnsi="宋体" w:hint="eastAsia"/>
          <w:highlight w:val="yellow"/>
        </w:rPr>
        <w:t>bank</w:t>
      </w:r>
      <w:r w:rsidRPr="00C70803">
        <w:rPr>
          <w:rFonts w:ascii="宋体" w:eastAsia="宋体" w:hAnsi="宋体"/>
          <w:highlight w:val="yellow"/>
        </w:rPr>
        <w:t xml:space="preserve"> group</w:t>
      </w:r>
      <w:r w:rsidRPr="00C70803">
        <w:rPr>
          <w:rFonts w:ascii="宋体" w:eastAsia="宋体" w:hAnsi="宋体" w:hint="eastAsia"/>
          <w:highlight w:val="yellow"/>
        </w:rPr>
        <w:t>的为long</w:t>
      </w:r>
      <w:r>
        <w:rPr>
          <w:rFonts w:ascii="宋体" w:eastAsia="宋体" w:hAnsi="宋体" w:hint="eastAsia"/>
        </w:rPr>
        <w:t>。其中tCDD</w:t>
      </w:r>
      <w:r>
        <w:rPr>
          <w:rFonts w:ascii="宋体" w:eastAsia="宋体" w:hAnsi="宋体"/>
        </w:rPr>
        <w:t xml:space="preserve">_S </w:t>
      </w:r>
      <w:r>
        <w:rPr>
          <w:rFonts w:ascii="宋体" w:eastAsia="宋体" w:hAnsi="宋体" w:hint="eastAsia"/>
        </w:rPr>
        <w:t>=</w:t>
      </w:r>
      <w:r>
        <w:rPr>
          <w:rFonts w:ascii="宋体" w:eastAsia="宋体" w:hAnsi="宋体"/>
        </w:rPr>
        <w:t xml:space="preserve"> </w:t>
      </w:r>
      <w:r>
        <w:rPr>
          <w:rFonts w:ascii="宋体" w:eastAsia="宋体" w:hAnsi="宋体" w:hint="eastAsia"/>
        </w:rPr>
        <w:t>4，tCDD</w:t>
      </w:r>
      <w:r>
        <w:rPr>
          <w:rFonts w:ascii="宋体" w:eastAsia="宋体" w:hAnsi="宋体"/>
        </w:rPr>
        <w:t xml:space="preserve">_S/L </w:t>
      </w:r>
      <w:r>
        <w:rPr>
          <w:rFonts w:ascii="宋体" w:eastAsia="宋体" w:hAnsi="宋体" w:hint="eastAsia"/>
        </w:rPr>
        <w:t>=</w:t>
      </w:r>
      <w:r>
        <w:rPr>
          <w:rFonts w:ascii="宋体" w:eastAsia="宋体" w:hAnsi="宋体"/>
        </w:rPr>
        <w:t xml:space="preserve"> </w:t>
      </w:r>
      <w:r>
        <w:rPr>
          <w:rFonts w:ascii="宋体" w:eastAsia="宋体" w:hAnsi="宋体" w:hint="eastAsia"/>
        </w:rPr>
        <w:t>5</w:t>
      </w:r>
      <w:r>
        <w:rPr>
          <w:rFonts w:ascii="宋体" w:eastAsia="宋体" w:hAnsi="宋体"/>
        </w:rPr>
        <w:t>(1tCK)</w:t>
      </w:r>
      <w:r>
        <w:rPr>
          <w:rFonts w:ascii="宋体" w:eastAsia="宋体" w:hAnsi="宋体" w:hint="eastAsia"/>
        </w:rPr>
        <w:t>,tCDD_</w:t>
      </w:r>
      <w:r>
        <w:rPr>
          <w:rFonts w:ascii="宋体" w:eastAsia="宋体" w:hAnsi="宋体"/>
        </w:rPr>
        <w:t xml:space="preserve">L </w:t>
      </w:r>
      <w:r>
        <w:rPr>
          <w:rFonts w:ascii="宋体" w:eastAsia="宋体" w:hAnsi="宋体" w:hint="eastAsia"/>
        </w:rPr>
        <w:t>=</w:t>
      </w:r>
      <w:r>
        <w:rPr>
          <w:rFonts w:ascii="宋体" w:eastAsia="宋体" w:hAnsi="宋体"/>
        </w:rPr>
        <w:t xml:space="preserve"> </w:t>
      </w:r>
      <w:r>
        <w:rPr>
          <w:rFonts w:ascii="宋体" w:eastAsia="宋体" w:hAnsi="宋体" w:hint="eastAsia"/>
        </w:rPr>
        <w:t>6</w:t>
      </w:r>
      <w:r>
        <w:rPr>
          <w:rFonts w:ascii="宋体" w:eastAsia="宋体" w:hAnsi="宋体"/>
        </w:rPr>
        <w:t>(2tck),tWTR_S = 2, tWTR</w:t>
      </w:r>
      <w:r>
        <w:rPr>
          <w:rFonts w:ascii="宋体" w:eastAsia="宋体" w:hAnsi="宋体" w:hint="eastAsia"/>
        </w:rPr>
        <w:t>_L = 4.</w:t>
      </w:r>
    </w:p>
    <w:p w:rsidR="00122057" w:rsidRDefault="00122057" w:rsidP="00921C14">
      <w:pPr>
        <w:rPr>
          <w:rFonts w:ascii="宋体" w:eastAsia="宋体" w:hAnsi="宋体"/>
        </w:rPr>
      </w:pPr>
    </w:p>
    <w:p w:rsidR="00122057" w:rsidRPr="00786A7C" w:rsidRDefault="00ED40A5" w:rsidP="00122057">
      <w:pPr>
        <w:rPr>
          <w:rFonts w:ascii="宋体" w:eastAsia="宋体" w:hAnsi="宋体"/>
        </w:rPr>
      </w:pPr>
      <w:r>
        <w:rPr>
          <w:rFonts w:ascii="宋体" w:eastAsia="宋体" w:hAnsi="宋体"/>
        </w:rPr>
        <w:t xml:space="preserve">20 </w:t>
      </w:r>
      <w:r w:rsidR="00122057" w:rsidRPr="00122057">
        <w:rPr>
          <w:rFonts w:ascii="宋体" w:eastAsia="宋体" w:hAnsi="宋体"/>
        </w:rPr>
        <w:t>RDIMM即Registered DIMM，表示控制器输出的地址和控制信号直接到达DIMM上的DRAM芯片</w:t>
      </w:r>
      <w:r w:rsidR="00122057">
        <w:rPr>
          <w:rFonts w:ascii="宋体" w:eastAsia="宋体" w:hAnsi="宋体" w:hint="eastAsia"/>
        </w:rPr>
        <w:t>;</w:t>
      </w:r>
      <w:r w:rsidR="00122057" w:rsidRPr="00122057">
        <w:t xml:space="preserve"> </w:t>
      </w:r>
      <w:r w:rsidR="00122057" w:rsidRPr="00122057">
        <w:rPr>
          <w:rFonts w:ascii="宋体" w:eastAsia="宋体" w:hAnsi="宋体"/>
        </w:rPr>
        <w:t>Registered内存本身有两种工作模式，即 Registered模式（寄存器模式）和Buffered（缓冲器模式）模式。在支持Registered工作模式的主板上工作时，Registered内存工作于 Registered模式，这时主板上的地址信号和控制信号会比数据信号先一个时钟周期到达DIMM，送入Register芯片后会在其中停留一个时钟周</w:t>
      </w:r>
      <w:r w:rsidR="00DC4F45">
        <w:rPr>
          <w:rFonts w:ascii="宋体" w:eastAsia="宋体" w:hAnsi="宋体" w:hint="eastAsia"/>
        </w:rPr>
        <w:t>S</w:t>
      </w:r>
      <w:r w:rsidR="00122057" w:rsidRPr="00122057">
        <w:rPr>
          <w:rFonts w:ascii="宋体" w:eastAsia="宋体" w:hAnsi="宋体"/>
        </w:rPr>
        <w:t>期，然后在下一个时钟信号的上升</w:t>
      </w:r>
      <w:r w:rsidR="00122057" w:rsidRPr="00122057">
        <w:rPr>
          <w:rFonts w:ascii="宋体" w:eastAsia="宋体" w:hAnsi="宋体"/>
        </w:rPr>
        <w:lastRenderedPageBreak/>
        <w:t>沿从Register输出，与此时从主板上到达DIMM的数据信号一起同时传送到SDRAM。当Registered内存工作在普通的主板上</w:t>
      </w:r>
      <w:r w:rsidR="00122057" w:rsidRPr="00122057">
        <w:rPr>
          <w:rFonts w:ascii="宋体" w:eastAsia="宋体" w:hAnsi="宋体" w:hint="eastAsia"/>
        </w:rPr>
        <w:t>时，为</w:t>
      </w:r>
      <w:r w:rsidR="00122057" w:rsidRPr="00122057">
        <w:rPr>
          <w:rFonts w:ascii="宋体" w:eastAsia="宋体" w:hAnsi="宋体"/>
        </w:rPr>
        <w:t>Buffered工作模式，这时所有的信号也基本上是同时到达DIMM再同时传送到SDRAM，Register芯片这时在功能上只相当于一个简单的Buffer，其输入到输出之间是直通的，只简单的起到改善地址信号和控制信号的作用，时序上与Unbuffered内存是一样的。 （一般用于服务器）</w:t>
      </w:r>
    </w:p>
    <w:p w:rsidR="00122057" w:rsidRDefault="00C8632D" w:rsidP="00921C14">
      <w:r w:rsidRPr="00C8632D">
        <w:rPr>
          <w:rFonts w:hint="eastAsia"/>
        </w:rPr>
        <w:t>为了保证并行传输的有效性，</w:t>
      </w:r>
      <w:r w:rsidRPr="00C8632D">
        <w:t>RDIMM在内存条上加了一个寄存器进行转发。它位于CPU和内存颗粒之间，这样就减少了并行传输的距离。同时由于寄存器效率很高，因此RDIMM的密度和频率就容易提高。RDIMM目前是较为主流的内存条，单条容量在2～32GB之间，频率也有1.33GHz和1.6GHz两种选择。绝大多数2路通用配置的服务器出厂时通常都会配置这种类型的内存.</w:t>
      </w:r>
    </w:p>
    <w:p w:rsidR="00C8632D" w:rsidRDefault="00C8632D" w:rsidP="00921C14"/>
    <w:p w:rsidR="00C8632D" w:rsidRPr="006C6DEE" w:rsidRDefault="00122057" w:rsidP="00C8632D">
      <w:pPr>
        <w:rPr>
          <w:rFonts w:ascii="宋体" w:eastAsia="宋体" w:hAnsi="宋体"/>
        </w:rPr>
      </w:pPr>
      <w:r w:rsidRPr="00122057">
        <w:rPr>
          <w:rFonts w:ascii="宋体" w:eastAsia="宋体" w:hAnsi="宋体"/>
        </w:rPr>
        <w:t>UDIMM:无缓冲双信道内存模块 (Unbuffered Dual In-Line Memory Modules，UDIMM).（一般常用的内存条，用于一般家用）</w:t>
      </w:r>
      <w:r w:rsidR="00C8632D">
        <w:rPr>
          <w:rFonts w:ascii="宋体" w:eastAsia="宋体" w:hAnsi="宋体" w:hint="eastAsia"/>
        </w:rPr>
        <w:t>.</w:t>
      </w:r>
      <w:r w:rsidR="00C8632D" w:rsidRPr="006C6DEE">
        <w:rPr>
          <w:rFonts w:ascii="宋体" w:eastAsia="宋体" w:hAnsi="宋体" w:hint="eastAsia"/>
        </w:rPr>
        <w:t xml:space="preserve"> </w:t>
      </w:r>
      <w:r w:rsidR="006C6DEE" w:rsidRPr="006C6DEE">
        <w:rPr>
          <w:rFonts w:ascii="宋体" w:eastAsia="宋体" w:hAnsi="宋体"/>
        </w:rPr>
        <w:t>UDIMM 表示控制器输出来的地址和控制的信号直接到达DIMM的DRAM芯片上。它不支持服务器内存满配，就是最高容量了，因为使用UDIMM内存时最大使用每通道只能用2个插槽，但支持3通道，所以只能每边插6条，一共12条内存，不能插满18个插槽，虽然性能会有所下降，但是对于预算比较有限的用户来说，是个很好的方案。</w:t>
      </w:r>
    </w:p>
    <w:p w:rsidR="00ED40A5" w:rsidRPr="00C8632D" w:rsidRDefault="00C8632D" w:rsidP="00C8632D">
      <w:pPr>
        <w:rPr>
          <w:rFonts w:ascii="宋体" w:eastAsia="宋体" w:hAnsi="宋体"/>
        </w:rPr>
      </w:pPr>
      <w:r w:rsidRPr="00C8632D">
        <w:rPr>
          <w:rFonts w:ascii="宋体" w:eastAsia="宋体" w:hAnsi="宋体" w:hint="eastAsia"/>
        </w:rPr>
        <w:t>当数据从</w:t>
      </w:r>
      <w:r w:rsidRPr="00C8632D">
        <w:rPr>
          <w:rFonts w:ascii="宋体" w:eastAsia="宋体" w:hAnsi="宋体"/>
        </w:rPr>
        <w:t>CPU传到每个内存颗粒时，UDIMM要求保证CPU到每个内存颗粒之间的数据传输距离相等，这样并行传输才会有效。这需要极高的制造工艺，极难做到高密度、高频率。因此UDIMM容量和频率都较低。不过，UDIMM由于在CPU和内存之间没有任何缓存，因此同频率下时延较小。目前常见的是单条容量2GB/4GB，最高主频也只能到达1.33GHz。  </w:t>
      </w:r>
    </w:p>
    <w:p w:rsidR="00122057" w:rsidRDefault="00122057" w:rsidP="00921C14">
      <w:pPr>
        <w:rPr>
          <w:rFonts w:ascii="宋体" w:eastAsia="宋体" w:hAnsi="宋体"/>
        </w:rPr>
      </w:pPr>
    </w:p>
    <w:p w:rsidR="000A6C4F" w:rsidRDefault="000A6C4F" w:rsidP="00921C14">
      <w:pPr>
        <w:rPr>
          <w:rFonts w:ascii="宋体" w:eastAsia="宋体" w:hAnsi="宋体"/>
        </w:rPr>
      </w:pPr>
      <w:r>
        <w:rPr>
          <w:rFonts w:ascii="宋体" w:eastAsia="宋体" w:hAnsi="宋体" w:hint="eastAsia"/>
        </w:rPr>
        <w:t>21自刷新模式</w:t>
      </w:r>
      <w:r w:rsidRPr="000A6C4F">
        <w:rPr>
          <w:rFonts w:ascii="宋体" w:eastAsia="宋体" w:hAnsi="宋体" w:hint="eastAsia"/>
        </w:rPr>
        <w:t>包含一种自动自刷新的机制，</w:t>
      </w:r>
      <w:r w:rsidRPr="000A6C4F">
        <w:rPr>
          <w:rFonts w:ascii="宋体" w:eastAsia="宋体" w:hAnsi="宋体"/>
        </w:rPr>
        <w:t>DRAM内含一个温度传感器，根据此传感器的数据，可自动选择刷新命令的间隔与周期。</w:t>
      </w:r>
    </w:p>
    <w:p w:rsidR="000A6C4F" w:rsidRDefault="000A6C4F" w:rsidP="00921C14">
      <w:pPr>
        <w:rPr>
          <w:rFonts w:ascii="宋体" w:eastAsia="宋体" w:hAnsi="宋体"/>
        </w:rPr>
      </w:pPr>
    </w:p>
    <w:p w:rsidR="000A6C4F" w:rsidRDefault="000A6C4F" w:rsidP="00921C14">
      <w:pPr>
        <w:rPr>
          <w:rFonts w:ascii="宋体" w:eastAsia="宋体" w:hAnsi="宋体"/>
        </w:rPr>
      </w:pPr>
      <w:r>
        <w:rPr>
          <w:rFonts w:ascii="宋体" w:eastAsia="宋体" w:hAnsi="宋体" w:hint="eastAsia"/>
        </w:rPr>
        <w:t>22</w:t>
      </w:r>
      <w:r>
        <w:rPr>
          <w:rFonts w:ascii="宋体" w:eastAsia="宋体" w:hAnsi="宋体"/>
        </w:rPr>
        <w:t xml:space="preserve"> </w:t>
      </w:r>
      <w:r w:rsidRPr="000A6C4F">
        <w:rPr>
          <w:rFonts w:ascii="宋体" w:eastAsia="宋体" w:hAnsi="宋体" w:hint="eastAsia"/>
        </w:rPr>
        <w:t>在</w:t>
      </w:r>
      <w:r w:rsidRPr="000A6C4F">
        <w:rPr>
          <w:rFonts w:ascii="宋体" w:eastAsia="宋体" w:hAnsi="宋体"/>
        </w:rPr>
        <w:t>SR模式中，是可以完全保证数据正确性的。而在PD模式中，PD模式持续的时间</w:t>
      </w:r>
      <w:r>
        <w:rPr>
          <w:rFonts w:ascii="宋体" w:eastAsia="宋体" w:hAnsi="宋体" w:hint="eastAsia"/>
        </w:rPr>
        <w:t>如果</w:t>
      </w:r>
      <w:r w:rsidRPr="000A6C4F">
        <w:rPr>
          <w:rFonts w:ascii="宋体" w:eastAsia="宋体" w:hAnsi="宋体"/>
        </w:rPr>
        <w:t>不大于9*tREFI，则DRAM可以保证数据的正确性。</w:t>
      </w:r>
    </w:p>
    <w:p w:rsidR="00230606" w:rsidRDefault="00230606" w:rsidP="00921C14">
      <w:pPr>
        <w:rPr>
          <w:rFonts w:ascii="宋体" w:eastAsia="宋体" w:hAnsi="宋体"/>
        </w:rPr>
      </w:pPr>
    </w:p>
    <w:p w:rsidR="00940BA2" w:rsidRDefault="00940BA2" w:rsidP="00921C14">
      <w:pPr>
        <w:rPr>
          <w:rFonts w:ascii="宋体" w:eastAsia="宋体" w:hAnsi="宋体"/>
        </w:rPr>
      </w:pPr>
      <w:r w:rsidRPr="00940BA2">
        <w:rPr>
          <w:rFonts w:ascii="宋体" w:eastAsia="宋体" w:hAnsi="宋体"/>
        </w:rPr>
        <w:t>SR模式通过SRE命令进入，SRX命令退出。PD模式则是在DES命令下，将CKE信号拉低成低电平来进入，通过将CKE信号拉高成高电平来退出</w:t>
      </w:r>
      <w:r w:rsidR="00230606">
        <w:rPr>
          <w:rFonts w:ascii="宋体" w:eastAsia="宋体" w:hAnsi="宋体" w:hint="eastAsia"/>
        </w:rPr>
        <w:t>，并且CS_n为高</w:t>
      </w:r>
      <w:r w:rsidRPr="00940BA2">
        <w:rPr>
          <w:rFonts w:ascii="宋体" w:eastAsia="宋体" w:hAnsi="宋体"/>
        </w:rPr>
        <w:t>。</w:t>
      </w:r>
    </w:p>
    <w:p w:rsidR="00230606" w:rsidRDefault="00230606" w:rsidP="00921C14">
      <w:pPr>
        <w:rPr>
          <w:rFonts w:ascii="宋体" w:eastAsia="宋体" w:hAnsi="宋体"/>
        </w:rPr>
      </w:pPr>
    </w:p>
    <w:p w:rsidR="00230606" w:rsidRPr="00230606" w:rsidRDefault="00230606" w:rsidP="00230606">
      <w:pPr>
        <w:rPr>
          <w:rFonts w:ascii="宋体" w:eastAsia="宋体" w:hAnsi="宋体"/>
        </w:rPr>
      </w:pPr>
      <w:r w:rsidRPr="00230606">
        <w:rPr>
          <w:rFonts w:ascii="宋体" w:eastAsia="宋体" w:hAnsi="宋体" w:hint="eastAsia"/>
        </w:rPr>
        <w:t>在</w:t>
      </w:r>
      <w:r w:rsidRPr="00230606">
        <w:rPr>
          <w:rFonts w:ascii="宋体" w:eastAsia="宋体" w:hAnsi="宋体"/>
        </w:rPr>
        <w:t xml:space="preserve">SR模式中，所有IO Buffer都处于打开状态。 </w:t>
      </w:r>
    </w:p>
    <w:p w:rsidR="00230606" w:rsidRDefault="00230606" w:rsidP="00230606">
      <w:pPr>
        <w:rPr>
          <w:rFonts w:ascii="宋体" w:eastAsia="宋体" w:hAnsi="宋体"/>
        </w:rPr>
      </w:pPr>
      <w:r w:rsidRPr="00230606">
        <w:rPr>
          <w:rFonts w:ascii="宋体" w:eastAsia="宋体" w:hAnsi="宋体" w:hint="eastAsia"/>
        </w:rPr>
        <w:t>在</w:t>
      </w:r>
      <w:r w:rsidRPr="00230606">
        <w:rPr>
          <w:rFonts w:ascii="宋体" w:eastAsia="宋体" w:hAnsi="宋体"/>
        </w:rPr>
        <w:t>PD模式中，除了CK_t, CK_c, CKE与RESET_n的IO Buffer，其他所有的IO Buffer都是处于关闭状态的。</w:t>
      </w:r>
    </w:p>
    <w:p w:rsidR="00DF7690" w:rsidRDefault="00DF7690" w:rsidP="00230606">
      <w:pPr>
        <w:rPr>
          <w:rFonts w:ascii="宋体" w:eastAsia="宋体" w:hAnsi="宋体"/>
        </w:rPr>
      </w:pPr>
    </w:p>
    <w:p w:rsidR="00DF7690" w:rsidRDefault="00D27BA8" w:rsidP="00230606">
      <w:pPr>
        <w:rPr>
          <w:rFonts w:ascii="宋体" w:eastAsia="宋体" w:hAnsi="宋体"/>
        </w:rPr>
      </w:pPr>
      <w:r>
        <w:rPr>
          <w:rFonts w:ascii="宋体" w:eastAsia="宋体" w:hAnsi="宋体" w:hint="eastAsia"/>
        </w:rPr>
        <w:t>23</w:t>
      </w:r>
      <w:r>
        <w:rPr>
          <w:rFonts w:ascii="宋体" w:eastAsia="宋体" w:hAnsi="宋体"/>
        </w:rPr>
        <w:t xml:space="preserve"> </w:t>
      </w:r>
      <w:r w:rsidRPr="00D27BA8">
        <w:rPr>
          <w:rFonts w:ascii="宋体" w:eastAsia="宋体" w:hAnsi="宋体"/>
        </w:rPr>
        <w:t>Bank Group架构具体来说就是每个Bank Group可以独立读写数据，这样一来内部的数据吞吐量大幅度提升，可以同时读取大量的数据，内存的等效频率在这种设置下也得到巨大的提升。DDR4架构上采用了8n预取的Bank Group分组，包括使用两个或者四个可选择的Bank Group分组，这将使得DDR4内存的每个Bank Group分组都有独立的激活、读取、写入和刷新操作，从而改进内存的整体效率和带宽。如此一来如果内存内部设计了两个独立的Bank Group，相当于每次操作16bit的数</w:t>
      </w:r>
      <w:r w:rsidRPr="00D27BA8">
        <w:rPr>
          <w:rFonts w:ascii="宋体" w:eastAsia="宋体" w:hAnsi="宋体" w:hint="eastAsia"/>
        </w:rPr>
        <w:t>据，变相地将内存预取值提高到了</w:t>
      </w:r>
      <w:r w:rsidRPr="00D27BA8">
        <w:rPr>
          <w:rFonts w:ascii="宋体" w:eastAsia="宋体" w:hAnsi="宋体"/>
        </w:rPr>
        <w:t>16n，如果是四个独立的Bank Group，则变相的预取值提高到了32n。</w:t>
      </w:r>
    </w:p>
    <w:p w:rsidR="00154A70" w:rsidRDefault="00154A70" w:rsidP="00230606">
      <w:pPr>
        <w:rPr>
          <w:rFonts w:ascii="宋体" w:eastAsia="宋体" w:hAnsi="宋体"/>
        </w:rPr>
      </w:pPr>
      <w:r>
        <w:rPr>
          <w:rFonts w:ascii="宋体" w:eastAsia="宋体" w:hAnsi="宋体" w:hint="eastAsia"/>
        </w:rPr>
        <w:t>每个bank内部都包括行地址解码器，列地址解码器，传感放大器以及DRAM内存阵列。</w:t>
      </w:r>
    </w:p>
    <w:p w:rsidR="00F55917" w:rsidRDefault="00D62C18" w:rsidP="00230606">
      <w:pPr>
        <w:rPr>
          <w:rFonts w:ascii="宋体" w:eastAsia="宋体" w:hAnsi="宋体"/>
        </w:rPr>
      </w:pPr>
      <w:r w:rsidRPr="00D62C18">
        <w:rPr>
          <w:rFonts w:ascii="宋体" w:eastAsia="宋体" w:hAnsi="宋体" w:hint="eastAsia"/>
        </w:rPr>
        <w:t>对于</w:t>
      </w:r>
      <w:r w:rsidRPr="00D62C18">
        <w:rPr>
          <w:rFonts w:ascii="宋体" w:eastAsia="宋体" w:hAnsi="宋体"/>
        </w:rPr>
        <w:t>DDR3，我们通常说它是8n-prefetch(这儿n是指每个rank的bank数目)，因为DDR3，</w:t>
      </w:r>
      <w:r w:rsidRPr="00D62C18">
        <w:rPr>
          <w:rFonts w:ascii="宋体" w:eastAsia="宋体" w:hAnsi="宋体"/>
        </w:rPr>
        <w:lastRenderedPageBreak/>
        <w:t>每个IC有8个bank，</w:t>
      </w:r>
      <w:r w:rsidRPr="00D62C18">
        <w:rPr>
          <w:rFonts w:ascii="宋体" w:eastAsia="宋体" w:hAnsi="宋体"/>
          <w:b/>
        </w:rPr>
        <w:t>每个bank读取数据的最小单位是8bit</w:t>
      </w:r>
      <w:r w:rsidRPr="00D62C18">
        <w:rPr>
          <w:rFonts w:ascii="宋体" w:eastAsia="宋体" w:hAnsi="宋体"/>
        </w:rPr>
        <w:t>，一个byte。每次数据读取request，都会读取8*8bit=64bit</w:t>
      </w:r>
      <w:r>
        <w:rPr>
          <w:rFonts w:ascii="宋体" w:eastAsia="宋体" w:hAnsi="宋体"/>
        </w:rPr>
        <w:t xml:space="preserve"> </w:t>
      </w:r>
      <w:r w:rsidRPr="00D62C18">
        <w:rPr>
          <w:rFonts w:ascii="宋体" w:eastAsia="宋体" w:hAnsi="宋体"/>
        </w:rPr>
        <w:t>data，而不管这些数据是否都是我们所需要的，比如我们只需要其中的某个byte，但读request会读取8个byte。</w:t>
      </w:r>
    </w:p>
    <w:p w:rsidR="00BD38D5" w:rsidRDefault="00BD38D5" w:rsidP="00230606">
      <w:pPr>
        <w:rPr>
          <w:rFonts w:ascii="宋体" w:eastAsia="宋体" w:hAnsi="宋体"/>
        </w:rPr>
      </w:pPr>
    </w:p>
    <w:p w:rsidR="00D62C18" w:rsidRDefault="00BD38D5" w:rsidP="00BD38D5">
      <w:pPr>
        <w:rPr>
          <w:rFonts w:ascii="宋体" w:eastAsia="宋体" w:hAnsi="宋体"/>
        </w:rPr>
      </w:pPr>
      <w:r w:rsidRPr="00BD38D5">
        <w:rPr>
          <w:rFonts w:ascii="宋体" w:eastAsia="宋体" w:hAnsi="宋体"/>
        </w:rPr>
        <w:t>一个bank每次只能打开一个page(这儿打开是指把page内容放入到传感放大器)，对于处于打开状态的page，我们可以进行读写操作，如果不需要再对该page进行读写操作，可以关闭该page, 把该page内容写入bank的行列单元对应的page中，以便对其它page进行读写操作。这个关闭操作通过发射一个Precharge命令实现，precharge命令可以关闭某一个bank，也可以关闭rank中所有打开的bank</w:t>
      </w:r>
      <w:r>
        <w:rPr>
          <w:rFonts w:ascii="宋体" w:eastAsia="宋体" w:hAnsi="宋体" w:hint="eastAsia"/>
        </w:rPr>
        <w:t>。</w:t>
      </w:r>
    </w:p>
    <w:p w:rsidR="00BD38D5" w:rsidRPr="00BD38D5" w:rsidRDefault="00BD38D5" w:rsidP="00BD38D5">
      <w:pPr>
        <w:rPr>
          <w:rFonts w:ascii="宋体" w:eastAsia="宋体" w:hAnsi="宋体"/>
        </w:rPr>
      </w:pPr>
    </w:p>
    <w:p w:rsidR="00F55917" w:rsidRDefault="00F55917" w:rsidP="00230606">
      <w:pPr>
        <w:rPr>
          <w:rFonts w:ascii="宋体" w:eastAsia="宋体" w:hAnsi="宋体"/>
        </w:rPr>
      </w:pPr>
      <w:r>
        <w:rPr>
          <w:rFonts w:ascii="宋体" w:eastAsia="宋体" w:hAnsi="宋体" w:hint="eastAsia"/>
        </w:rPr>
        <w:t>24</w:t>
      </w:r>
      <w:r>
        <w:rPr>
          <w:rFonts w:ascii="宋体" w:eastAsia="宋体" w:hAnsi="宋体"/>
        </w:rPr>
        <w:t xml:space="preserve"> </w:t>
      </w:r>
      <w:r w:rsidRPr="00F55917">
        <w:rPr>
          <w:rFonts w:ascii="宋体" w:eastAsia="宋体" w:hAnsi="宋体"/>
        </w:rPr>
        <w:t>DDR4内存采用了TCSE ( Temperature Compensated Self-Refresh，温度补偿自刷新，主要用于降低存储芯片在自刷新时消耗的功率)、TCARtemperature Compensated Auto Refresh，温度补偿自动刷新，和T CSE类似）、DBI（Data Bus Inversion，数据总线倒置，用于降低VDDQ电流，降低切换操作）等新技术。</w:t>
      </w:r>
    </w:p>
    <w:p w:rsidR="00F55917" w:rsidRDefault="00F55917" w:rsidP="00230606">
      <w:pPr>
        <w:rPr>
          <w:rFonts w:ascii="宋体" w:eastAsia="宋体" w:hAnsi="宋体"/>
        </w:rPr>
      </w:pPr>
    </w:p>
    <w:p w:rsidR="00F55917" w:rsidRDefault="00F55917" w:rsidP="00230606">
      <w:pPr>
        <w:rPr>
          <w:rFonts w:ascii="宋体" w:eastAsia="宋体" w:hAnsi="宋体"/>
        </w:rPr>
      </w:pPr>
      <w:r>
        <w:rPr>
          <w:rFonts w:ascii="宋体" w:eastAsia="宋体" w:hAnsi="宋体" w:hint="eastAsia"/>
        </w:rPr>
        <w:t>25</w:t>
      </w:r>
      <w:r>
        <w:rPr>
          <w:rFonts w:ascii="宋体" w:eastAsia="宋体" w:hAnsi="宋体"/>
        </w:rPr>
        <w:t xml:space="preserve"> </w:t>
      </w:r>
      <w:r w:rsidRPr="00F55917">
        <w:rPr>
          <w:rFonts w:ascii="宋体" w:eastAsia="宋体" w:hAnsi="宋体"/>
        </w:rPr>
        <w:t>3DS（3-Dimensional Stack，三维堆叠）技术是DDR4内存中最关键的技术之一，它用来增大单颗芯片的容量。</w:t>
      </w:r>
    </w:p>
    <w:p w:rsidR="005663F7" w:rsidRDefault="005663F7" w:rsidP="00230606">
      <w:pPr>
        <w:rPr>
          <w:rFonts w:ascii="宋体" w:eastAsia="宋体" w:hAnsi="宋体"/>
        </w:rPr>
      </w:pPr>
    </w:p>
    <w:p w:rsidR="005663F7" w:rsidRDefault="005663F7" w:rsidP="00230606">
      <w:pPr>
        <w:rPr>
          <w:rFonts w:ascii="宋体" w:eastAsia="宋体" w:hAnsi="宋体"/>
        </w:rPr>
      </w:pPr>
      <w:r>
        <w:rPr>
          <w:rFonts w:ascii="宋体" w:eastAsia="宋体" w:hAnsi="宋体" w:hint="eastAsia"/>
        </w:rPr>
        <w:t>26</w:t>
      </w:r>
      <w:r>
        <w:rPr>
          <w:rFonts w:ascii="宋体" w:eastAsia="宋体" w:hAnsi="宋体"/>
        </w:rPr>
        <w:t xml:space="preserve"> </w:t>
      </w:r>
      <w:r w:rsidRPr="005663F7">
        <w:rPr>
          <w:rFonts w:ascii="宋体" w:eastAsia="宋体" w:hAnsi="宋体" w:hint="eastAsia"/>
        </w:rPr>
        <w:t>存储器控制器延迟了</w:t>
      </w:r>
      <w:r w:rsidRPr="005663F7">
        <w:rPr>
          <w:rFonts w:ascii="宋体" w:eastAsia="宋体" w:hAnsi="宋体"/>
        </w:rPr>
        <w:t>DQS，一次一步，直到检测到CK信号从0过渡到到1。这将再次对齐DQS和 CK，以便DQ总线上的目标数据可以可靠地被捕获。由于这是由DDR3存储器控制器自动做的，电路板设计人员无须担心实施的细节。设计人员会从额外的裕度 中得到好处，这是由DDR3存储器控制器中的写调整的特性所创建的。</w:t>
      </w:r>
      <w:r>
        <w:rPr>
          <w:rFonts w:ascii="宋体" w:eastAsia="宋体" w:hAnsi="宋体" w:hint="eastAsia"/>
        </w:rPr>
        <w:t>（write</w:t>
      </w:r>
      <w:r>
        <w:rPr>
          <w:rFonts w:ascii="宋体" w:eastAsia="宋体" w:hAnsi="宋体"/>
        </w:rPr>
        <w:t xml:space="preserve"> </w:t>
      </w:r>
      <w:r>
        <w:rPr>
          <w:rFonts w:ascii="宋体" w:eastAsia="宋体" w:hAnsi="宋体" w:hint="eastAsia"/>
        </w:rPr>
        <w:t>leveling）</w:t>
      </w:r>
    </w:p>
    <w:p w:rsidR="007C7B66" w:rsidRDefault="007C7B66" w:rsidP="00230606">
      <w:pPr>
        <w:rPr>
          <w:rFonts w:ascii="宋体" w:eastAsia="宋体" w:hAnsi="宋体"/>
        </w:rPr>
      </w:pPr>
      <w:r w:rsidRPr="007C7B66">
        <w:rPr>
          <w:rFonts w:ascii="宋体" w:eastAsia="宋体" w:hAnsi="宋体"/>
        </w:rPr>
        <w:t>fly-by信号 是命令、地址，控制和时钟信号。如下图所示，源于存储器控制器的这些信号以串行的方式连接到每个DRAM器件。通过减少分支的数量和分支的长度改进了信号 完整性。然而，这引起了另一个问题，因为每一个存储器元件的延迟是不同的，取决于它处于时序的位置。通过按照DDR3规范的定义，采用读调整和写调整技术 来补偿这种延迟的差异。fly-by拓扑结构在电源开启时校正存储器系统。这就要求在DDR3控制器中有额外的信息，允许校准工作在启动时自动完成。</w:t>
      </w:r>
    </w:p>
    <w:p w:rsidR="007C7B66" w:rsidRDefault="007C7B66" w:rsidP="00230606">
      <w:pPr>
        <w:rPr>
          <w:rFonts w:ascii="宋体" w:eastAsia="宋体" w:hAnsi="宋体"/>
        </w:rPr>
      </w:pPr>
      <w:r>
        <w:rPr>
          <w:noProof/>
        </w:rPr>
        <w:drawing>
          <wp:inline distT="0" distB="0" distL="0" distR="0">
            <wp:extent cx="4756417" cy="1688511"/>
            <wp:effectExtent l="0" t="0" r="6350" b="6985"/>
            <wp:docPr id="1" name="图片 1" descr="http://www.linelayout.com/bbs/bbs/uploadfile/image/201306071552870287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elayout.com/bbs/bbs/uploadfile/image/201306071552870287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7796" cy="1689001"/>
                    </a:xfrm>
                    <a:prstGeom prst="rect">
                      <a:avLst/>
                    </a:prstGeom>
                    <a:noFill/>
                    <a:ln>
                      <a:noFill/>
                    </a:ln>
                  </pic:spPr>
                </pic:pic>
              </a:graphicData>
            </a:graphic>
          </wp:inline>
        </w:drawing>
      </w:r>
    </w:p>
    <w:p w:rsidR="00B63EDE" w:rsidRDefault="00A77F9A" w:rsidP="00230606">
      <w:r>
        <w:rPr>
          <w:rFonts w:ascii="宋体" w:eastAsia="宋体" w:hAnsi="宋体" w:hint="eastAsia"/>
        </w:rPr>
        <w:t>27</w:t>
      </w:r>
      <w:r>
        <w:rPr>
          <w:rFonts w:ascii="宋体" w:eastAsia="宋体" w:hAnsi="宋体"/>
        </w:rPr>
        <w:t xml:space="preserve"> </w:t>
      </w:r>
      <w:r>
        <w:t>DRAM读取具有破坏性，也就是说，在读操作中会破坏内存单元行中的数据。因此，必需在该行上的读或写操作结束时，把行数据写回到同一行中。这一操作称为预充电，是行上的最后一项操作。必须完成这一操作之后，才能访问新的行，这一操作称为关闭打开的行。</w:t>
      </w:r>
    </w:p>
    <w:p w:rsidR="00A77F9A" w:rsidRDefault="003E7451" w:rsidP="00230606">
      <w:r>
        <w:rPr>
          <w:rFonts w:hint="eastAsia"/>
        </w:rPr>
        <w:t>预充电用来在破环性读取后进行</w:t>
      </w:r>
      <w:r w:rsidR="00C77C3E">
        <w:rPr>
          <w:rFonts w:hint="eastAsia"/>
        </w:rPr>
        <w:t>行数据的恢复工作，由于是读写操作的最后一步，称为行关闭步骤。</w:t>
      </w:r>
    </w:p>
    <w:p w:rsidR="00C77C3E" w:rsidRDefault="00C77C3E" w:rsidP="00230606"/>
    <w:p w:rsidR="00A77F9A" w:rsidRDefault="00A77F9A" w:rsidP="00230606">
      <w:r>
        <w:rPr>
          <w:rFonts w:hint="eastAsia"/>
        </w:rPr>
        <w:t>28</w:t>
      </w:r>
      <w:r>
        <w:t xml:space="preserve"> 内存访问中最常用的类型是读取顺序的内存地址。这是合理的，因为读取计算机指令一</w:t>
      </w:r>
      <w:r>
        <w:lastRenderedPageBreak/>
        <w:t>般要比数据读取或写入更加常用。此外，大多数指令读取在内存中顺序进行，直到发生到指令分支或跳到子例程。</w:t>
      </w:r>
    </w:p>
    <w:p w:rsidR="00A77F9A" w:rsidRDefault="00A77F9A" w:rsidP="00230606"/>
    <w:p w:rsidR="00A77F9A" w:rsidRDefault="00A77F9A" w:rsidP="00230606">
      <w:r>
        <w:rPr>
          <w:rFonts w:hint="eastAsia"/>
        </w:rPr>
        <w:t>29</w:t>
      </w:r>
      <w:r>
        <w:t xml:space="preserve"> </w:t>
      </w:r>
      <w:r w:rsidR="00AC0238">
        <w:t>DRAM的一个行称为内存页面，一旦打开行，您可以访问该行中多个顺序的或不同的列地址。这提高了内存访问速度，降低了内存时延，因为在访问同一个内存页面中的内存单元时，其不必把行地址重新发送给DRAM.结果，行地址是计算机的高阶地址位，列地址是低阶地址位。由于行地址和列地址在不同的时间发送，因此行地址和列地址复用到相同的DRAM 针脚上，以降低封装针脚数量、成本和尺寸。一般来说，行地址尺寸要大于列地址，因为使用的功率与列数有关。</w:t>
      </w:r>
    </w:p>
    <w:p w:rsidR="00AC0238" w:rsidRDefault="00AC0238" w:rsidP="00230606"/>
    <w:p w:rsidR="00AC0238" w:rsidRDefault="00AC0238" w:rsidP="00230606">
      <w:r>
        <w:rPr>
          <w:rFonts w:hint="eastAsia"/>
        </w:rPr>
        <w:t>30</w:t>
      </w:r>
      <w:r>
        <w:t xml:space="preserve"> </w:t>
      </w:r>
      <w:r w:rsidR="00C77C3E">
        <w:t>DRAM 内存单元必需刷新，避免丢失数据内容。这要求丢失电荷前刷新电容器。刷新内存由内存控制器负责，刷新时间指标因不同DRAM内存而不同。内存控制器对行地址进行仅RAS# 循环，进行刷新。在仅RAS# 循环结束时，进行预充电操作，恢复仅RAS# 循环中寻址的行数据。一般来说，内存控制器有一个行计数器，其顺序生成仅RAS# 刷新周期所需的所有行地址。</w:t>
      </w:r>
    </w:p>
    <w:p w:rsidR="00C77C3E" w:rsidRDefault="00C77C3E" w:rsidP="00230606"/>
    <w:p w:rsidR="00C77C3E" w:rsidRDefault="00C77C3E" w:rsidP="00230606">
      <w:r>
        <w:rPr>
          <w:rFonts w:hint="eastAsia"/>
        </w:rPr>
        <w:t>31</w:t>
      </w:r>
      <w:r>
        <w:t xml:space="preserve"> 早期的DRAM 演进及实现了DRAM IC 上的刷新计数器，处理顺序生成的行地址。在DRAM IC 内部，刷新计数器是复用器输入，控制着内存阵列行地址。另一个复用器输入来自外部地址输入针脚的行地址。这个内部刷新计数器不需要内存控制器中的外部刷新计数器电路。部分DRAM 在RAS# 周期前支持一个CAS#,以使用内部生成的行地址发起刷新周期。</w:t>
      </w:r>
    </w:p>
    <w:p w:rsidR="00552569" w:rsidRDefault="00552569" w:rsidP="00230606"/>
    <w:p w:rsidR="00552569" w:rsidRDefault="00552569" w:rsidP="00230606">
      <w:r>
        <w:rPr>
          <w:rFonts w:hint="eastAsia"/>
        </w:rPr>
        <w:t>32</w:t>
      </w:r>
      <w:r>
        <w:t xml:space="preserve"> Activate （激活）命令向SDRAM发送一个行地址，打开内存的一个行（页面）。然后是一个Deselect （反选）命令序列，在对列地址发送Read 或Write 命令前满足定时要求。一旦使用Activate命令打开内存的行（页面），那么可以在内存的该行（页面）上运行多个Read和Write命令。要求Precharge（预充电）命令，关闭该行，然后才能打开另一行。</w:t>
      </w:r>
    </w:p>
    <w:p w:rsidR="00552569" w:rsidRDefault="00552569" w:rsidP="00230606"/>
    <w:p w:rsidR="00552569" w:rsidRDefault="002E3D3E" w:rsidP="00230606">
      <w:r>
        <w:rPr>
          <w:rFonts w:hint="eastAsia"/>
        </w:rPr>
        <w:t>33</w:t>
      </w:r>
      <w:r>
        <w:t xml:space="preserve"> 降低工作电压</w:t>
      </w:r>
      <w:r>
        <w:rPr>
          <w:rFonts w:hint="eastAsia"/>
        </w:rPr>
        <w:t>可以降低内存系统的功率；它的</w:t>
      </w:r>
      <w:r>
        <w:t>的另一个优势是降低了逻辑电压摆幅。在转换速率相同时，电压摆幅下降会提高逻辑转换速度，支持更快的时钟速率。此外，数据选通可以编程为差分信号。使用差分数据选通信号降低了噪声、串扰、动态功耗和EMI （电磁干扰），提高了噪声余量。差分或单端数据选通操作配置有DDR2 SDRAM 扩展模式寄存器。</w:t>
      </w:r>
    </w:p>
    <w:p w:rsidR="002E3D3E" w:rsidRDefault="002E3D3E" w:rsidP="00230606"/>
    <w:p w:rsidR="00552569" w:rsidRDefault="002E3D3E" w:rsidP="00230606">
      <w:r>
        <w:rPr>
          <w:rFonts w:ascii="宋体" w:eastAsia="宋体" w:hAnsi="宋体" w:hint="eastAsia"/>
        </w:rPr>
        <w:t>34</w:t>
      </w:r>
      <w:r>
        <w:rPr>
          <w:rFonts w:ascii="宋体" w:eastAsia="宋体" w:hAnsi="宋体"/>
        </w:rPr>
        <w:t xml:space="preserve"> </w:t>
      </w:r>
      <w:r>
        <w:t>DDR2 SDRAM 引入的一种新功能是附加时延</w:t>
      </w:r>
      <w:r>
        <w:rPr>
          <w:rFonts w:hint="eastAsia"/>
        </w:rPr>
        <w:t>（AL）</w:t>
      </w:r>
      <w:r>
        <w:t>，它使得内存控制器中心能够在Activate命令后，更快地灵活发送Read 和Write 命令。这优化了内存吞吐量，通过使用DDR2 SDRAM扩展模式寄存器对附加时延编程来配置。DDR2 SDRAM使用八个内存条，改善了1Gb和2GbDDR2 SDRAM 的数据带宽。通过隔行扫描不同的内存条操作，八个内存条提高了访问大型内存DDR2 SDRAM的灵活性。此外，对大型内存，DDR2 SDRAM支持最多八个内存条的突发长度。</w:t>
      </w:r>
    </w:p>
    <w:p w:rsidR="002E3D3E" w:rsidRDefault="002E3D3E" w:rsidP="00230606"/>
    <w:p w:rsidR="007E7A79" w:rsidRDefault="007E7A79" w:rsidP="00230606">
      <w:r>
        <w:rPr>
          <w:rFonts w:hint="eastAsia"/>
        </w:rPr>
        <w:t>35</w:t>
      </w:r>
      <w:r>
        <w:t xml:space="preserve"> </w:t>
      </w:r>
      <w:r>
        <w:rPr>
          <w:rFonts w:hint="eastAsia"/>
        </w:rPr>
        <w:t>一</w:t>
      </w:r>
      <w:r>
        <w:t>个重要差异是DDR2 模式寄存器规定了读出操作的CAS 时延，写入时延则是1减去模式寄存器读出时延设置。DDR3模式寄存器对CAS 读出时延和写入时延的设置是唯一的。</w:t>
      </w:r>
    </w:p>
    <w:p w:rsidR="007E7A79" w:rsidRDefault="007E7A79" w:rsidP="00230606"/>
    <w:p w:rsidR="007E7A79" w:rsidRDefault="007E7A79" w:rsidP="00230606">
      <w:r>
        <w:rPr>
          <w:rFonts w:hint="eastAsia"/>
        </w:rPr>
        <w:t>36</w:t>
      </w:r>
      <w:r>
        <w:t xml:space="preserve"> DDR3 SDRAM 模式寄存器可以编程为支持飞行突变，这会把传送8个数据字缩短到传送4个数据字，这在读出或写入命令期间把地址行12 设为低来实现。飞行突变在概念上与</w:t>
      </w:r>
      <w:r>
        <w:lastRenderedPageBreak/>
        <w:t>DDR2 和DDR3 SDRAM 中地址行10 的读出和写入自动预充电功能类似。</w:t>
      </w:r>
    </w:p>
    <w:p w:rsidR="00BE0086" w:rsidRDefault="00BE0086" w:rsidP="00230606"/>
    <w:p w:rsidR="00BE0086" w:rsidRDefault="00BE0086" w:rsidP="00230606">
      <w:r>
        <w:rPr>
          <w:rFonts w:hint="eastAsia"/>
        </w:rPr>
        <w:t>37</w:t>
      </w:r>
      <w:r>
        <w:t xml:space="preserve"> 值得一提的另一个DDR3 SDRAM属性是差分的数据选通信号DQS,DDR2 SDRAM数据通信号则可以由模式寄存器编程为单端或差分。</w:t>
      </w:r>
    </w:p>
    <w:p w:rsidR="005332F7" w:rsidRDefault="005332F7" w:rsidP="00230606">
      <w:r>
        <w:t>DDR3新增ASR（Automatic Self-Refresh）、SRT（Self-Refresh Temperature）等两种功能，让内存在休眠时也能够随着温度变化去控制对内存颗粒的充电频率，以确保系统数据的完整性。</w:t>
      </w:r>
    </w:p>
    <w:p w:rsidR="00BE0086" w:rsidRDefault="00BE0086" w:rsidP="00230606"/>
    <w:p w:rsidR="00BE0086" w:rsidRDefault="00BE0086" w:rsidP="00230606">
      <w:r>
        <w:rPr>
          <w:rFonts w:hint="eastAsia"/>
        </w:rPr>
        <w:t>38</w:t>
      </w:r>
      <w:r>
        <w:t xml:space="preserve"> DDR4 新增4个Bank Group 数据组的设计，各个Bank Group具备独立启动操作读、写等动作特性，Bank Group 数据组可套用多任务的观念来想象，亦可解释为DDR4 在同一频率工作周期内，至多可以处理4 笔数据，效率明显好过于DDR3。</w:t>
      </w:r>
    </w:p>
    <w:p w:rsidR="00BE0086" w:rsidRDefault="00BE0086" w:rsidP="00230606"/>
    <w:p w:rsidR="00BE0086" w:rsidRDefault="00BE0086" w:rsidP="00230606">
      <w:r>
        <w:rPr>
          <w:rFonts w:hint="eastAsia"/>
        </w:rPr>
        <w:t>39</w:t>
      </w:r>
      <w:r>
        <w:t xml:space="preserve"> 另外DDR4增加了DBI（Data Bus Inversion）、CRC（Cyclic Redundancy Check）、CA parity等功能，让DDR4内存在更快速与更省电的同时亦能够增强信号的完整性、改善数据传输及储存的可靠性。</w:t>
      </w:r>
    </w:p>
    <w:p w:rsidR="00BE0086" w:rsidRDefault="00BE0086" w:rsidP="00230606"/>
    <w:p w:rsidR="00BE0086" w:rsidRDefault="00BE0086" w:rsidP="00230606">
      <w:r>
        <w:rPr>
          <w:rFonts w:hint="eastAsia"/>
        </w:rPr>
        <w:t>40</w:t>
      </w:r>
      <w:r>
        <w:t xml:space="preserve"> SDRAM：为同步动态随机存取内存，SDRAM是为了与CPU的计时同步化所设计，这使得内存控制器能够掌握准备所要求的数据所需的准确时钟周期，因此CPU从此不需要延后下一次的数据存取。</w:t>
      </w:r>
    </w:p>
    <w:p w:rsidR="005332F7" w:rsidRDefault="005332F7" w:rsidP="00230606"/>
    <w:p w:rsidR="005332F7" w:rsidRDefault="005332F7" w:rsidP="00230606">
      <w:r>
        <w:rPr>
          <w:rFonts w:hint="eastAsia"/>
        </w:rPr>
        <w:t>41</w:t>
      </w:r>
      <w:r>
        <w:t xml:space="preserve"> </w:t>
      </w:r>
      <w:r w:rsidRPr="005332F7">
        <w:t>POD</w:t>
      </w:r>
      <w:r>
        <w:rPr>
          <w:rFonts w:hint="eastAsia"/>
        </w:rPr>
        <w:t>（pseudo）</w:t>
      </w:r>
      <w:r w:rsidRPr="005332F7">
        <w:t>作为DDR4新的驱动标准，最大的区别在于接收端的终端电压等于VDDQ，而DDR3所采用的SSTL接收端的终端电压为VDDQ/2。这样做可以降低寄生引脚电容和I/O终端功耗，并且即使在VDD电压降低的情况下也能稳定工作。</w:t>
      </w:r>
    </w:p>
    <w:p w:rsidR="005332F7" w:rsidRDefault="005332F7" w:rsidP="00230606"/>
    <w:p w:rsidR="005332F7" w:rsidRDefault="005332F7" w:rsidP="00230606">
      <w:r>
        <w:rPr>
          <w:rFonts w:hint="eastAsia"/>
        </w:rPr>
        <w:t>42</w:t>
      </w:r>
      <w:r>
        <w:t xml:space="preserve"> 根据POD的特性，当数据为高电平时，没有电流流动，所以降低DDR4功耗的一个方法就是让高电平尽可能多，这就是DBI技术的核心。</w:t>
      </w:r>
    </w:p>
    <w:p w:rsidR="005332F7" w:rsidRDefault="005332F7" w:rsidP="00230606"/>
    <w:p w:rsidR="005332F7" w:rsidRDefault="005332F7" w:rsidP="00230606"/>
    <w:p w:rsidR="00006258" w:rsidRDefault="00006258" w:rsidP="00230606">
      <w:r>
        <w:rPr>
          <w:rFonts w:hint="eastAsia"/>
        </w:rPr>
        <w:t>43</w:t>
      </w:r>
      <w:r>
        <w:t xml:space="preserve"> 为了提升信号质量, 从DDR2开始将DQ, DM, DQS/DQS#的Termination电阻内置到Controller和DRAM中, 称之为ODT (On Die Termination)。Clock和ADD/CMD/CTRL信号仍需要使用外接的Termination电阻。</w:t>
      </w:r>
    </w:p>
    <w:p w:rsidR="00006258" w:rsidRDefault="00006258" w:rsidP="00230606">
      <w:r w:rsidRPr="00006258">
        <w:rPr>
          <w:noProof/>
        </w:rPr>
        <w:drawing>
          <wp:inline distT="0" distB="0" distL="0" distR="0">
            <wp:extent cx="2457450" cy="1375127"/>
            <wp:effectExtent l="0" t="0" r="0" b="0"/>
            <wp:docPr id="2" name="图片 2" descr="C:\Users\EricWang\AppData\Local\Temp\15123695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Wang\AppData\Local\Temp\1512369587(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2849" cy="1389340"/>
                    </a:xfrm>
                    <a:prstGeom prst="rect">
                      <a:avLst/>
                    </a:prstGeom>
                    <a:noFill/>
                    <a:ln>
                      <a:noFill/>
                    </a:ln>
                  </pic:spPr>
                </pic:pic>
              </a:graphicData>
            </a:graphic>
          </wp:inline>
        </w:drawing>
      </w:r>
    </w:p>
    <w:p w:rsidR="00006258" w:rsidRDefault="00006258" w:rsidP="00230606">
      <w:r>
        <w:t>在DRAM中，On-Die Termination的等效电阻值通过Mode Register (MR)来设置，ODT的精度通过参考电阻RZQ来控制，DDR4的ODT支持240, 120, 80, 60, 48, 40, 34 欧姆。</w:t>
      </w:r>
    </w:p>
    <w:p w:rsidR="00006258" w:rsidRDefault="00006258" w:rsidP="00230606"/>
    <w:p w:rsidR="00006258" w:rsidRDefault="00006258" w:rsidP="00230606">
      <w:r>
        <w:rPr>
          <w:rFonts w:hint="eastAsia"/>
        </w:rPr>
        <w:t>44</w:t>
      </w:r>
      <w:r>
        <w:t xml:space="preserve"> 和DDR3不同的是，DDR4的ODT有四种模式：Data termination disable, RTT_NOM,RTT_WR, 和 RTT_PARK。Controller可以通过读写命令以及ODT Pin来控制RTT状态，RTT_PARK是DDR4新加入的选项，它一般用在多Rank的DDR配置中，比如一个系</w:t>
      </w:r>
      <w:r>
        <w:lastRenderedPageBreak/>
        <w:t>统中有Rank0, Rank1以及Rank2, 当控制器向Rank0写数据时，Rank1和Rank2在同一时间内可以为高阻抗(Hi-Z)或比较弱的终端(240,120,80,etc.), RTT_Park就提供了一种更加灵活的终端方式，让Rank1和Rank2不用一直是高阻模式，从而可以让DRAM工作在更高的频率上。</w:t>
      </w:r>
    </w:p>
    <w:p w:rsidR="00006258" w:rsidRDefault="00006258" w:rsidP="00230606">
      <w:pPr>
        <w:rPr>
          <w:rFonts w:ascii="宋体" w:eastAsia="宋体" w:hAnsi="宋体"/>
        </w:rPr>
      </w:pPr>
    </w:p>
    <w:p w:rsidR="00006258" w:rsidRDefault="00006258" w:rsidP="00525B38">
      <w:r>
        <w:rPr>
          <w:rFonts w:ascii="宋体" w:eastAsia="宋体" w:hAnsi="宋体" w:hint="eastAsia"/>
        </w:rPr>
        <w:t>45</w:t>
      </w:r>
      <w:r w:rsidR="00525B38">
        <w:rPr>
          <w:rFonts w:ascii="宋体" w:eastAsia="宋体" w:hAnsi="宋体"/>
        </w:rPr>
        <w:t xml:space="preserve"> </w:t>
      </w:r>
      <w:r w:rsidR="00525B38">
        <w:t>众所周知，DDR信号一般通过比较输入信号和另外一个参考信号（Vref）来决定信号为高或者低，然而在DDR4中，一个Vref却不见了，先来看看下面两种设计，可以看出来，在DDR4的设计中，VREFCA和DDR3相同，使用外置的分压电阻或者电源控制芯片来产生，然而VREFDQ在设计中却没有了，改为由芯片内部产生，这样既节省了设计费用，也增加了Routing空间。DRAM内部VREFDQ通过寄存器(MR6)来调节，主要参数有Voltage range, step size, VREF step time, VREF full step time</w:t>
      </w:r>
    </w:p>
    <w:p w:rsidR="00525B38" w:rsidRPr="00525B38" w:rsidRDefault="00525B38" w:rsidP="00230606"/>
    <w:p w:rsidR="00525B38" w:rsidRPr="00525B38" w:rsidRDefault="00525B38" w:rsidP="00525B38">
      <w:r w:rsidRPr="00525B38">
        <w:rPr>
          <w:rFonts w:hint="eastAsia"/>
        </w:rPr>
        <w:t>46</w:t>
      </w:r>
      <w:r w:rsidRPr="00525B38">
        <w:t xml:space="preserve"> </w:t>
      </w:r>
      <w:r w:rsidRPr="00525B38">
        <w:rPr>
          <w:rFonts w:hint="eastAsia"/>
        </w:rPr>
        <w:t>每次开机的时候，</w:t>
      </w:r>
      <w:r w:rsidRPr="00525B38">
        <w:t>DRAM Controller都会通过一系列的校准来调整DRMA端输入数据信号的VREFDQ，优化Timing和电压的Margin，也就是说，VREFDQ 不仅仅取决于VDD, 而且和传输线特性，接收端芯片特性都会有关系，所以每次Power Up的时候，VREFDQ的值都可能会有差异。</w:t>
      </w:r>
    </w:p>
    <w:p w:rsidR="00525B38" w:rsidRDefault="00525B38" w:rsidP="00525B38">
      <w:r w:rsidRPr="00525B38">
        <w:rPr>
          <w:rFonts w:hint="eastAsia"/>
        </w:rPr>
        <w:t>因为</w:t>
      </w:r>
      <w:r w:rsidRPr="00525B38">
        <w:t>Vref的不同，Vih/Vil都会有差异，可以通过调整ODT来看Vref的区别，用一个仿真的例子来说明。对于DDR3，调整ODT波形会上下同步浮动，而调整DDR4 OOT的时候，波形只有一边移动。</w:t>
      </w:r>
    </w:p>
    <w:p w:rsidR="00AC4706" w:rsidRDefault="00AC4706" w:rsidP="00525B38"/>
    <w:p w:rsidR="00690D12" w:rsidRDefault="00690D12" w:rsidP="00525B38">
      <w:r>
        <w:rPr>
          <w:rFonts w:hint="eastAsia"/>
        </w:rPr>
        <w:t>47</w:t>
      </w:r>
      <w:r>
        <w:t xml:space="preserve"> single-ended</w:t>
      </w:r>
      <w:r>
        <w:rPr>
          <w:rFonts w:hint="eastAsia"/>
        </w:rPr>
        <w:t>单端总线，是指通过将单根连线上的电压和参考电压进行对比来获取一位数据信息。如果高于参考值则为1否则为0；</w:t>
      </w:r>
    </w:p>
    <w:p w:rsidR="00690D12" w:rsidRDefault="00690D12" w:rsidP="00525B38">
      <w:r>
        <w:t>D</w:t>
      </w:r>
      <w:r>
        <w:rPr>
          <w:rFonts w:hint="eastAsia"/>
        </w:rPr>
        <w:t>ifferential差分信号，是指通过将两根连线上的电压值进行对比来获取一位数据信息。无论两根连线中哪根线上有相对较高的电压，这bit都会被读作1，否则为0.</w:t>
      </w:r>
    </w:p>
    <w:p w:rsidR="00690D12" w:rsidRDefault="00690D12" w:rsidP="00525B38">
      <w:r>
        <w:rPr>
          <w:rFonts w:hint="eastAsia"/>
        </w:rPr>
        <w:t>差分总线允许更快的转换速度，因为它不易受到电气噪声的影响。如果单端信号的电压受到干扰而改变，就可能得到错误的数值。</w:t>
      </w:r>
    </w:p>
    <w:p w:rsidR="00A1757E" w:rsidRDefault="00A1757E" w:rsidP="00525B38"/>
    <w:p w:rsidR="00A1757E" w:rsidRDefault="00A1757E" w:rsidP="00525B38">
      <w:r>
        <w:rPr>
          <w:rFonts w:hint="eastAsia"/>
        </w:rPr>
        <w:t>48</w:t>
      </w:r>
      <w:r>
        <w:t xml:space="preserve"> </w:t>
      </w:r>
      <w:r>
        <w:rPr>
          <w:rFonts w:hint="eastAsia"/>
        </w:rPr>
        <w:t>带宽：数据每秒内或单位时间内传输的数据个数或数据的byte数；</w:t>
      </w:r>
    </w:p>
    <w:p w:rsidR="00A1757E" w:rsidRDefault="00A1757E" w:rsidP="00525B38">
      <w:r>
        <w:rPr>
          <w:rFonts w:hint="eastAsia"/>
        </w:rPr>
        <w:t>位宽：数据每个周期可以传输的bit数，即一次能传输的数据量或数据宽度。</w:t>
      </w:r>
    </w:p>
    <w:p w:rsidR="005D2500" w:rsidRDefault="005D2500" w:rsidP="00525B38">
      <w:r>
        <w:rPr>
          <w:rFonts w:hint="eastAsia"/>
        </w:rPr>
        <w:t>带宽 =</w:t>
      </w:r>
      <w:r>
        <w:t xml:space="preserve"> </w:t>
      </w:r>
      <w:r>
        <w:rPr>
          <w:rFonts w:hint="eastAsia"/>
        </w:rPr>
        <w:t>频率X</w:t>
      </w:r>
      <w:r>
        <w:t xml:space="preserve"> </w:t>
      </w:r>
      <w:r>
        <w:rPr>
          <w:rFonts w:hint="eastAsia"/>
        </w:rPr>
        <w:t>位宽（bit）/</w:t>
      </w:r>
      <w:r>
        <w:t xml:space="preserve"> </w:t>
      </w:r>
      <w:r>
        <w:rPr>
          <w:rFonts w:hint="eastAsia"/>
        </w:rPr>
        <w:t>8</w:t>
      </w:r>
      <w:r>
        <w:t xml:space="preserve"> </w:t>
      </w:r>
      <w:r>
        <w:rPr>
          <w:rFonts w:hint="eastAsia"/>
        </w:rPr>
        <w:t>（byte）</w:t>
      </w:r>
    </w:p>
    <w:p w:rsidR="00AC4706" w:rsidRDefault="00AC4706">
      <w:pPr>
        <w:widowControl/>
        <w:jc w:val="left"/>
      </w:pPr>
    </w:p>
    <w:p w:rsidR="005D2500" w:rsidRDefault="005D2500">
      <w:pPr>
        <w:widowControl/>
        <w:jc w:val="left"/>
      </w:pPr>
      <w:r>
        <w:rPr>
          <w:rFonts w:hint="eastAsia"/>
        </w:rPr>
        <w:t>49</w:t>
      </w:r>
      <w:r>
        <w:t xml:space="preserve"> </w:t>
      </w:r>
      <w:r>
        <w:rPr>
          <w:rFonts w:hint="eastAsia"/>
        </w:rPr>
        <w:t>NB负责和处理器之间的通信，以及和那些需要最高连接带宽的部件之间的通信。因为这部分通常包括主存储器，所以NB有时也被称为内存控制器（memory</w:t>
      </w:r>
      <w:r>
        <w:t xml:space="preserve"> </w:t>
      </w:r>
      <w:r>
        <w:rPr>
          <w:rFonts w:hint="eastAsia"/>
        </w:rPr>
        <w:t>controller</w:t>
      </w:r>
      <w:r>
        <w:t xml:space="preserve"> </w:t>
      </w:r>
      <w:r>
        <w:rPr>
          <w:rFonts w:hint="eastAsia"/>
        </w:rPr>
        <w:t>hub，MCH）。</w:t>
      </w:r>
    </w:p>
    <w:p w:rsidR="00895C68" w:rsidRDefault="00895C68">
      <w:pPr>
        <w:widowControl/>
        <w:jc w:val="left"/>
      </w:pPr>
      <w:r>
        <w:rPr>
          <w:rFonts w:hint="eastAsia"/>
        </w:rPr>
        <w:t>SB又被成为输入输出控制器（Input</w:t>
      </w:r>
      <w:r>
        <w:t xml:space="preserve"> output Controller hub, ICH</w:t>
      </w:r>
      <w:r>
        <w:rPr>
          <w:rFonts w:hint="eastAsia"/>
        </w:rPr>
        <w:t>）。</w:t>
      </w:r>
    </w:p>
    <w:p w:rsidR="005D2500" w:rsidRDefault="005D2500">
      <w:pPr>
        <w:widowControl/>
        <w:jc w:val="left"/>
      </w:pPr>
    </w:p>
    <w:p w:rsidR="005D2500" w:rsidRDefault="002D3359">
      <w:pPr>
        <w:widowControl/>
        <w:jc w:val="left"/>
      </w:pPr>
      <w:r>
        <w:rPr>
          <w:rFonts w:hint="eastAsia"/>
        </w:rPr>
        <w:t>50</w:t>
      </w:r>
      <w:r>
        <w:t xml:space="preserve"> </w:t>
      </w:r>
      <w:r>
        <w:rPr>
          <w:rFonts w:hint="eastAsia"/>
        </w:rPr>
        <w:t>SRAM是静态随机访问存储器，只要供电还在数据就会一直保持，这种存储器需要6个晶体管才能存1bit数据；因为需要较多的硅片面积所以成本也较高，但SRAM的访问速度更快。</w:t>
      </w:r>
    </w:p>
    <w:p w:rsidR="002D3359" w:rsidRDefault="002D3359">
      <w:pPr>
        <w:widowControl/>
        <w:jc w:val="left"/>
      </w:pPr>
      <w:r>
        <w:rPr>
          <w:rFonts w:hint="eastAsia"/>
        </w:rPr>
        <w:t>DRAM是动态随机访问存储器，所有电容上的电荷必须约每15ms更新一次，这种存储器只需要1个晶体管就能存1bit数据。</w:t>
      </w:r>
    </w:p>
    <w:p w:rsidR="002D3359" w:rsidRDefault="002D3359">
      <w:pPr>
        <w:widowControl/>
        <w:jc w:val="left"/>
      </w:pPr>
      <w:r>
        <w:rPr>
          <w:rFonts w:hint="eastAsia"/>
        </w:rPr>
        <w:t>SDRAM是同步的DRAM，设计使用了共享的时序信号，来得到更高的数据传输带宽。</w:t>
      </w:r>
    </w:p>
    <w:p w:rsidR="005D2500" w:rsidRDefault="005D2500">
      <w:pPr>
        <w:widowControl/>
        <w:jc w:val="left"/>
      </w:pPr>
    </w:p>
    <w:p w:rsidR="002D3359" w:rsidRDefault="002D3359">
      <w:pPr>
        <w:widowControl/>
        <w:jc w:val="left"/>
      </w:pPr>
      <w:r>
        <w:rPr>
          <w:rFonts w:hint="eastAsia"/>
        </w:rPr>
        <w:lastRenderedPageBreak/>
        <w:t>51</w:t>
      </w:r>
      <w:r>
        <w:t xml:space="preserve"> </w:t>
      </w:r>
      <w:r w:rsidR="006310F7">
        <w:rPr>
          <w:rFonts w:hint="eastAsia"/>
        </w:rPr>
        <w:t>虽然可以对SDRAM总线时钟频率进行设置，允许每个时钟周期内进行一次数据传输，但这仅仅在连续地址传输时才可以，即burst</w:t>
      </w:r>
      <w:r w:rsidR="006310F7">
        <w:t xml:space="preserve"> </w:t>
      </w:r>
      <w:r w:rsidR="006310F7">
        <w:rPr>
          <w:rFonts w:hint="eastAsia"/>
        </w:rPr>
        <w:t>mode，它决定了可能的最大数据带宽。</w:t>
      </w:r>
    </w:p>
    <w:p w:rsidR="005D2500" w:rsidRDefault="008670AF">
      <w:pPr>
        <w:widowControl/>
        <w:jc w:val="left"/>
      </w:pPr>
      <w:r>
        <w:rPr>
          <w:rFonts w:hint="eastAsia"/>
        </w:rPr>
        <w:t>对非连续的地址访问时，存在额外的延时（AL），既提高最大数据带宽又改善了平均访问延时。</w:t>
      </w:r>
    </w:p>
    <w:tbl>
      <w:tblPr>
        <w:tblW w:w="8070" w:type="dxa"/>
        <w:tblCellMar>
          <w:left w:w="0" w:type="dxa"/>
          <w:right w:w="0" w:type="dxa"/>
        </w:tblCellMar>
        <w:tblLook w:val="0600" w:firstRow="0" w:lastRow="0" w:firstColumn="0" w:lastColumn="0" w:noHBand="1" w:noVBand="1"/>
      </w:tblPr>
      <w:tblGrid>
        <w:gridCol w:w="684"/>
        <w:gridCol w:w="685"/>
        <w:gridCol w:w="825"/>
        <w:gridCol w:w="1057"/>
        <w:gridCol w:w="1134"/>
        <w:gridCol w:w="850"/>
        <w:gridCol w:w="992"/>
        <w:gridCol w:w="851"/>
        <w:gridCol w:w="992"/>
      </w:tblGrid>
      <w:tr w:rsidR="00EF32BF" w:rsidRPr="00EF32BF" w:rsidTr="00EF32BF">
        <w:trPr>
          <w:trHeight w:val="381"/>
        </w:trPr>
        <w:tc>
          <w:tcPr>
            <w:tcW w:w="684" w:type="dxa"/>
            <w:vMerge w:val="restart"/>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Abbr.</w:t>
            </w:r>
          </w:p>
        </w:tc>
        <w:tc>
          <w:tcPr>
            <w:tcW w:w="685" w:type="dxa"/>
            <w:vMerge w:val="restart"/>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CS_n</w:t>
            </w:r>
          </w:p>
        </w:tc>
        <w:tc>
          <w:tcPr>
            <w:tcW w:w="825" w:type="dxa"/>
            <w:vMerge w:val="restart"/>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ACT_n</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cmd</w:t>
            </w:r>
          </w:p>
        </w:tc>
        <w:tc>
          <w:tcPr>
            <w:tcW w:w="1843" w:type="dxa"/>
            <w:gridSpan w:val="2"/>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CKE</w:t>
            </w:r>
          </w:p>
        </w:tc>
        <w:tc>
          <w:tcPr>
            <w:tcW w:w="992" w:type="dxa"/>
            <w:vMerge w:val="restart"/>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A10/AP</w:t>
            </w:r>
          </w:p>
        </w:tc>
      </w:tr>
      <w:tr w:rsidR="00EF32BF" w:rsidRPr="00EF32BF" w:rsidTr="00EF32BF">
        <w:trPr>
          <w:trHeight w:val="381"/>
        </w:trPr>
        <w:tc>
          <w:tcPr>
            <w:tcW w:w="684" w:type="dxa"/>
            <w:vMerge/>
            <w:tcBorders>
              <w:top w:val="single" w:sz="8" w:space="0" w:color="FFFFFF"/>
              <w:left w:val="single" w:sz="8" w:space="0" w:color="FFFFFF"/>
              <w:bottom w:val="single" w:sz="8" w:space="0" w:color="FFFFFF"/>
              <w:right w:val="single" w:sz="8" w:space="0" w:color="FFFFFF"/>
            </w:tcBorders>
            <w:vAlign w:val="center"/>
            <w:hideMark/>
          </w:tcPr>
          <w:p w:rsidR="00EF32BF" w:rsidRPr="00EF32BF" w:rsidRDefault="00EF32BF" w:rsidP="00EF32BF">
            <w:pPr>
              <w:widowControl/>
              <w:jc w:val="left"/>
            </w:pPr>
          </w:p>
        </w:tc>
        <w:tc>
          <w:tcPr>
            <w:tcW w:w="685" w:type="dxa"/>
            <w:vMerge/>
            <w:tcBorders>
              <w:top w:val="single" w:sz="8" w:space="0" w:color="FFFFFF"/>
              <w:left w:val="single" w:sz="8" w:space="0" w:color="FFFFFF"/>
              <w:bottom w:val="single" w:sz="8" w:space="0" w:color="FFFFFF"/>
              <w:right w:val="single" w:sz="8" w:space="0" w:color="FFFFFF"/>
            </w:tcBorders>
            <w:vAlign w:val="center"/>
            <w:hideMark/>
          </w:tcPr>
          <w:p w:rsidR="00EF32BF" w:rsidRPr="00EF32BF" w:rsidRDefault="00EF32BF" w:rsidP="00EF32BF">
            <w:pPr>
              <w:widowControl/>
              <w:jc w:val="left"/>
            </w:pPr>
          </w:p>
        </w:tc>
        <w:tc>
          <w:tcPr>
            <w:tcW w:w="825" w:type="dxa"/>
            <w:vMerge/>
            <w:tcBorders>
              <w:top w:val="single" w:sz="8" w:space="0" w:color="FFFFFF"/>
              <w:left w:val="single" w:sz="8" w:space="0" w:color="FFFFFF"/>
              <w:bottom w:val="single" w:sz="8" w:space="0" w:color="FFFFFF"/>
              <w:right w:val="single" w:sz="8" w:space="0" w:color="FFFFFF"/>
            </w:tcBorders>
            <w:vAlign w:val="center"/>
            <w:hideMark/>
          </w:tcPr>
          <w:p w:rsidR="00EF32BF" w:rsidRPr="00EF32BF" w:rsidRDefault="00EF32BF" w:rsidP="00EF32BF">
            <w:pPr>
              <w:widowControl/>
              <w:jc w:val="left"/>
            </w:pPr>
          </w:p>
        </w:tc>
        <w:tc>
          <w:tcPr>
            <w:tcW w:w="1057"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RAS/A16</w:t>
            </w:r>
          </w:p>
        </w:tc>
        <w:tc>
          <w:tcPr>
            <w:tcW w:w="113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CAS/A15</w:t>
            </w:r>
          </w:p>
        </w:tc>
        <w:tc>
          <w:tcPr>
            <w:tcW w:w="850"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WE/A14</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Previous</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Current</w:t>
            </w:r>
          </w:p>
        </w:tc>
        <w:tc>
          <w:tcPr>
            <w:tcW w:w="992" w:type="dxa"/>
            <w:vMerge/>
            <w:tcBorders>
              <w:top w:val="single" w:sz="8" w:space="0" w:color="FFFFFF"/>
              <w:left w:val="single" w:sz="8" w:space="0" w:color="FFFFFF"/>
              <w:bottom w:val="single" w:sz="8" w:space="0" w:color="FFFFFF"/>
              <w:right w:val="single" w:sz="8" w:space="0" w:color="FFFFFF"/>
            </w:tcBorders>
            <w:vAlign w:val="center"/>
            <w:hideMark/>
          </w:tcPr>
          <w:p w:rsidR="00EF32BF" w:rsidRPr="00EF32BF" w:rsidRDefault="00EF32BF" w:rsidP="00EF32BF">
            <w:pPr>
              <w:widowControl/>
              <w:jc w:val="left"/>
            </w:pP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MRS</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0</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REF</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SRE</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vMerge w:val="restart"/>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center"/>
            <w:hideMark/>
          </w:tcPr>
          <w:p w:rsidR="00EF32BF" w:rsidRPr="00EF32BF" w:rsidRDefault="00EF32BF" w:rsidP="00EF32BF">
            <w:pPr>
              <w:widowControl/>
              <w:jc w:val="left"/>
            </w:pPr>
            <w:r w:rsidRPr="00EF32BF">
              <w:t>SRX</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xxx</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vMerge/>
            <w:tcBorders>
              <w:top w:val="single" w:sz="8" w:space="0" w:color="FFFFFF"/>
              <w:left w:val="single" w:sz="8" w:space="0" w:color="FFFFFF"/>
              <w:bottom w:val="single" w:sz="8" w:space="0" w:color="FFFFFF"/>
              <w:right w:val="single" w:sz="8" w:space="0" w:color="FFFFFF"/>
            </w:tcBorders>
            <w:vAlign w:val="center"/>
            <w:hideMark/>
          </w:tcPr>
          <w:p w:rsidR="00EF32BF" w:rsidRPr="00EF32BF" w:rsidRDefault="00EF32BF" w:rsidP="00EF32BF">
            <w:pPr>
              <w:widowControl/>
              <w:jc w:val="left"/>
            </w:pP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7</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ACT</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Row Address</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RD</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5</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WR</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4</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ZQCL</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6</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ZQCS</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6</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PRE</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2</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PREA</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2</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PDE</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xxx</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PDX</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xxx</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DES</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xxx</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bl>
    <w:p w:rsidR="00EF32BF" w:rsidRDefault="00EF32BF">
      <w:pPr>
        <w:widowControl/>
        <w:jc w:val="left"/>
      </w:pPr>
    </w:p>
    <w:p w:rsidR="005D2500" w:rsidRDefault="005D2500">
      <w:pPr>
        <w:widowControl/>
        <w:jc w:val="left"/>
      </w:pPr>
    </w:p>
    <w:p w:rsidR="005D2500" w:rsidRDefault="005D2500">
      <w:pPr>
        <w:widowControl/>
        <w:jc w:val="left"/>
      </w:pPr>
    </w:p>
    <w:p w:rsidR="005D2500" w:rsidRDefault="00B331DD">
      <w:pPr>
        <w:widowControl/>
        <w:jc w:val="left"/>
      </w:pPr>
      <w:r>
        <w:rPr>
          <w:rFonts w:hint="eastAsia"/>
        </w:rPr>
        <w:t>1</w:t>
      </w:r>
      <w:r>
        <w:t xml:space="preserve"> </w:t>
      </w:r>
      <w:r>
        <w:rPr>
          <w:rFonts w:hint="eastAsia"/>
        </w:rPr>
        <w:t>run</w:t>
      </w:r>
      <w:r>
        <w:t>_</w:t>
      </w:r>
      <w:r>
        <w:rPr>
          <w:rFonts w:hint="eastAsia"/>
        </w:rPr>
        <w:t>soc: 只能rerun刚刚结束的checklist；</w:t>
      </w:r>
    </w:p>
    <w:p w:rsidR="00B331DD" w:rsidRDefault="00B331DD">
      <w:pPr>
        <w:widowControl/>
        <w:jc w:val="left"/>
      </w:pPr>
      <w:r>
        <w:rPr>
          <w:rFonts w:hint="eastAsia"/>
        </w:rPr>
        <w:t>2</w:t>
      </w:r>
      <w:r>
        <w:t xml:space="preserve"> </w:t>
      </w:r>
      <w:r>
        <w:rPr>
          <w:rFonts w:hint="eastAsia"/>
        </w:rPr>
        <w:t>reg</w:t>
      </w:r>
      <w:r>
        <w:t>_cat</w:t>
      </w:r>
      <w:r>
        <w:rPr>
          <w:rFonts w:hint="eastAsia"/>
        </w:rPr>
        <w:t>：用来run</w:t>
      </w:r>
      <w:r>
        <w:t xml:space="preserve"> </w:t>
      </w:r>
      <w:r>
        <w:rPr>
          <w:rFonts w:hint="eastAsia"/>
        </w:rPr>
        <w:t>regress，比如reg_cat DRAMC1, 其中DRAMC1是包含多条checklist的group，如果只想跑group中的一条checklist，只需要make</w:t>
      </w:r>
      <w:r>
        <w:t>+</w:t>
      </w:r>
      <w:r>
        <w:rPr>
          <w:rFonts w:hint="eastAsia"/>
        </w:rPr>
        <w:t>对应得checklist；</w:t>
      </w:r>
    </w:p>
    <w:p w:rsidR="00B331DD" w:rsidRDefault="00B331DD">
      <w:pPr>
        <w:widowControl/>
        <w:jc w:val="left"/>
      </w:pPr>
      <w:r>
        <w:rPr>
          <w:rFonts w:hint="eastAsia"/>
        </w:rPr>
        <w:t>3</w:t>
      </w:r>
      <w:r>
        <w:t xml:space="preserve"> </w:t>
      </w:r>
      <w:r>
        <w:rPr>
          <w:rFonts w:hint="eastAsia"/>
        </w:rPr>
        <w:t>reg</w:t>
      </w:r>
      <w:r>
        <w:t>_cat</w:t>
      </w:r>
      <w:r>
        <w:rPr>
          <w:rFonts w:hint="eastAsia"/>
        </w:rPr>
        <w:t>所跑的group在chx002</w:t>
      </w:r>
      <w:r>
        <w:t>_</w:t>
      </w:r>
      <w:r>
        <w:rPr>
          <w:rFonts w:hint="eastAsia"/>
        </w:rPr>
        <w:t>rlist</w:t>
      </w:r>
      <w:r>
        <w:t>, chx002_rlist</w:t>
      </w:r>
      <w:r>
        <w:rPr>
          <w:rFonts w:hint="eastAsia"/>
        </w:rPr>
        <w:t>中的checklist对应到makefile中。</w:t>
      </w:r>
    </w:p>
    <w:p w:rsidR="00B331DD" w:rsidRDefault="00B331DD">
      <w:pPr>
        <w:widowControl/>
        <w:jc w:val="left"/>
      </w:pPr>
      <w:r>
        <w:rPr>
          <w:rFonts w:hint="eastAsia"/>
        </w:rPr>
        <w:t>关系示意图：reg</w:t>
      </w:r>
      <w:r>
        <w:t>_cat-&gt;chx002_rlist -&gt;makefile</w:t>
      </w:r>
    </w:p>
    <w:p w:rsidR="00C076A1" w:rsidRPr="00B331DD" w:rsidRDefault="00C076A1">
      <w:pPr>
        <w:widowControl/>
        <w:jc w:val="left"/>
      </w:pPr>
      <w:r>
        <w:t>4 hg resolve -&gt; hg merge</w:t>
      </w:r>
    </w:p>
    <w:p w:rsidR="00AD4F15" w:rsidRDefault="00AD4F15">
      <w:pPr>
        <w:widowControl/>
        <w:jc w:val="left"/>
      </w:pPr>
      <w:r>
        <w:br w:type="page"/>
      </w:r>
    </w:p>
    <w:p w:rsidR="005D2500" w:rsidRPr="00B331DD" w:rsidRDefault="005D2500">
      <w:pPr>
        <w:widowControl/>
        <w:jc w:val="left"/>
      </w:pPr>
    </w:p>
    <w:p w:rsidR="00AD4F15" w:rsidRDefault="00AD4F15" w:rsidP="00AD4F15">
      <w:r>
        <w:rPr>
          <w:rFonts w:hint="eastAsia"/>
        </w:rPr>
        <w:t xml:space="preserve">The </w:t>
      </w:r>
      <w:r>
        <w:t xml:space="preserve">below </w:t>
      </w:r>
      <w:r>
        <w:rPr>
          <w:rFonts w:hint="eastAsia"/>
        </w:rPr>
        <w:t xml:space="preserve">content </w:t>
      </w:r>
      <w:r>
        <w:t>is aimed to dramc module level env.</w:t>
      </w:r>
    </w:p>
    <w:p w:rsidR="00AD4F15" w:rsidRPr="00B8023E" w:rsidRDefault="00AD4F15" w:rsidP="00AD4F15">
      <w:pPr>
        <w:pStyle w:val="1"/>
        <w:rPr>
          <w:bCs w:val="0"/>
          <w:kern w:val="2"/>
          <w:sz w:val="21"/>
          <w:szCs w:val="22"/>
        </w:rPr>
      </w:pPr>
      <w:r w:rsidRPr="00B8023E">
        <w:rPr>
          <w:bCs w:val="0"/>
          <w:kern w:val="2"/>
          <w:sz w:val="21"/>
          <w:szCs w:val="22"/>
        </w:rPr>
        <w:t>H</w:t>
      </w:r>
      <w:r w:rsidRPr="00B8023E">
        <w:rPr>
          <w:rFonts w:hint="eastAsia"/>
          <w:bCs w:val="0"/>
          <w:kern w:val="2"/>
          <w:sz w:val="21"/>
          <w:szCs w:val="22"/>
        </w:rPr>
        <w:t xml:space="preserve">ow </w:t>
      </w:r>
      <w:r w:rsidRPr="00B8023E">
        <w:rPr>
          <w:bCs w:val="0"/>
          <w:kern w:val="2"/>
          <w:sz w:val="21"/>
          <w:szCs w:val="22"/>
        </w:rPr>
        <w:t>to get env</w:t>
      </w:r>
    </w:p>
    <w:p w:rsidR="00AD4F15" w:rsidRDefault="00AD4F15" w:rsidP="00AD4F15">
      <w:r>
        <w:t>Execute s</w:t>
      </w:r>
      <w:r>
        <w:rPr>
          <w:rFonts w:hint="eastAsia"/>
        </w:rPr>
        <w:t>cript：</w:t>
      </w:r>
      <w:r w:rsidRPr="00F813D4">
        <w:rPr>
          <w:rFonts w:hint="eastAsia"/>
          <w:highlight w:val="yellow"/>
        </w:rPr>
        <w:t>/logic/franco/get_dramc_env</w:t>
      </w:r>
    </w:p>
    <w:p w:rsidR="00AD4F15" w:rsidRPr="00B8023E" w:rsidRDefault="00AD4F15" w:rsidP="00AD4F15">
      <w:pPr>
        <w:pStyle w:val="1"/>
        <w:rPr>
          <w:bCs w:val="0"/>
          <w:kern w:val="2"/>
          <w:sz w:val="21"/>
          <w:szCs w:val="22"/>
        </w:rPr>
      </w:pPr>
      <w:r w:rsidRPr="00B8023E">
        <w:rPr>
          <w:bCs w:val="0"/>
          <w:kern w:val="2"/>
          <w:sz w:val="21"/>
          <w:szCs w:val="22"/>
        </w:rPr>
        <w:t>How to run checklist</w:t>
      </w:r>
    </w:p>
    <w:p w:rsidR="00AD4F15" w:rsidRDefault="00AD4F15" w:rsidP="00AD4F15">
      <w:r>
        <w:t>Execute cmd “</w:t>
      </w:r>
      <w:r w:rsidRPr="00F813D4">
        <w:rPr>
          <w:highlight w:val="yellow"/>
        </w:rPr>
        <w:t>make dramc_chk_basic1</w:t>
      </w:r>
      <w:r>
        <w:t>” at sim directory, and “dramc_chk_basic1” is an example of checklist that you want to run.</w:t>
      </w:r>
    </w:p>
    <w:p w:rsidR="00AD4F15" w:rsidRPr="009A4446" w:rsidRDefault="00AD4F15" w:rsidP="00AD4F15">
      <w:r>
        <w:t>If you want customize some define when run checklist, you can add define after above cmd, just like “make dramc_chk_basic1 MACASE=MACSE4”.</w:t>
      </w:r>
    </w:p>
    <w:p w:rsidR="00AD4F15" w:rsidRPr="00B8023E" w:rsidRDefault="00AD4F15" w:rsidP="00AD4F15">
      <w:pPr>
        <w:pStyle w:val="1"/>
        <w:rPr>
          <w:bCs w:val="0"/>
          <w:kern w:val="2"/>
          <w:sz w:val="21"/>
          <w:szCs w:val="22"/>
        </w:rPr>
      </w:pPr>
      <w:r w:rsidRPr="00B8023E">
        <w:rPr>
          <w:bCs w:val="0"/>
          <w:kern w:val="2"/>
          <w:sz w:val="21"/>
          <w:szCs w:val="22"/>
        </w:rPr>
        <w:t>How to run grd</w:t>
      </w:r>
    </w:p>
    <w:p w:rsidR="00AD4F15" w:rsidRDefault="00AD4F15" w:rsidP="00AD4F15">
      <w:r>
        <w:rPr>
          <w:rFonts w:hint="eastAsia"/>
        </w:rPr>
        <w:t xml:space="preserve">Execute cmd </w:t>
      </w:r>
      <w:r>
        <w:t>“</w:t>
      </w:r>
      <w:r w:rsidRPr="00F813D4">
        <w:rPr>
          <w:highlight w:val="yellow"/>
        </w:rPr>
        <w:t>make grd1 PARAM=GOLD NO_GRD_ENG=NONE</w:t>
      </w:r>
      <w:r>
        <w:t>” for example at sim directory.</w:t>
      </w:r>
    </w:p>
    <w:p w:rsidR="00AD4F15" w:rsidRDefault="00AD4F15" w:rsidP="00AD4F15">
      <w:r>
        <w:t xml:space="preserve">And grd1 can be replaced by grd1-25, GOLD can be replaced by GOLD, ALLONE, ALLZERO, RDMCFG. </w:t>
      </w:r>
    </w:p>
    <w:p w:rsidR="00AD4F15" w:rsidRPr="00667ABA" w:rsidRDefault="00AD4F15" w:rsidP="00AD4F15">
      <w:r>
        <w:t>Therefore, there are 25x4=100 grd cases in dramc module level env.</w:t>
      </w:r>
    </w:p>
    <w:p w:rsidR="005D2500" w:rsidRDefault="005D2500">
      <w:pPr>
        <w:widowControl/>
        <w:jc w:val="left"/>
      </w:pPr>
    </w:p>
    <w:p w:rsidR="005D2500" w:rsidRDefault="005D2500">
      <w:pPr>
        <w:widowControl/>
        <w:jc w:val="left"/>
      </w:pPr>
    </w:p>
    <w:p w:rsidR="005D2500" w:rsidRDefault="005D2500">
      <w:pPr>
        <w:widowControl/>
        <w:jc w:val="left"/>
      </w:pPr>
    </w:p>
    <w:p w:rsidR="005D2500" w:rsidRDefault="005D2500">
      <w:pPr>
        <w:widowControl/>
        <w:jc w:val="left"/>
      </w:pPr>
    </w:p>
    <w:p w:rsidR="00B331DD" w:rsidRDefault="00B331DD">
      <w:pPr>
        <w:widowControl/>
        <w:jc w:val="left"/>
      </w:pPr>
      <w:r>
        <w:br w:type="page"/>
      </w:r>
    </w:p>
    <w:p w:rsidR="005D2500" w:rsidRDefault="005D2500">
      <w:pPr>
        <w:widowControl/>
        <w:jc w:val="left"/>
      </w:pPr>
    </w:p>
    <w:p w:rsidR="00AC4706" w:rsidRDefault="00AC4706" w:rsidP="00525B38">
      <w:r>
        <w:rPr>
          <w:rFonts w:hint="eastAsia"/>
        </w:rPr>
        <w:t>VIM</w:t>
      </w:r>
      <w:r>
        <w:t xml:space="preserve"> </w:t>
      </w:r>
      <w:r>
        <w:rPr>
          <w:rFonts w:hint="eastAsia"/>
        </w:rPr>
        <w:t>use：</w:t>
      </w:r>
    </w:p>
    <w:p w:rsidR="00AC4706" w:rsidRDefault="00AC4706" w:rsidP="00AC4706">
      <w:r>
        <w:rPr>
          <w:rFonts w:hint="eastAsia"/>
        </w:rPr>
        <w:t>1、折叠行的打开：zv</w:t>
      </w:r>
      <w:r>
        <w:t xml:space="preserve"> </w:t>
      </w:r>
      <w:r>
        <w:rPr>
          <w:rFonts w:hint="eastAsia"/>
        </w:rPr>
        <w:t>或‘空格’</w:t>
      </w:r>
    </w:p>
    <w:p w:rsidR="00AC4706" w:rsidRDefault="00AC4706" w:rsidP="00AC4706">
      <w:r>
        <w:rPr>
          <w:rFonts w:hint="eastAsia"/>
        </w:rPr>
        <w:t>2、折叠行的打开：zm</w:t>
      </w:r>
    </w:p>
    <w:p w:rsidR="00AC4706" w:rsidRDefault="0057771F" w:rsidP="00AC4706">
      <w:r>
        <w:rPr>
          <w:rFonts w:hint="eastAsia"/>
        </w:rPr>
        <w:t>3、vim中包含include</w:t>
      </w:r>
      <w:r>
        <w:t xml:space="preserve"> </w:t>
      </w:r>
      <w:r>
        <w:rPr>
          <w:rFonts w:hint="eastAsia"/>
        </w:rPr>
        <w:t>的头文件，从源文件进入头文件命令：gf；返回命令：ctrl+o</w:t>
      </w:r>
    </w:p>
    <w:p w:rsidR="0057771F" w:rsidRDefault="00091A88" w:rsidP="00781397">
      <w:pPr>
        <w:autoSpaceDE w:val="0"/>
        <w:autoSpaceDN w:val="0"/>
        <w:spacing w:before="40" w:after="40"/>
        <w:jc w:val="left"/>
        <w:rPr>
          <w:rFonts w:ascii="Segoe UI" w:hAnsi="Segoe UI" w:cs="Segoe UI"/>
          <w:color w:val="000000"/>
          <w:sz w:val="20"/>
          <w:szCs w:val="20"/>
        </w:rPr>
      </w:pPr>
      <w:r>
        <w:rPr>
          <w:rFonts w:ascii="Segoe UI" w:hAnsi="Segoe UI" w:cs="Segoe UI" w:hint="eastAsia"/>
          <w:color w:val="000000"/>
          <w:sz w:val="20"/>
          <w:szCs w:val="20"/>
        </w:rPr>
        <w:t>4</w:t>
      </w:r>
      <w:r>
        <w:rPr>
          <w:rFonts w:ascii="Segoe UI" w:hAnsi="Segoe UI" w:cs="Segoe UI" w:hint="eastAsia"/>
          <w:color w:val="000000"/>
          <w:sz w:val="20"/>
          <w:szCs w:val="20"/>
        </w:rPr>
        <w:t>、</w:t>
      </w:r>
      <w:r>
        <w:rPr>
          <w:rFonts w:ascii="Segoe UI" w:hAnsi="Segoe UI" w:cs="Segoe UI" w:hint="eastAsia"/>
          <w:color w:val="000000"/>
          <w:sz w:val="20"/>
          <w:szCs w:val="20"/>
        </w:rPr>
        <w:t>vim</w:t>
      </w:r>
      <w:r>
        <w:rPr>
          <w:rFonts w:ascii="Segoe UI" w:hAnsi="Segoe UI" w:cs="Segoe UI" w:hint="eastAsia"/>
          <w:color w:val="000000"/>
          <w:sz w:val="20"/>
          <w:szCs w:val="20"/>
        </w:rPr>
        <w:t>中同时打开多个文件，使用：</w:t>
      </w:r>
      <w:r>
        <w:rPr>
          <w:rFonts w:ascii="Segoe UI" w:hAnsi="Segoe UI" w:cs="Segoe UI" w:hint="eastAsia"/>
          <w:color w:val="000000"/>
          <w:sz w:val="20"/>
          <w:szCs w:val="20"/>
        </w:rPr>
        <w:t>buffers</w:t>
      </w:r>
      <w:r>
        <w:rPr>
          <w:rFonts w:ascii="Segoe UI" w:hAnsi="Segoe UI" w:cs="Segoe UI" w:hint="eastAsia"/>
          <w:color w:val="000000"/>
          <w:sz w:val="20"/>
          <w:szCs w:val="20"/>
        </w:rPr>
        <w:t>查看各个文件的次序，然后使用</w:t>
      </w:r>
      <w:r>
        <w:rPr>
          <w:rFonts w:ascii="Segoe UI" w:hAnsi="Segoe UI" w:cs="Segoe UI" w:hint="eastAsia"/>
          <w:color w:val="000000"/>
          <w:sz w:val="20"/>
          <w:szCs w:val="20"/>
        </w:rPr>
        <w:t>b1,b2</w:t>
      </w:r>
      <w:r>
        <w:rPr>
          <w:rFonts w:ascii="Segoe UI" w:hAnsi="Segoe UI" w:cs="Segoe UI"/>
          <w:color w:val="000000"/>
          <w:sz w:val="20"/>
          <w:szCs w:val="20"/>
        </w:rPr>
        <w:t>…</w:t>
      </w:r>
      <w:r>
        <w:rPr>
          <w:rFonts w:ascii="Segoe UI" w:hAnsi="Segoe UI" w:cs="Segoe UI" w:hint="eastAsia"/>
          <w:color w:val="000000"/>
          <w:sz w:val="20"/>
          <w:szCs w:val="20"/>
        </w:rPr>
        <w:t>来选择对应的文件。</w:t>
      </w:r>
      <w:r w:rsidR="004636E9">
        <w:rPr>
          <w:rFonts w:ascii="Segoe UI" w:hAnsi="Segoe UI" w:cs="Segoe UI" w:hint="eastAsia"/>
          <w:color w:val="000000"/>
          <w:sz w:val="20"/>
          <w:szCs w:val="20"/>
        </w:rPr>
        <w:t>使用</w:t>
      </w:r>
      <w:r w:rsidR="004636E9">
        <w:rPr>
          <w:rFonts w:ascii="Segoe UI" w:hAnsi="Segoe UI" w:cs="Segoe UI" w:hint="eastAsia"/>
          <w:color w:val="000000"/>
          <w:sz w:val="20"/>
          <w:szCs w:val="20"/>
        </w:rPr>
        <w:t>br</w:t>
      </w:r>
      <w:r w:rsidR="004636E9">
        <w:rPr>
          <w:rFonts w:ascii="Segoe UI" w:hAnsi="Segoe UI" w:cs="Segoe UI" w:hint="eastAsia"/>
          <w:color w:val="000000"/>
          <w:sz w:val="20"/>
          <w:szCs w:val="20"/>
        </w:rPr>
        <w:t>是返回第一个文件，同</w:t>
      </w:r>
      <w:r w:rsidR="004636E9">
        <w:rPr>
          <w:rFonts w:ascii="Segoe UI" w:hAnsi="Segoe UI" w:cs="Segoe UI" w:hint="eastAsia"/>
          <w:color w:val="000000"/>
          <w:sz w:val="20"/>
          <w:szCs w:val="20"/>
        </w:rPr>
        <w:t>b1.</w:t>
      </w:r>
    </w:p>
    <w:p w:rsidR="00091A88" w:rsidRDefault="00091A88" w:rsidP="00781397">
      <w:pPr>
        <w:autoSpaceDE w:val="0"/>
        <w:autoSpaceDN w:val="0"/>
        <w:spacing w:before="40" w:after="40"/>
        <w:jc w:val="left"/>
        <w:rPr>
          <w:rFonts w:ascii="Segoe UI" w:hAnsi="Segoe UI" w:cs="Segoe UI"/>
          <w:color w:val="000000"/>
          <w:sz w:val="20"/>
          <w:szCs w:val="20"/>
        </w:rPr>
      </w:pPr>
    </w:p>
    <w:p w:rsidR="0057771F" w:rsidRDefault="0057771F" w:rsidP="00781397">
      <w:pPr>
        <w:autoSpaceDE w:val="0"/>
        <w:autoSpaceDN w:val="0"/>
        <w:spacing w:before="40" w:after="40"/>
        <w:jc w:val="left"/>
        <w:rPr>
          <w:rFonts w:ascii="Segoe UI" w:hAnsi="Segoe UI" w:cs="Segoe UI"/>
          <w:color w:val="000000"/>
          <w:sz w:val="20"/>
          <w:szCs w:val="20"/>
        </w:rPr>
      </w:pPr>
    </w:p>
    <w:p w:rsidR="0057771F" w:rsidRDefault="0057771F" w:rsidP="00781397">
      <w:pPr>
        <w:autoSpaceDE w:val="0"/>
        <w:autoSpaceDN w:val="0"/>
        <w:spacing w:before="40" w:after="40"/>
        <w:jc w:val="left"/>
        <w:rPr>
          <w:rFonts w:ascii="Segoe UI" w:hAnsi="Segoe UI" w:cs="Segoe UI"/>
          <w:color w:val="000000"/>
          <w:sz w:val="20"/>
          <w:szCs w:val="20"/>
        </w:rPr>
      </w:pPr>
    </w:p>
    <w:p w:rsidR="00781397" w:rsidRDefault="00781397" w:rsidP="00781397">
      <w:pPr>
        <w:autoSpaceDE w:val="0"/>
        <w:autoSpaceDN w:val="0"/>
        <w:spacing w:before="40" w:after="40"/>
        <w:jc w:val="left"/>
      </w:pPr>
      <w:r>
        <w:rPr>
          <w:rFonts w:ascii="Segoe UI" w:hAnsi="Segoe UI" w:cs="Segoe UI"/>
          <w:color w:val="000000"/>
          <w:sz w:val="20"/>
          <w:szCs w:val="20"/>
        </w:rPr>
        <w:t>make dramc_chk_basic1  HARDINIT=HARDINIT</w:t>
      </w:r>
    </w:p>
    <w:p w:rsidR="00B20792" w:rsidRDefault="00B20792">
      <w:pPr>
        <w:widowControl/>
        <w:jc w:val="left"/>
      </w:pPr>
    </w:p>
    <w:p w:rsidR="00123884" w:rsidRDefault="00B20792">
      <w:pPr>
        <w:widowControl/>
        <w:jc w:val="left"/>
      </w:pPr>
      <w:r>
        <w:rPr>
          <w:rFonts w:hint="eastAsia"/>
        </w:rPr>
        <w:t>奇偶检验：</w:t>
      </w:r>
      <w:r w:rsidR="00123884">
        <w:rPr>
          <w:rFonts w:hint="eastAsia"/>
        </w:rPr>
        <w:t>传输数据有</w:t>
      </w:r>
      <w:r>
        <w:rPr>
          <w:rFonts w:hint="eastAsia"/>
        </w:rPr>
        <w:t>偶数个1，奇校验</w:t>
      </w:r>
      <w:r w:rsidR="00123884">
        <w:rPr>
          <w:rFonts w:hint="eastAsia"/>
        </w:rPr>
        <w:t>时校验位置</w:t>
      </w:r>
      <w:r>
        <w:rPr>
          <w:rFonts w:hint="eastAsia"/>
        </w:rPr>
        <w:t>为1，偶校验</w:t>
      </w:r>
      <w:r w:rsidR="00123884">
        <w:rPr>
          <w:rFonts w:hint="eastAsia"/>
        </w:rPr>
        <w:t>时</w:t>
      </w:r>
      <w:r>
        <w:rPr>
          <w:rFonts w:hint="eastAsia"/>
        </w:rPr>
        <w:t>为0；</w:t>
      </w:r>
      <w:r w:rsidR="00123884">
        <w:rPr>
          <w:rFonts w:hint="eastAsia"/>
        </w:rPr>
        <w:t>传输数据有</w:t>
      </w:r>
      <w:r>
        <w:rPr>
          <w:rFonts w:hint="eastAsia"/>
        </w:rPr>
        <w:t>奇数个1，偶校验</w:t>
      </w:r>
      <w:r w:rsidR="00123884">
        <w:rPr>
          <w:rFonts w:hint="eastAsia"/>
        </w:rPr>
        <w:t>时校验位置</w:t>
      </w:r>
      <w:r>
        <w:rPr>
          <w:rFonts w:hint="eastAsia"/>
        </w:rPr>
        <w:t>为1，奇校验</w:t>
      </w:r>
      <w:r w:rsidR="00123884">
        <w:rPr>
          <w:rFonts w:hint="eastAsia"/>
        </w:rPr>
        <w:t>时</w:t>
      </w:r>
      <w:r>
        <w:rPr>
          <w:rFonts w:hint="eastAsia"/>
        </w:rPr>
        <w:t>为0。</w:t>
      </w:r>
    </w:p>
    <w:p w:rsidR="00653C76" w:rsidRDefault="00123884">
      <w:pPr>
        <w:widowControl/>
        <w:jc w:val="left"/>
      </w:pPr>
      <w:r>
        <w:rPr>
          <w:rFonts w:hint="eastAsia"/>
        </w:rPr>
        <w:t>即奇校验保证传输数据和校验位中1的总数为奇数；偶校验保证传输数据和校验位中1的总数为偶数。</w:t>
      </w:r>
    </w:p>
    <w:p w:rsidR="00653C76" w:rsidRDefault="00653C76">
      <w:pPr>
        <w:widowControl/>
        <w:jc w:val="left"/>
      </w:pPr>
      <w:r>
        <w:rPr>
          <w:rFonts w:hint="eastAsia"/>
        </w:rPr>
        <w:t>$random%6表示随机-5~5；</w:t>
      </w:r>
    </w:p>
    <w:p w:rsidR="00653C76" w:rsidRDefault="00653C76">
      <w:pPr>
        <w:widowControl/>
        <w:jc w:val="left"/>
      </w:pPr>
      <w:r>
        <w:t>D</w:t>
      </w:r>
      <w:r>
        <w:rPr>
          <w:rFonts w:hint="eastAsia"/>
        </w:rPr>
        <w:t>elay</w:t>
      </w:r>
      <w:r>
        <w:t xml:space="preserve">1 = 20*({$random}%6); </w:t>
      </w:r>
      <w:r>
        <w:rPr>
          <w:rFonts w:hint="eastAsia"/>
        </w:rPr>
        <w:t>表示delay</w:t>
      </w:r>
      <w:r>
        <w:t>1</w:t>
      </w:r>
      <w:r>
        <w:rPr>
          <w:rFonts w:hint="eastAsia"/>
        </w:rPr>
        <w:t>在0~100ns的范围变化。</w:t>
      </w:r>
    </w:p>
    <w:p w:rsidR="00653C76" w:rsidRDefault="00653C76">
      <w:pPr>
        <w:widowControl/>
        <w:jc w:val="left"/>
      </w:pPr>
      <w:r>
        <w:t>D</w:t>
      </w:r>
      <w:r>
        <w:rPr>
          <w:rFonts w:hint="eastAsia"/>
        </w:rPr>
        <w:t>out</w:t>
      </w:r>
      <w:r>
        <w:t xml:space="preserve">= 1&lt;&lt;({$random}%10); </w:t>
      </w:r>
      <w:r>
        <w:rPr>
          <w:rFonts w:hint="eastAsia"/>
        </w:rPr>
        <w:t>表示dout的0~9位中随机出现1.</w:t>
      </w:r>
    </w:p>
    <w:p w:rsidR="00653C76" w:rsidRDefault="00653C76">
      <w:pPr>
        <w:widowControl/>
        <w:jc w:val="left"/>
      </w:pPr>
    </w:p>
    <w:p w:rsidR="00B13AEE" w:rsidRDefault="00B13AEE">
      <w:pPr>
        <w:widowControl/>
        <w:jc w:val="left"/>
      </w:pPr>
      <w:r>
        <w:t>P</w:t>
      </w:r>
      <w:r>
        <w:rPr>
          <w:rFonts w:hint="eastAsia"/>
        </w:rPr>
        <w:t>ython</w:t>
      </w:r>
    </w:p>
    <w:p w:rsidR="00B13AEE" w:rsidRDefault="00B13AEE" w:rsidP="00B13AEE">
      <w:pPr>
        <w:widowControl/>
        <w:jc w:val="left"/>
      </w:pPr>
      <w:r>
        <w:rPr>
          <w:rFonts w:hint="eastAsia"/>
        </w:rPr>
        <w:t>对于简单的</w:t>
      </w:r>
      <w:r>
        <w:t xml:space="preserve"> object，用 shallow copy 和 deep copy 没区别</w:t>
      </w:r>
    </w:p>
    <w:p w:rsidR="00653C76" w:rsidRDefault="00B13AEE" w:rsidP="00B13AEE">
      <w:pPr>
        <w:widowControl/>
        <w:jc w:val="left"/>
      </w:pPr>
      <w:r>
        <w:rPr>
          <w:rFonts w:hint="eastAsia"/>
        </w:rPr>
        <w:t>复杂的</w:t>
      </w:r>
      <w:r>
        <w:t xml:space="preserve"> object， 如 list 中套着 list 的情况，shallow copy 中的 子list，并未从原 object 真的「独立」出来。也就是说，如果你改变原 object 的子 list 中的一个元素，你的 copy 就会跟着一起变。这跟我们直觉上对「复制」的理解不同</w:t>
      </w:r>
    </w:p>
    <w:p w:rsidR="00653C76" w:rsidRDefault="00653C76">
      <w:pPr>
        <w:widowControl/>
        <w:jc w:val="left"/>
      </w:pPr>
    </w:p>
    <w:p w:rsidR="00623F2A" w:rsidRDefault="00623F2A" w:rsidP="00623F2A">
      <w:pPr>
        <w:widowControl/>
        <w:jc w:val="left"/>
      </w:pPr>
      <w:r>
        <w:t>pass :不做任何事情，只起到占位的作用</w:t>
      </w:r>
    </w:p>
    <w:p w:rsidR="00623F2A" w:rsidRDefault="00623F2A" w:rsidP="00623F2A">
      <w:pPr>
        <w:widowControl/>
        <w:jc w:val="left"/>
      </w:pPr>
      <w:r>
        <w:t>continue: 跳出本次循环</w:t>
      </w:r>
    </w:p>
    <w:p w:rsidR="00623F2A" w:rsidRDefault="00623F2A" w:rsidP="00623F2A">
      <w:pPr>
        <w:widowControl/>
        <w:jc w:val="left"/>
      </w:pPr>
      <w:r>
        <w:t>break：结束循环</w:t>
      </w:r>
    </w:p>
    <w:p w:rsidR="00653C76" w:rsidRDefault="00623F2A" w:rsidP="00623F2A">
      <w:pPr>
        <w:widowControl/>
        <w:jc w:val="left"/>
      </w:pPr>
      <w:r>
        <w:t>exit（）：结束整个程序</w:t>
      </w:r>
    </w:p>
    <w:p w:rsidR="00653C76" w:rsidRDefault="00653C76">
      <w:pPr>
        <w:widowControl/>
        <w:jc w:val="left"/>
      </w:pPr>
    </w:p>
    <w:p w:rsidR="009C7731" w:rsidRDefault="009C7731">
      <w:pPr>
        <w:widowControl/>
        <w:jc w:val="left"/>
      </w:pPr>
      <w:r>
        <w:br w:type="page"/>
      </w:r>
    </w:p>
    <w:p w:rsidR="00653C76" w:rsidRDefault="009C7731">
      <w:pPr>
        <w:widowControl/>
        <w:jc w:val="left"/>
      </w:pPr>
      <w:r>
        <w:rPr>
          <w:rFonts w:hint="eastAsia"/>
        </w:rPr>
        <w:lastRenderedPageBreak/>
        <w:t>DRAMC</w:t>
      </w:r>
      <w:r>
        <w:t xml:space="preserve"> </w:t>
      </w:r>
      <w:r>
        <w:rPr>
          <w:rFonts w:hint="eastAsia"/>
        </w:rPr>
        <w:t>spec：</w:t>
      </w:r>
    </w:p>
    <w:p w:rsidR="009C7731" w:rsidRDefault="009C7731">
      <w:pPr>
        <w:widowControl/>
        <w:jc w:val="left"/>
      </w:pPr>
      <w:r w:rsidRPr="009C7731">
        <w:rPr>
          <w:highlight w:val="yellow"/>
        </w:rPr>
        <w:t>C</w:t>
      </w:r>
      <w:r w:rsidRPr="009C7731">
        <w:rPr>
          <w:rFonts w:hint="eastAsia"/>
          <w:highlight w:val="yellow"/>
        </w:rPr>
        <w:t>ell：</w:t>
      </w:r>
    </w:p>
    <w:p w:rsidR="009C7731" w:rsidRDefault="009C7731" w:rsidP="009C7731">
      <w:pPr>
        <w:widowControl/>
        <w:jc w:val="left"/>
      </w:pPr>
      <w:r>
        <w:t>颗粒中的一个数据存储单元叫做一个Cell，由一个电容和一个N沟道MOSFET组成。</w:t>
      </w:r>
    </w:p>
    <w:p w:rsidR="005C6A6B" w:rsidRDefault="009C7731">
      <w:pPr>
        <w:widowControl/>
        <w:jc w:val="left"/>
      </w:pPr>
      <w:r w:rsidRPr="009C7731">
        <w:rPr>
          <w:rFonts w:hint="eastAsia"/>
        </w:rPr>
        <w:t>内存中的</w:t>
      </w:r>
      <w:r w:rsidRPr="009C7731">
        <w:t>cell按矩阵形排列，每一行和每一列都会有一个对应的行地址线路（正规叫法叫做word line）和列地址线路（正规叫法是bit line），每个具体的cell就挂接在这样的行地址线路和列地址线路上，对应一个唯一的行号和列号，把行号和列号组合在一起，就是内存的地址。</w:t>
      </w:r>
    </w:p>
    <w:p w:rsidR="009C7731" w:rsidRDefault="005C6A6B">
      <w:pPr>
        <w:widowControl/>
        <w:jc w:val="left"/>
      </w:pPr>
      <w:r>
        <w:rPr>
          <w:rFonts w:hint="eastAsia"/>
        </w:rPr>
        <w:t>每个cell的容量是1byte。</w:t>
      </w:r>
    </w:p>
    <w:p w:rsidR="009C7731" w:rsidRDefault="009C7731">
      <w:pPr>
        <w:widowControl/>
        <w:jc w:val="left"/>
      </w:pPr>
      <w:r w:rsidRPr="009C7731">
        <w:rPr>
          <w:rFonts w:hint="eastAsia"/>
          <w:highlight w:val="yellow"/>
        </w:rPr>
        <w:t>寻址:</w:t>
      </w:r>
    </w:p>
    <w:p w:rsidR="009C7731" w:rsidRDefault="009C7731">
      <w:pPr>
        <w:widowControl/>
        <w:jc w:val="left"/>
      </w:pPr>
      <w:r w:rsidRPr="009C7731">
        <w:rPr>
          <w:rFonts w:hint="eastAsia"/>
        </w:rPr>
        <w:t>数据要写入内存的一个</w:t>
      </w:r>
      <w:r w:rsidRPr="009C7731">
        <w:t>cell，或者从内存中的一个cell读取数据，首先要完成对这个cell的寻址。寻址的过程，首先是将需要操作的cell的对应行地址信号和列地址信号输入行/列地址缓冲器，然后先通过行解码器（Row Decoder）选择特定的行地址线路，以激活特定的行地址。每一条行地址线路会与多条列地址线路和cell相连接，为了侦测列地址线路上微弱的激活信号，还需要一个额外的感应放大器（Sense Amplifier）放大这个信号。当行激活之后，列地址缓冲器中的列地址信号通过列解码器（Column Decoder）确定列地址，并被对应的感应放大器通过连接IO线路，这样cell就被激活，并可供读写操作，寻址完成。从行地址激活，到找到列地址这段时间，就是tRCD。</w:t>
      </w:r>
    </w:p>
    <w:p w:rsidR="009C7731" w:rsidRDefault="009C7731" w:rsidP="009C7731">
      <w:pPr>
        <w:widowControl/>
        <w:jc w:val="left"/>
      </w:pPr>
      <w:r w:rsidRPr="009C7731">
        <w:rPr>
          <w:highlight w:val="yellow"/>
        </w:rPr>
        <w:t>Bank：</w:t>
      </w:r>
    </w:p>
    <w:p w:rsidR="009C7731" w:rsidRDefault="009C7731" w:rsidP="009C7731">
      <w:pPr>
        <w:widowControl/>
        <w:jc w:val="left"/>
      </w:pPr>
      <w:r>
        <w:t>8bit的内存颗粒，一个颗粒叫做一个bank，4bit的颗粒，正反两个颗粒合起来叫做一个bank。一根内存是64bit，如果是单面就是8个8bit颗粒，如果是双面，那就是16个4bit的颗粒分别在两面，不算ECC颗粒。</w:t>
      </w:r>
    </w:p>
    <w:p w:rsidR="009C7731" w:rsidRDefault="009C7731" w:rsidP="009C7731">
      <w:pPr>
        <w:widowControl/>
        <w:jc w:val="left"/>
      </w:pPr>
      <w:r w:rsidRPr="009C7731">
        <w:rPr>
          <w:highlight w:val="yellow"/>
        </w:rPr>
        <w:t>Rank：</w:t>
      </w:r>
    </w:p>
    <w:p w:rsidR="009C7731" w:rsidRDefault="009C7731" w:rsidP="009C7731">
      <w:pPr>
        <w:widowControl/>
        <w:jc w:val="left"/>
      </w:pPr>
      <w:r>
        <w:t>内存PCB的一面所有颗粒叫做一个rank，目前在Unbuffered台式机内存上，通常一面是8个颗粒，所以单面内存就是1个rank，8个bank，双面内存就是2个rank，8个bank。Bank与rank的定义是SPD信息的一部分，在AIDA64中SPD一栏可以看到。</w:t>
      </w:r>
    </w:p>
    <w:p w:rsidR="0012297A" w:rsidRDefault="00CF3876" w:rsidP="009C7731">
      <w:pPr>
        <w:widowControl/>
        <w:jc w:val="left"/>
      </w:pPr>
      <w:r>
        <w:rPr>
          <w:rFonts w:hint="eastAsia"/>
        </w:rPr>
        <w:t>(</w:t>
      </w:r>
      <w:r w:rsidRPr="0012297A">
        <w:rPr>
          <w:color w:val="FF0000"/>
        </w:rPr>
        <w:t>serial presence detect:</w:t>
      </w:r>
      <w:r>
        <w:t xml:space="preserve"> </w:t>
      </w:r>
      <w:r>
        <w:rPr>
          <w:rFonts w:hint="eastAsia"/>
        </w:rPr>
        <w:t>串行存在检测，内存上的EEPROM，以往BIOS必须侦测内存，有了SPD就不必每次做侦测动作，BIOS直接读取SPD来获取内存的相关信息。</w:t>
      </w:r>
    </w:p>
    <w:p w:rsidR="00CF3876" w:rsidRDefault="0012297A" w:rsidP="009C7731">
      <w:pPr>
        <w:widowControl/>
        <w:jc w:val="left"/>
      </w:pPr>
      <w:r w:rsidRPr="0012297A">
        <w:t>SPD是内存模组上面的一个可擦写的ROM，里面记录了该内存的许多重要信息，诸如内存的芯片及模组厂商、工作频率、工作电压、速度、容量、电压与行、列地址带宽等参数。SPD信息一般都是在出厂前，由内存模组制造商根据内存芯片的实际性能写入到ROM芯片中。</w:t>
      </w:r>
      <w:r w:rsidR="00CF3876">
        <w:rPr>
          <w:rFonts w:hint="eastAsia"/>
        </w:rPr>
        <w:t>)</w:t>
      </w:r>
    </w:p>
    <w:p w:rsidR="009C7731" w:rsidRDefault="009C7731" w:rsidP="009C7731">
      <w:pPr>
        <w:widowControl/>
        <w:jc w:val="left"/>
      </w:pPr>
      <w:r w:rsidRPr="009C7731">
        <w:rPr>
          <w:highlight w:val="yellow"/>
        </w:rPr>
        <w:t>DIMM：</w:t>
      </w:r>
    </w:p>
    <w:p w:rsidR="009C7731" w:rsidRDefault="009C7731" w:rsidP="009C7731">
      <w:pPr>
        <w:widowControl/>
        <w:jc w:val="left"/>
      </w:pPr>
      <w:r>
        <w:t>指一条可传输64bit数据的内存PCB，也就是内存颗粒的载体，算上ECC芯片，一条DIMM PCB最多可以容纳18个芯片。</w:t>
      </w:r>
    </w:p>
    <w:p w:rsidR="0091337D" w:rsidRDefault="0091337D" w:rsidP="009C7731">
      <w:pPr>
        <w:widowControl/>
        <w:jc w:val="left"/>
      </w:pPr>
      <w:r w:rsidRPr="0091337D">
        <w:rPr>
          <w:highlight w:val="yellow"/>
        </w:rPr>
        <w:t>CAS Latency（CL）：</w:t>
      </w:r>
    </w:p>
    <w:p w:rsidR="0091337D" w:rsidRPr="0091337D" w:rsidRDefault="0091337D" w:rsidP="009C7731">
      <w:pPr>
        <w:widowControl/>
        <w:jc w:val="left"/>
      </w:pPr>
      <w:r w:rsidRPr="0091337D">
        <w:t>CAS即Column Address Strobe，列地址信号，它定义了在读取命令发出后到数据读出到IO接口的间隔时间。由于CAS在几乎所有的内存读取操作中都会生效（除非是读取到同一行地址中连续的数据，4bit颗粒直接读取间隔3个地址，8bit颗粒直接读取间隔7个地址，这时候CAS不生效），因此它是对内存读取性能影响最强的。</w:t>
      </w:r>
    </w:p>
    <w:p w:rsidR="0091337D" w:rsidRDefault="0091337D" w:rsidP="009C7731">
      <w:pPr>
        <w:widowControl/>
        <w:jc w:val="left"/>
        <w:rPr>
          <w:rFonts w:ascii="微软雅黑" w:eastAsia="微软雅黑" w:hAnsi="微软雅黑" w:cs="Helvetica"/>
          <w:color w:val="333333"/>
          <w:sz w:val="18"/>
          <w:szCs w:val="18"/>
        </w:rPr>
      </w:pPr>
      <w:r w:rsidRPr="00E274D7">
        <w:rPr>
          <w:rFonts w:ascii="微软雅黑" w:eastAsia="微软雅黑" w:hAnsi="微软雅黑" w:cs="Helvetica" w:hint="eastAsia"/>
          <w:color w:val="FF0000"/>
          <w:sz w:val="18"/>
          <w:szCs w:val="18"/>
        </w:rPr>
        <w:t>tCAS（ns）=（CAS*2000）/内存等效频率</w:t>
      </w:r>
      <w:r>
        <w:rPr>
          <w:rFonts w:ascii="微软雅黑" w:eastAsia="微软雅黑" w:hAnsi="微软雅黑" w:cs="Helvetica" w:hint="eastAsia"/>
          <w:color w:val="333333"/>
          <w:sz w:val="18"/>
          <w:szCs w:val="18"/>
        </w:rPr>
        <w:br/>
        <w:t>例如，DDR3-1333 CL9内存实际CAS延迟时间=（9*2000）/1333=13.50 ns</w:t>
      </w:r>
    </w:p>
    <w:p w:rsidR="00E34174" w:rsidRDefault="00E34174" w:rsidP="009C7731">
      <w:pPr>
        <w:widowControl/>
        <w:jc w:val="left"/>
      </w:pPr>
      <w:r>
        <w:rPr>
          <w:rFonts w:cs="Helvetica" w:hint="eastAsia"/>
          <w:color w:val="454545"/>
        </w:rPr>
        <w:t>相关的列地址被选中之后，将会触发数据传输，但从存储单元中输出到真正出现在内存芯片的 I/O 接口之间还需要一定的时间（数据触发本身就有延迟，而且还需要进行信号放大），这段时间就是非常著名的 CL。</w:t>
      </w:r>
    </w:p>
    <w:p w:rsidR="0091337D" w:rsidRDefault="0091337D" w:rsidP="009C7731">
      <w:pPr>
        <w:widowControl/>
        <w:jc w:val="left"/>
      </w:pPr>
      <w:r w:rsidRPr="0091337D">
        <w:rPr>
          <w:highlight w:val="yellow"/>
        </w:rPr>
        <w:lastRenderedPageBreak/>
        <w:t>DRAM RAS to CAS Delay（tRCD）：</w:t>
      </w:r>
    </w:p>
    <w:p w:rsidR="0091337D" w:rsidRDefault="0091337D" w:rsidP="009C7731">
      <w:pPr>
        <w:widowControl/>
        <w:jc w:val="left"/>
      </w:pPr>
      <w:r w:rsidRPr="0091337D">
        <w:t>RAS的含义与CAS类似，就是行（Row）地址信号。它定义的是在内存的一个rank（内存的一面）之中，行地址激活（Active）命令发出之后，内存对行地址的操作所需要的时间。每一个内存cell就是一个可存储数据的地址，每个地址都有对应的行号和列号，每一行包含1024个列地址，当某一行地址被激活后，多个CAS请求会被发送以进行读写操作。简单的说，已知行地址位置，在这一行中找到相应的列地址，就可以完成寻址，进行读写操作，从已知行地址到找到列地址过去的时间就</w:t>
      </w:r>
      <w:r w:rsidRPr="0091337D">
        <w:rPr>
          <w:rFonts w:hint="eastAsia"/>
        </w:rPr>
        <w:t>是</w:t>
      </w:r>
      <w:r w:rsidRPr="0091337D">
        <w:t>tRCD。当内存中某一行地址被激活时，我们称它为“open page”。在同一时刻，同一个rank可以打开8个行地址（8个bank，也就是8个颗粒各一个）。tRCD值由于是最关键的寻址时间，它对内存最大频率影响最大，一般想要上高频，在加电压和放宽CL值不奏效的时候，我们都要放宽这个延迟。</w:t>
      </w:r>
    </w:p>
    <w:p w:rsidR="00043183" w:rsidRDefault="00043183" w:rsidP="009C7731">
      <w:pPr>
        <w:widowControl/>
        <w:jc w:val="left"/>
      </w:pPr>
      <w:r w:rsidRPr="00043183">
        <w:rPr>
          <w:highlight w:val="yellow"/>
        </w:rPr>
        <w:t>DRAM RAS Precharge Time（tRP）：</w:t>
      </w:r>
    </w:p>
    <w:p w:rsidR="00CD1381" w:rsidRDefault="00043183" w:rsidP="009C7731">
      <w:pPr>
        <w:widowControl/>
        <w:jc w:val="left"/>
      </w:pPr>
      <w:r w:rsidRPr="00043183">
        <w:t>RAS预充电时间。它定义的是前一个行地址操作完成并在行地址关闭（page close）命令发出之后，准备对同一个bank中下一个行地址进行操作，tRP就是下一个行地址激活信号发出前对其进行的预充电时间。由于在行地址关闭命令发出之前，一个rank中的多个行地址可能正在被读写，tRP对内存性能影响不如CL和tRCD。虽然tRP的影响会随着多个行地址激活与关闭信号频繁操作一个bank而加大，但是它的影响会被bank interleaving（bank交叉操</w:t>
      </w:r>
      <w:r w:rsidRPr="00043183">
        <w:rPr>
          <w:rFonts w:hint="eastAsia"/>
        </w:rPr>
        <w:t>作）和</w:t>
      </w:r>
      <w:r w:rsidRPr="00043183">
        <w:t>command scheduling（命令调配）所削弱。交叉读写会交替使用不同的bank进行读写，减少对一个bank的操作频率；命令调配则是由CPU多线程访问不同的内存地址，同样是减少对一个bank的频繁操作次数。例如SNB CPU的内存控制器可以对读写操作命令进行有效地重新分配，以使得行地址激活命中率最大化（如果重复激活一个已经处于激活状态的行地址，那就是RAS激活命令未命中），所以tRP在SNB平台对性能的影响不大，并且放宽它有可能可以帮助提升稳定性。</w:t>
      </w:r>
    </w:p>
    <w:p w:rsidR="00D966DC" w:rsidRDefault="00D966DC" w:rsidP="009C7731">
      <w:pPr>
        <w:widowControl/>
        <w:jc w:val="left"/>
      </w:pPr>
      <w:r w:rsidRPr="00D966DC">
        <w:rPr>
          <w:highlight w:val="yellow"/>
        </w:rPr>
        <w:t>DRAM RAS Active Time（tRAS）：</w:t>
      </w:r>
    </w:p>
    <w:p w:rsidR="00D966DC" w:rsidRDefault="00D966DC" w:rsidP="009C7731">
      <w:pPr>
        <w:widowControl/>
        <w:jc w:val="left"/>
      </w:pPr>
      <w:r w:rsidRPr="00D966DC">
        <w:t>行地址激活的时间。它其实就是从一个行地址预充电之后，从激活到寻址再到读取完成所经过的整个时间，也就是tRCD+tCL的意思。这个操作并不会频繁发生，只有在空闲的内存新建数据的时候才会使用它。太紧的tRAS值，有可能会导致数据丢失或不完整，太宽的值则会影响内存性能，尤其是在内存使用量增加的时候。所以一般为了稳定性，我们设置tRAS≥tRTP+tRCD+CL即可（tRTP不是tRP，将在第二时序中介绍），尤其是PCB不好或者跑高频的时候，多几个周期比较稳妥。</w:t>
      </w:r>
    </w:p>
    <w:p w:rsidR="00D966DC" w:rsidRDefault="00D966DC" w:rsidP="009C7731">
      <w:pPr>
        <w:widowControl/>
        <w:jc w:val="left"/>
      </w:pPr>
      <w:r w:rsidRPr="00D966DC">
        <w:rPr>
          <w:highlight w:val="yellow"/>
        </w:rPr>
        <w:t>DRAM Command Mode（Command Rate，CR）：</w:t>
      </w:r>
    </w:p>
    <w:p w:rsidR="00D966DC" w:rsidRDefault="00D966DC" w:rsidP="009C7731">
      <w:pPr>
        <w:widowControl/>
        <w:jc w:val="left"/>
      </w:pPr>
      <w:r w:rsidRPr="00D966DC">
        <w:t>首命令延迟，也就是我们平时说的1T/2T模式。是指从选定bank之后到可以发出行地址激活命令所经过的时间。CR可能对性能的影响有比较大的变数：如果CPU所需要的数据都在内存的一个行地址上，就不需要进行重复多次的bank选择，CR的影响就很小；但是如果一个rank中同时多个bank要激活行地址，或者不同的rank中不同bank需要同时激活的时候，CR对性能的影响就会提升。但是随着内存频率的提升，CR=1T/2T的时间差越短，它的影响就会越来</w:t>
      </w:r>
      <w:r w:rsidRPr="00D966DC">
        <w:rPr>
          <w:rFonts w:hint="eastAsia"/>
        </w:rPr>
        <w:t>越小，这就是我们看到</w:t>
      </w:r>
      <w:r w:rsidRPr="00D966DC">
        <w:t>DDR1的时候1T/2T对性能影响挺大，但是到了DDR3影响就很小的其中一个原因。但是为了性能最大化，我们尽量把CR设为1T，但是如果bank数很多的时候，例如插满四条内存，就有32个bank，bank选择随机性增大，1T的首命令时间可能会不稳定。</w:t>
      </w:r>
    </w:p>
    <w:p w:rsidR="00D966DC" w:rsidRDefault="00D966DC" w:rsidP="009C7731">
      <w:pPr>
        <w:widowControl/>
        <w:jc w:val="left"/>
      </w:pPr>
    </w:p>
    <w:p w:rsidR="00D966DC" w:rsidRDefault="00D966DC" w:rsidP="009C7731">
      <w:pPr>
        <w:widowControl/>
        <w:jc w:val="left"/>
      </w:pPr>
      <w:r w:rsidRPr="00D966DC">
        <w:rPr>
          <w:rFonts w:hint="eastAsia"/>
        </w:rPr>
        <w:t>所以，内存的基本读取操作的时序角度流程就是：预充电</w:t>
      </w:r>
      <w:r w:rsidRPr="00D966DC">
        <w:t>-激活行地址并寻找列地址-发送读取命令-读出数据，这四步操作中间的三个延迟就分别是tRP、tRCD和CL。</w:t>
      </w:r>
    </w:p>
    <w:p w:rsidR="00D966DC" w:rsidRDefault="00D966DC" w:rsidP="009C7731">
      <w:pPr>
        <w:widowControl/>
        <w:jc w:val="left"/>
      </w:pPr>
    </w:p>
    <w:p w:rsidR="00D966DC" w:rsidRDefault="00D966DC" w:rsidP="00D966DC">
      <w:pPr>
        <w:widowControl/>
        <w:jc w:val="left"/>
      </w:pPr>
      <w:r w:rsidRPr="00D966DC">
        <w:rPr>
          <w:highlight w:val="yellow"/>
        </w:rPr>
        <w:lastRenderedPageBreak/>
        <w:t>DRAM CAS Write Latency（tWCL）：</w:t>
      </w:r>
    </w:p>
    <w:p w:rsidR="00D966DC" w:rsidRDefault="00D966DC" w:rsidP="00D966DC">
      <w:pPr>
        <w:widowControl/>
        <w:jc w:val="left"/>
      </w:pPr>
      <w:r>
        <w:t>列地址写入延迟，也就是DRAM的最小写入操作时间，与CL刚好是读写对应关系，一般跟CL值设为同一个值就是可以稳定的。由于内存读取之前必须先写入，所以这个值可以说与CL一样重要。但是在BIOS里一般没得设置，可能是与CL绑定了。</w:t>
      </w:r>
    </w:p>
    <w:p w:rsidR="00D966DC" w:rsidRDefault="00D966DC" w:rsidP="00D966DC">
      <w:pPr>
        <w:widowControl/>
        <w:jc w:val="left"/>
      </w:pPr>
      <w:r w:rsidRPr="00D966DC">
        <w:rPr>
          <w:highlight w:val="yellow"/>
        </w:rPr>
        <w:t>DRAM Row Cycle Time（tRC）：</w:t>
      </w:r>
    </w:p>
    <w:p w:rsidR="00006671" w:rsidRDefault="00D966DC" w:rsidP="00D966DC">
      <w:pPr>
        <w:widowControl/>
        <w:jc w:val="left"/>
      </w:pPr>
      <w:r>
        <w:t>行周期时间。定义了</w:t>
      </w:r>
      <w:r w:rsidRPr="00D966DC">
        <w:rPr>
          <w:b/>
        </w:rPr>
        <w:t>同一bank</w:t>
      </w:r>
      <w:r>
        <w:t>两次行激活命令所间隔的最小时间，或者说是一个bank中完成一次行操作周期（Row Cycle）的时间，即tRP+tRAS（预充电加上激活的整个过程），tRC设得太紧可能会直接点开不了机，一般只要能进系统再多加一两个周期都是可以稳定的。</w:t>
      </w:r>
    </w:p>
    <w:p w:rsidR="00D966DC" w:rsidRDefault="00D966DC" w:rsidP="00D966DC">
      <w:pPr>
        <w:widowControl/>
        <w:jc w:val="left"/>
      </w:pPr>
      <w:r w:rsidRPr="00D966DC">
        <w:rPr>
          <w:highlight w:val="yellow"/>
        </w:rPr>
        <w:t>DRAM Row Refresh Cycle Time（tRFC）：</w:t>
      </w:r>
    </w:p>
    <w:p w:rsidR="00D966DC" w:rsidRDefault="00D966DC" w:rsidP="00D966DC">
      <w:pPr>
        <w:widowControl/>
        <w:jc w:val="left"/>
      </w:pPr>
      <w:r>
        <w:t>行地址刷新周期，定义了一个bank中行地址刷新所需要的时间。重提一下刷新的含义，由于cell中电容的电荷在MOSFET关闭之后一段时间就会失去，为了维持数据，每隔很短一段时间就需要重新充电。这里多提一句，Intel平台和AMD平台对tRFC的含义不一样，AMD平台的tRFC是DRAM刷新延迟时间，单位是ns，通常有90/110/160/300几个值可以调整，也就是说它的tRFC时钟周期会随着频率的提升而提升；而Intel平台的单位则直接是时</w:t>
      </w:r>
      <w:r>
        <w:rPr>
          <w:rFonts w:hint="eastAsia"/>
        </w:rPr>
        <w:t>钟周期，相反地延迟时间会随着频率的提升而降低。容量大的</w:t>
      </w:r>
      <w:r>
        <w:t>bank行地址和cell会更多，刷新时间也更长，因此tRFC也要更高。另外，tRFC如果太快会导致数据出错，太慢则影响性能，但可以增加稳定性。</w:t>
      </w:r>
    </w:p>
    <w:p w:rsidR="00D966DC" w:rsidRDefault="00D966DC" w:rsidP="00D966DC">
      <w:pPr>
        <w:widowControl/>
        <w:jc w:val="left"/>
      </w:pPr>
      <w:r w:rsidRPr="00D966DC">
        <w:rPr>
          <w:highlight w:val="yellow"/>
        </w:rPr>
        <w:t>DRAM Refresh Interval（tREFI）：</w:t>
      </w:r>
    </w:p>
    <w:p w:rsidR="00D966DC" w:rsidRDefault="00D966DC" w:rsidP="00D966DC">
      <w:pPr>
        <w:widowControl/>
        <w:jc w:val="left"/>
      </w:pPr>
      <w:r>
        <w:t>内存刷新时间间隔，也就是内存的刷新命令生效前要经过的时间。刷新的时间间隔一般取决于内存颗粒的容量（density），容量越大，就越需要频繁刷新，tREFI值就要越低。另外tREFI的时间也会受到内存工作温度与内存电压（Vdimm）影响，因为温度越高电容漏电越快。一般在AMD主板的BIOS里，这个值只有3.9us和7.8us可选，而在SNB平台，则是按时钟周期算，例如DDR3-1333下默认值为5199T，换算过来就是2000/1333x5199=7800ns，也就是7.8us。一般DRAM颗粒的spec中都是规定工作温度大于85度时采用3.9us。</w:t>
      </w:r>
    </w:p>
    <w:p w:rsidR="00D966DC" w:rsidRDefault="00D966DC" w:rsidP="00D966DC">
      <w:pPr>
        <w:widowControl/>
        <w:jc w:val="left"/>
      </w:pPr>
      <w:r w:rsidRPr="00D966DC">
        <w:rPr>
          <w:highlight w:val="yellow"/>
        </w:rPr>
        <w:t>DRAM RAS to RAS Delay（tRRD）：</w:t>
      </w:r>
    </w:p>
    <w:p w:rsidR="00D966DC" w:rsidRDefault="00D966DC" w:rsidP="00D966DC">
      <w:pPr>
        <w:widowControl/>
        <w:jc w:val="left"/>
      </w:pPr>
      <w:r>
        <w:t>行地址间延迟，定义的是同一rank</w:t>
      </w:r>
      <w:r w:rsidRPr="00D966DC">
        <w:rPr>
          <w:b/>
        </w:rPr>
        <w:t>不同bank</w:t>
      </w:r>
      <w:r>
        <w:t>间两个连续激活命令的最短延迟，在DDR3时代一般最小是4T。它的作用和CR有点像，不过比CR更多的时候对性能有较大的影响，所以这个时序可尽量缩小。</w:t>
      </w:r>
    </w:p>
    <w:p w:rsidR="00D966DC" w:rsidRDefault="00D966DC" w:rsidP="00D966DC">
      <w:pPr>
        <w:widowControl/>
        <w:jc w:val="left"/>
      </w:pPr>
      <w:r w:rsidRPr="00D966DC">
        <w:rPr>
          <w:highlight w:val="yellow"/>
        </w:rPr>
        <w:t>DRAM Write Recovery Time（tWR）：</w:t>
      </w:r>
    </w:p>
    <w:p w:rsidR="00D966DC" w:rsidRDefault="00D966DC" w:rsidP="00D966DC">
      <w:pPr>
        <w:widowControl/>
        <w:jc w:val="left"/>
      </w:pPr>
      <w:r>
        <w:t>内存写入恢复时间，它定义了内存从</w:t>
      </w:r>
      <w:r w:rsidR="00DE664A">
        <w:rPr>
          <w:rFonts w:hint="eastAsia"/>
        </w:rPr>
        <w:t>写入数据结束</w:t>
      </w:r>
      <w:r>
        <w:t>到下一次预充电间隔的时间，也就是tRP的前一个操作。如果这个时间设得太短，可能会导致前一次写入未完成就开始下一次预充电，进行寻址，那么前一次写入的数据就会不完整，造成丢数据的情况。这个周期也是第二时序中比较长的，DDR3-2000一般需要10-14个周期，甚至更高。</w:t>
      </w:r>
    </w:p>
    <w:p w:rsidR="009D46B2" w:rsidRDefault="009D46B2" w:rsidP="009D46B2">
      <w:pPr>
        <w:widowControl/>
        <w:jc w:val="left"/>
      </w:pPr>
      <w:r>
        <w:rPr>
          <w:rFonts w:hint="eastAsia"/>
        </w:rPr>
        <w:t>因为选通三极管与电容的充电必须要有一段时间，所以数据写入存储电容需要一定的时间。为了保证数据的可靠写入，都会留出足够的写入</w:t>
      </w:r>
      <w:r>
        <w:t>/校正时间tWR，</w:t>
      </w:r>
      <w:r>
        <w:rPr>
          <w:rFonts w:hint="eastAsia"/>
        </w:rPr>
        <w:t xml:space="preserve"> </w:t>
      </w:r>
      <w:r>
        <w:t>这个操作</w:t>
      </w:r>
      <w:r>
        <w:rPr>
          <w:rFonts w:hint="eastAsia"/>
        </w:rPr>
        <w:t>也被称作写回（</w:t>
      </w:r>
      <w:r>
        <w:t>Write Back)。 </w:t>
      </w:r>
    </w:p>
    <w:p w:rsidR="00D966DC" w:rsidRDefault="00D966DC" w:rsidP="00D966DC">
      <w:pPr>
        <w:widowControl/>
        <w:jc w:val="left"/>
      </w:pPr>
      <w:r w:rsidRPr="00D966DC">
        <w:rPr>
          <w:highlight w:val="yellow"/>
        </w:rPr>
        <w:t>DRAM Read to Precharge Time（tRTP）：</w:t>
      </w:r>
    </w:p>
    <w:p w:rsidR="00D966DC" w:rsidRDefault="00D966DC" w:rsidP="00D966DC">
      <w:pPr>
        <w:widowControl/>
        <w:jc w:val="left"/>
      </w:pPr>
      <w:r>
        <w:t>与tWR类似，定义了同一rank上内存从</w:t>
      </w:r>
      <w:r w:rsidR="000025CD">
        <w:rPr>
          <w:rFonts w:hint="eastAsia"/>
        </w:rPr>
        <w:t>读取数据结束</w:t>
      </w:r>
      <w:r>
        <w:t>到tRP之前的间隔时间，但是它在读取完成并且行地址关闭之后才会生效。单颗128MB的内存颗粒可以在DDR3-2000下运行在4到6个时钟周期，如果bank容量增大时，这个时序有可能要放宽。</w:t>
      </w:r>
    </w:p>
    <w:p w:rsidR="00006671" w:rsidRDefault="00006671" w:rsidP="00D966DC">
      <w:pPr>
        <w:widowControl/>
        <w:jc w:val="left"/>
      </w:pPr>
      <w:r w:rsidRPr="00006671">
        <w:rPr>
          <w:highlight w:val="yellow"/>
        </w:rPr>
        <w:t>DRAM Four Active Window（tFAW）：</w:t>
      </w:r>
    </w:p>
    <w:p w:rsidR="00006671" w:rsidRDefault="00006671" w:rsidP="00D966DC">
      <w:pPr>
        <w:widowControl/>
        <w:jc w:val="left"/>
      </w:pPr>
      <w:r w:rsidRPr="00006671">
        <w:lastRenderedPageBreak/>
        <w:t>它定义了同一rank中允许同时发送大于四个行激活命令的间隔时间，因此最小值应该不小于tRRD的四倍。在DDR3上，tRRD的最小值是4T，因此tFAW的最小值就是16T。这个tFAW由于是在一个rank中大于四个bank同时激活之后才生效，因此在内存不是很繁忙的时候，它对性能的影响并不是很大。但是对一些频繁读写内存的操作（例如SuperPI 32M），tFAW对性能的影响可能会加大。由于现在内存用满的几率非常非常小，两根双面的内存更是有4个rank</w:t>
      </w:r>
      <w:r w:rsidRPr="00006671">
        <w:rPr>
          <w:rFonts w:hint="eastAsia"/>
        </w:rPr>
        <w:t>，配合上</w:t>
      </w:r>
      <w:r w:rsidRPr="00006671">
        <w:t>interleaving，一个rank中同时激活大于四个bank的几率应该不大，所以通常我们把它设为tRRD的四倍应该就不会出问题。</w:t>
      </w:r>
    </w:p>
    <w:p w:rsidR="00D966DC" w:rsidRDefault="00D966DC" w:rsidP="00D966DC">
      <w:pPr>
        <w:widowControl/>
        <w:jc w:val="left"/>
      </w:pPr>
      <w:r w:rsidRPr="00D966DC">
        <w:rPr>
          <w:highlight w:val="yellow"/>
        </w:rPr>
        <w:t>DRAM Write to Read Delay（tWTR）：</w:t>
      </w:r>
    </w:p>
    <w:p w:rsidR="00D966DC" w:rsidRDefault="00D966DC" w:rsidP="00D966DC">
      <w:pPr>
        <w:widowControl/>
        <w:jc w:val="left"/>
      </w:pPr>
      <w:r w:rsidRPr="00D966DC">
        <w:t>内存写-读延迟，它定义的是内存写入</w:t>
      </w:r>
      <w:r w:rsidR="009E0AA3">
        <w:rPr>
          <w:rFonts w:hint="eastAsia"/>
        </w:rPr>
        <w:t>数据结束</w:t>
      </w:r>
      <w:r w:rsidRPr="00D966DC">
        <w:t>到下一个读取命令之间的时间间隔，最小为4T，与tRTP类似，提升内存的频率或者容量提升时，这个值需要提高。</w:t>
      </w:r>
    </w:p>
    <w:p w:rsidR="00D966DC" w:rsidRDefault="00D966DC" w:rsidP="00D966DC">
      <w:pPr>
        <w:widowControl/>
        <w:jc w:val="left"/>
      </w:pPr>
    </w:p>
    <w:p w:rsidR="00D966DC" w:rsidRDefault="00D966DC" w:rsidP="00D966DC">
      <w:pPr>
        <w:widowControl/>
        <w:jc w:val="left"/>
      </w:pPr>
      <w:r w:rsidRPr="00D966DC">
        <w:rPr>
          <w:rFonts w:hint="eastAsia"/>
        </w:rPr>
        <w:t>对时序有了个大致的了解，现在应该可以知道一些时序设置时要注意什么了。比如</w:t>
      </w:r>
      <w:r w:rsidRPr="00D966DC">
        <w:t>tFAW要设为tRRD的四倍，tRAS不能设太低等等。还是那句话，内存是辅助CPU超频的，时序设置只是为了放开内存更多的超频空间，时序本身对性能的影响很小，并且随着频率的提升，或者bank数的增加，这种影响可能会进一步减小。</w:t>
      </w:r>
    </w:p>
    <w:p w:rsidR="001F7A9E" w:rsidRDefault="001F7A9E" w:rsidP="00D966DC">
      <w:pPr>
        <w:widowControl/>
        <w:jc w:val="left"/>
      </w:pPr>
    </w:p>
    <w:p w:rsidR="001F7A9E" w:rsidRDefault="00911122" w:rsidP="00911122">
      <w:pPr>
        <w:widowControl/>
        <w:jc w:val="left"/>
      </w:pPr>
      <w:r w:rsidRPr="00911122">
        <w:rPr>
          <w:rFonts w:hint="eastAsia"/>
          <w:highlight w:val="yellow"/>
        </w:rPr>
        <w:t>突发操作</w:t>
      </w:r>
      <w:r>
        <w:rPr>
          <w:rFonts w:hint="eastAsia"/>
        </w:rPr>
        <w:t>是指在同一行中相邻的存储单元连续进行数据传输的方式，连续传输所涉及到存储单元的数量就是突发长度（</w:t>
      </w:r>
      <w:r>
        <w:t>Burst Lengths，简称BL）。 </w:t>
      </w:r>
      <w:r w:rsidR="005002AA">
        <w:rPr>
          <w:rFonts w:hint="eastAsia"/>
        </w:rPr>
        <w:t>但对于DDR来讲，由于采用了预取技术，突发长度不再指所连续寻址的存储单元数量，而是指连续的传输周期数。</w:t>
      </w:r>
    </w:p>
    <w:p w:rsidR="00911122" w:rsidRPr="002F61FC" w:rsidRDefault="002F61FC" w:rsidP="002F61FC">
      <w:pPr>
        <w:widowControl/>
        <w:jc w:val="left"/>
      </w:pPr>
      <w:r w:rsidRPr="002F61FC">
        <w:rPr>
          <w:rFonts w:hint="eastAsia"/>
          <w:highlight w:val="yellow"/>
        </w:rPr>
        <w:t>突发传输技术</w:t>
      </w:r>
      <w:r>
        <w:rPr>
          <w:rFonts w:hint="eastAsia"/>
        </w:rPr>
        <w:t>，只要指定起始列地址与突发长度，内存就会依次地自动对后面相应数量的存储单元进行读</w:t>
      </w:r>
      <w:r>
        <w:t>/写操作而不再需要控制器连续地提供列地址。</w:t>
      </w:r>
      <w:r>
        <w:rPr>
          <w:rFonts w:hint="eastAsia"/>
        </w:rPr>
        <w:t>这样，除了第一笔数据的传输需要若干个周期（一般的是</w:t>
      </w:r>
      <w:r>
        <w:t>tRCD+CL）外，其后每个数据只需一个周期的即可获得。</w:t>
      </w:r>
    </w:p>
    <w:p w:rsidR="001F7A9E" w:rsidRDefault="001F7A9E" w:rsidP="00D966DC">
      <w:pPr>
        <w:widowControl/>
        <w:jc w:val="left"/>
      </w:pPr>
    </w:p>
    <w:p w:rsidR="006B333E" w:rsidRDefault="00B359D2" w:rsidP="00D966DC">
      <w:pPr>
        <w:widowControl/>
        <w:jc w:val="left"/>
      </w:pPr>
      <w:r w:rsidRPr="00B359D2">
        <w:rPr>
          <w:rFonts w:hint="eastAsia"/>
          <w:highlight w:val="yellow"/>
        </w:rPr>
        <w:t>差分时钟</w:t>
      </w:r>
      <w:r>
        <w:rPr>
          <w:rFonts w:hint="eastAsia"/>
        </w:rPr>
        <w:t>是DDR的一个必要设计，但对CK的作用，并不能理解为第二个触发时钟，而是起到触发时钟校准的作用。</w:t>
      </w:r>
    </w:p>
    <w:p w:rsidR="00CA6ABE" w:rsidRDefault="00B359D2" w:rsidP="00D966DC">
      <w:pPr>
        <w:widowControl/>
        <w:jc w:val="left"/>
      </w:pPr>
      <w:r w:rsidRPr="00487D7F">
        <w:rPr>
          <w:rFonts w:hint="eastAsia"/>
          <w:highlight w:val="yellow"/>
        </w:rPr>
        <w:t>DQS</w:t>
      </w:r>
      <w:r>
        <w:rPr>
          <w:rFonts w:hint="eastAsia"/>
        </w:rPr>
        <w:t>是DDR</w:t>
      </w:r>
      <w:r w:rsidR="009930C3">
        <w:rPr>
          <w:rFonts w:hint="eastAsia"/>
        </w:rPr>
        <w:t>中的重要功能，它主要用来在一个时钟</w:t>
      </w:r>
      <w:r>
        <w:rPr>
          <w:rFonts w:hint="eastAsia"/>
        </w:rPr>
        <w:t>周期内准确区分出每个传输周期，并便于接收方准确接受数据。它实质上是数据真正的同步信号。</w:t>
      </w:r>
      <w:r w:rsidR="00487D7F" w:rsidRPr="00487D7F">
        <w:rPr>
          <w:rFonts w:hint="eastAsia"/>
        </w:rPr>
        <w:t>每一颗芯片都有一个</w:t>
      </w:r>
      <w:r w:rsidR="00487D7F" w:rsidRPr="00487D7F">
        <w:t>DQS信号线，它是双向的，在写入时它用来传送由北桥发来的DQS信号，读取时，则由芯片生成DQS向北桥发送。完全可以说，它就是数据的同步信号。</w:t>
      </w:r>
    </w:p>
    <w:p w:rsidR="00B359D2" w:rsidRDefault="00CA6ABE" w:rsidP="00D966DC">
      <w:pPr>
        <w:widowControl/>
        <w:jc w:val="left"/>
        <w:rPr>
          <w:rFonts w:cs="Helvetica"/>
          <w:color w:val="000000"/>
        </w:rPr>
      </w:pPr>
      <w:r w:rsidRPr="00CA6ABE">
        <w:rPr>
          <w:rFonts w:cs="Helvetica" w:hint="eastAsia"/>
          <w:color w:val="FF0000"/>
        </w:rPr>
        <w:t>在读取时</w:t>
      </w:r>
      <w:r>
        <w:rPr>
          <w:rFonts w:cs="Helvetica" w:hint="eastAsia"/>
          <w:color w:val="000000"/>
        </w:rPr>
        <w:t>，DQS与数据信号同时生成（也是在CK与CK#的交叉点）。而DDR内存中的CL也就是从CAS发出到DQS生成的间隔，DQS生成时，芯片内部的预取已经完毕了，由于预取的原因，实际的数据传出可能会提前于DQS发生（数据提前于DQS传出）。</w:t>
      </w:r>
    </w:p>
    <w:p w:rsidR="00CA6ABE" w:rsidRDefault="00CA6ABE" w:rsidP="00D966DC">
      <w:pPr>
        <w:widowControl/>
        <w:jc w:val="left"/>
        <w:rPr>
          <w:rFonts w:cs="Helvetica"/>
          <w:color w:val="000000"/>
        </w:rPr>
      </w:pPr>
      <w:r>
        <w:rPr>
          <w:rFonts w:cs="Helvetica" w:hint="eastAsia"/>
          <w:color w:val="000000"/>
        </w:rPr>
        <w:t>DQS 在读取时与数据同步传输，那么</w:t>
      </w:r>
      <w:r w:rsidRPr="00CA6ABE">
        <w:rPr>
          <w:rFonts w:cs="Helvetica" w:hint="eastAsia"/>
          <w:color w:val="FF0000"/>
        </w:rPr>
        <w:t>接收时</w:t>
      </w:r>
      <w:r>
        <w:rPr>
          <w:rFonts w:cs="Helvetica" w:hint="eastAsia"/>
          <w:color w:val="000000"/>
        </w:rPr>
        <w:t>也是以DQS的上下沿为准吗？不，如果以DQS的上下沿区分数据周期的危险很大。由于芯片有预取的操作，所以输出时的同步很难控制，只能限制在一定的时间范围内，数据在各I/O端口的出现时间可能有快有慢，会与DQS有一定的间隔，这也就是为什么要有一个tAC规定的原因。而在接收方，一切必须保证同步接收，不能有tAC之类的偏差。这样在写入时，芯片不再自己生成DQS，而以发送方传来的DQS为基准，并相应延后一定的时间，在DQS的中部为数据周期的选取分割点（在读取时分割点就是上下沿），从这里分隔开两个传输周期。这样做的好处是，由于各数据信号都会有一个逻辑电平保持周期，即使发送时不同步，在DQS上下沿时都处于保持周期中，此时数据接收触发的准确性无疑是最高的。</w:t>
      </w:r>
      <w:r w:rsidR="009B1D3D" w:rsidRPr="009B1D3D">
        <w:rPr>
          <w:rFonts w:cs="Helvetica" w:hint="eastAsia"/>
          <w:color w:val="000000"/>
        </w:rPr>
        <w:t>在写入时，以</w:t>
      </w:r>
      <w:r w:rsidR="009B1D3D" w:rsidRPr="009B1D3D">
        <w:rPr>
          <w:rFonts w:cs="Helvetica"/>
          <w:color w:val="000000"/>
        </w:rPr>
        <w:t>DQS的高/低电平期中部为数据周期分割点，而不是上/下沿，但数据的接收触发仍为DQS的上/下沿</w:t>
      </w:r>
    </w:p>
    <w:p w:rsidR="00CA6ABE" w:rsidRDefault="00632BBC" w:rsidP="00D966DC">
      <w:pPr>
        <w:widowControl/>
        <w:jc w:val="left"/>
        <w:rPr>
          <w:rFonts w:cs="Helvetica"/>
          <w:color w:val="454545"/>
        </w:rPr>
      </w:pPr>
      <w:r>
        <w:rPr>
          <w:rFonts w:cs="Helvetica" w:hint="eastAsia"/>
          <w:color w:val="454545"/>
        </w:rPr>
        <w:t>由于芯片体积的原因，存储单元中的电容容量很小，所以信号要经过放大来保证其有效的识别性，这个放大/驱动工作由S-AMP负责，一个存储体对应一个S- AMP通道。但它要</w:t>
      </w:r>
      <w:r>
        <w:rPr>
          <w:rFonts w:cs="Helvetica" w:hint="eastAsia"/>
          <w:color w:val="454545"/>
        </w:rPr>
        <w:lastRenderedPageBreak/>
        <w:t xml:space="preserve">有一个准备时间才能保证信号的发送强度（事前还要进行电压比较以进行逻辑电平的判断），因此从数据I/O总线上有数据输出之前的一个时钟上升沿开始，数据即已传向S-AMP，也就是说此时数据已经被触发，经过一定的驱动时间最终传向数据I/O总线进行输出，这段时间我们称之为 </w:t>
      </w:r>
      <w:r w:rsidRPr="00632BBC">
        <w:rPr>
          <w:rFonts w:cs="Helvetica" w:hint="eastAsia"/>
          <w:color w:val="FF0000"/>
        </w:rPr>
        <w:t>tAC（Access Time from CLK，时钟触发后的访问时间）</w:t>
      </w:r>
      <w:r>
        <w:rPr>
          <w:rFonts w:cs="Helvetica" w:hint="eastAsia"/>
          <w:color w:val="454545"/>
        </w:rPr>
        <w:t>。</w:t>
      </w:r>
    </w:p>
    <w:p w:rsidR="00632BBC" w:rsidRDefault="00632BBC" w:rsidP="00D966DC">
      <w:pPr>
        <w:widowControl/>
        <w:jc w:val="left"/>
      </w:pPr>
    </w:p>
    <w:p w:rsidR="00B359D2" w:rsidRDefault="00B359D2" w:rsidP="00D966DC">
      <w:pPr>
        <w:widowControl/>
        <w:jc w:val="left"/>
      </w:pPr>
      <w:r w:rsidRPr="00487D7F">
        <w:rPr>
          <w:rFonts w:hint="eastAsia"/>
          <w:highlight w:val="yellow"/>
        </w:rPr>
        <w:t>ODT</w:t>
      </w:r>
      <w:r>
        <w:rPr>
          <w:rFonts w:hint="eastAsia"/>
        </w:rPr>
        <w:t>（on</w:t>
      </w:r>
      <w:r>
        <w:t xml:space="preserve">-die termination, </w:t>
      </w:r>
      <w:r>
        <w:rPr>
          <w:rFonts w:hint="eastAsia"/>
        </w:rPr>
        <w:t>片内终端），所谓termination，就是让信号在电路的终端被吸收掉，从而不会在电路上形成反射，引起噪声，破坏信号完整性。</w:t>
      </w:r>
    </w:p>
    <w:p w:rsidR="00C3189F" w:rsidRDefault="00C3189F" w:rsidP="00D966DC">
      <w:pPr>
        <w:widowControl/>
        <w:jc w:val="left"/>
      </w:pPr>
      <w:r>
        <w:rPr>
          <w:rFonts w:hint="eastAsia"/>
        </w:rPr>
        <w:t>在DDR3系统中，对于内存系统工作非常重要的参考电压</w:t>
      </w:r>
      <w:r w:rsidRPr="00487D7F">
        <w:rPr>
          <w:rFonts w:hint="eastAsia"/>
          <w:highlight w:val="yellow"/>
        </w:rPr>
        <w:t>VREF</w:t>
      </w:r>
      <w:r>
        <w:rPr>
          <w:rFonts w:hint="eastAsia"/>
        </w:rPr>
        <w:t>将分为两个信号，即VREFCA（服务于命令和地址信号）和VREFDQ（服务于数据总线）</w:t>
      </w:r>
      <w:r w:rsidR="000546B9">
        <w:rPr>
          <w:rFonts w:hint="eastAsia"/>
        </w:rPr>
        <w:t>。这将有效地提高系统数据总线的信噪等级。</w:t>
      </w:r>
    </w:p>
    <w:p w:rsidR="00C3189F" w:rsidRDefault="00C3189F" w:rsidP="00D966DC">
      <w:pPr>
        <w:widowControl/>
        <w:jc w:val="left"/>
      </w:pPr>
    </w:p>
    <w:p w:rsidR="00C3189F" w:rsidRDefault="00FA5854" w:rsidP="00D966DC">
      <w:pPr>
        <w:widowControl/>
        <w:jc w:val="left"/>
      </w:pPr>
      <w:r w:rsidRPr="00FA5854">
        <w:rPr>
          <w:rFonts w:hint="eastAsia"/>
        </w:rPr>
        <w:t>如果</w:t>
      </w:r>
      <w:r w:rsidRPr="00FA5854">
        <w:t>BL=4，那么也就是说一次就传送4×64bit的数据。但是，如果其中的第二笔数据是不需要的，怎么办？还都传输吗？为了屏蔽不需要的数据，人们采用了数据掩码（</w:t>
      </w:r>
      <w:r w:rsidRPr="00FA5854">
        <w:rPr>
          <w:highlight w:val="yellow"/>
        </w:rPr>
        <w:t>Data I/O Mask，简称DQM</w:t>
      </w:r>
      <w:r w:rsidRPr="00FA5854">
        <w:t>）技术。通过DQM，内存可以控制I/O端口取消哪些输出或输入的数据。这里需要强调的是，在读取时，被屏蔽的数据仍然会从存储体传出，只是在“掩码逻辑单元”处被屏蔽。DQM由北桥控制，为了精确屏蔽一个P-Bank位宽中的每个字节，每个DIMM有8个DQM 信号线，每个信号针对一个字节。这样，对于4bit位宽芯片，两个芯片共用一个DQM信号线，对于8bit位宽芯片，一个芯片占用一个DQM信号，而对于 16bit位宽芯片，则需要两个DQM引脚。</w:t>
      </w:r>
    </w:p>
    <w:p w:rsidR="00C3189F" w:rsidRDefault="00C3189F" w:rsidP="00D966DC">
      <w:pPr>
        <w:widowControl/>
        <w:jc w:val="left"/>
      </w:pPr>
    </w:p>
    <w:p w:rsidR="003856C7" w:rsidRDefault="003856C7" w:rsidP="003856C7">
      <w:pPr>
        <w:widowControl/>
        <w:jc w:val="left"/>
      </w:pPr>
      <w:r w:rsidRPr="003856C7">
        <w:rPr>
          <w:highlight w:val="yellow"/>
        </w:rPr>
        <w:t>ZQCL:</w:t>
      </w:r>
      <w:r>
        <w:t> 上电初始化后，用完成校准ZQ电阻。ZQCL会触发DRAM内部的校准引擎，</w:t>
      </w:r>
    </w:p>
    <w:p w:rsidR="003856C7" w:rsidRDefault="003856C7" w:rsidP="003856C7">
      <w:pPr>
        <w:widowControl/>
        <w:jc w:val="left"/>
      </w:pPr>
      <w:r>
        <w:rPr>
          <w:rFonts w:hint="eastAsia"/>
        </w:rPr>
        <w:t>      一旦校准完成，校准后的值会传递到</w:t>
      </w:r>
      <w:r>
        <w:t>DRAM的IO管脚上，并反映为输出驱动和ODT阻值。</w:t>
      </w:r>
    </w:p>
    <w:p w:rsidR="003856C7" w:rsidRDefault="003856C7" w:rsidP="003856C7">
      <w:pPr>
        <w:widowControl/>
        <w:jc w:val="left"/>
      </w:pPr>
      <w:r w:rsidRPr="003856C7">
        <w:rPr>
          <w:highlight w:val="yellow"/>
        </w:rPr>
        <w:t>ZQCS:</w:t>
      </w:r>
      <w:r>
        <w:t> 周期性的校准，能够跟随电压和温度的变化而变化。校准需要更短的时间窗口，</w:t>
      </w:r>
    </w:p>
    <w:p w:rsidR="001853F5" w:rsidRDefault="003856C7" w:rsidP="003856C7">
      <w:pPr>
        <w:widowControl/>
        <w:jc w:val="left"/>
      </w:pPr>
      <w:r>
        <w:rPr>
          <w:rFonts w:hint="eastAsia"/>
        </w:rPr>
        <w:t>      一次校准，可以有效的纠正最小</w:t>
      </w:r>
      <w:r>
        <w:t>0.5%的RON和RTT电阻。</w:t>
      </w:r>
    </w:p>
    <w:p w:rsidR="003856C7" w:rsidRDefault="003856C7" w:rsidP="003856C7">
      <w:pPr>
        <w:widowControl/>
        <w:jc w:val="left"/>
      </w:pPr>
    </w:p>
    <w:p w:rsidR="003856C7" w:rsidRDefault="003856C7" w:rsidP="003856C7">
      <w:pPr>
        <w:widowControl/>
        <w:jc w:val="left"/>
      </w:pPr>
    </w:p>
    <w:p w:rsidR="003856C7" w:rsidRDefault="003856C7" w:rsidP="003856C7">
      <w:pPr>
        <w:widowControl/>
        <w:jc w:val="left"/>
      </w:pPr>
    </w:p>
    <w:p w:rsidR="003856C7" w:rsidRDefault="003856C7" w:rsidP="003856C7">
      <w:pPr>
        <w:widowControl/>
        <w:jc w:val="left"/>
      </w:pPr>
      <w:r w:rsidRPr="003856C7">
        <w:rPr>
          <w:rFonts w:hint="eastAsia"/>
        </w:rPr>
        <w:t>由于</w:t>
      </w:r>
      <w:r w:rsidRPr="003856C7">
        <w:t>DDR3的预取为8bit，所以突发传输周期（BL，Burst Length）也固定为8，而对于DDR2和早期的DDR架构的系统，BL=4也是常用的，DDR3为此增加了一个4-bit Burst Chop（突发突变）模式，即由一个BL=4的读取操作加上一个BL=4的写入操作来合成一个BL=8的数据突发传输，届时可通过A12地址线来控制这一突发模式。而且需要指出的是，任何突发中断操作都将在DDR3内存中予以禁止，且不予支持，取而代之的是更灵活的突发传输控制（如4bit顺序突发）。</w:t>
      </w:r>
    </w:p>
    <w:p w:rsidR="00F76E19" w:rsidRDefault="00F76E19" w:rsidP="003856C7">
      <w:pPr>
        <w:widowControl/>
        <w:jc w:val="left"/>
      </w:pPr>
    </w:p>
    <w:p w:rsidR="00F76E19" w:rsidRDefault="00F76E19" w:rsidP="00F76E19">
      <w:pPr>
        <w:widowControl/>
        <w:jc w:val="left"/>
      </w:pPr>
      <w:r>
        <w:t>Operation Mode for Software DDR Initialization</w:t>
      </w:r>
    </w:p>
    <w:p w:rsidR="00F76E19" w:rsidRDefault="00F76E19" w:rsidP="00F76E19">
      <w:pPr>
        <w:widowControl/>
        <w:jc w:val="left"/>
      </w:pPr>
      <w:r>
        <w:t>When BIOS does DDR initialization, it issues a memory read cycle to each rank on the DIMM. This bit defines</w:t>
      </w:r>
    </w:p>
    <w:p w:rsidR="00F76E19" w:rsidRDefault="00F76E19" w:rsidP="00F76E19">
      <w:pPr>
        <w:widowControl/>
        <w:jc w:val="left"/>
      </w:pPr>
      <w:r>
        <w:t xml:space="preserve"> what type of memory command cycle it will appear on the DRAM bus for that read cycle.</w:t>
      </w:r>
    </w:p>
    <w:p w:rsidR="00F76E19" w:rsidRDefault="00F76E19" w:rsidP="00F76E19">
      <w:pPr>
        <w:widowControl/>
        <w:jc w:val="left"/>
      </w:pPr>
    </w:p>
    <w:p w:rsidR="00F76E19" w:rsidRDefault="00F76E19" w:rsidP="00F76E19">
      <w:pPr>
        <w:widowControl/>
        <w:jc w:val="left"/>
      </w:pPr>
      <w:r>
        <w:t>000: Read Command. This is the Normal Mode, i.e., after the initialization, BIOS should set these registers to this value for the system to work normally.</w:t>
      </w:r>
    </w:p>
    <w:p w:rsidR="00F76E19" w:rsidRDefault="00F76E19" w:rsidP="00F76E19">
      <w:pPr>
        <w:widowControl/>
        <w:jc w:val="left"/>
      </w:pPr>
      <w:r>
        <w:t>001: NOP Command</w:t>
      </w:r>
    </w:p>
    <w:p w:rsidR="00F76E19" w:rsidRDefault="00F76E19" w:rsidP="00F76E19">
      <w:pPr>
        <w:widowControl/>
        <w:jc w:val="left"/>
      </w:pPr>
      <w:r>
        <w:t>010: All-Banks-Precharge Command</w:t>
      </w:r>
    </w:p>
    <w:p w:rsidR="00F76E19" w:rsidRDefault="00F76E19" w:rsidP="00F76E19">
      <w:pPr>
        <w:widowControl/>
        <w:jc w:val="left"/>
      </w:pPr>
      <w:r>
        <w:lastRenderedPageBreak/>
        <w:t>011: MRS (Mode Register Set) Command (Note)</w:t>
      </w:r>
    </w:p>
    <w:p w:rsidR="00F76E19" w:rsidRDefault="00F76E19" w:rsidP="00F76E19">
      <w:pPr>
        <w:widowControl/>
        <w:jc w:val="left"/>
      </w:pPr>
      <w:r>
        <w:t>100: CBR (CAS-before-RAS refresh) Command</w:t>
      </w:r>
    </w:p>
    <w:p w:rsidR="00F76E19" w:rsidRDefault="00F76E19" w:rsidP="00F76E19">
      <w:pPr>
        <w:widowControl/>
        <w:jc w:val="left"/>
      </w:pPr>
      <w:r>
        <w:t>101: NOP Command</w:t>
      </w:r>
    </w:p>
    <w:p w:rsidR="00F76E19" w:rsidRDefault="00F76E19" w:rsidP="00F76E19">
      <w:pPr>
        <w:widowControl/>
        <w:jc w:val="left"/>
      </w:pPr>
      <w:r>
        <w:t>110: Long ZQ Calibration Command</w:t>
      </w:r>
    </w:p>
    <w:p w:rsidR="00F76E19" w:rsidRDefault="00F76E19" w:rsidP="00F76E19">
      <w:pPr>
        <w:widowControl/>
        <w:jc w:val="left"/>
      </w:pPr>
      <w:r>
        <w:t>111: NOP Command</w:t>
      </w:r>
    </w:p>
    <w:p w:rsidR="00F76E19" w:rsidRDefault="00F76E19" w:rsidP="00F76E19">
      <w:pPr>
        <w:widowControl/>
        <w:jc w:val="left"/>
      </w:pPr>
    </w:p>
    <w:p w:rsidR="00F76E19" w:rsidRPr="00F76E19" w:rsidRDefault="00F76E19" w:rsidP="00F76E19">
      <w:pPr>
        <w:widowControl/>
        <w:jc w:val="left"/>
      </w:pPr>
      <w:r>
        <w:t>Besides this software based DDR initialization, this chip provides another hardware initialization mechanism. Please refer to Rx196[0] (RDMINIT) for more details.</w:t>
      </w:r>
    </w:p>
    <w:p w:rsidR="00F76E19" w:rsidRDefault="00F76E19" w:rsidP="003856C7">
      <w:pPr>
        <w:widowControl/>
        <w:jc w:val="left"/>
      </w:pPr>
    </w:p>
    <w:p w:rsidR="00EA389A" w:rsidRPr="0009512E" w:rsidRDefault="00EB5DCF" w:rsidP="003856C7">
      <w:pPr>
        <w:widowControl/>
        <w:jc w:val="left"/>
      </w:pPr>
      <w:r w:rsidRPr="00EB5DCF">
        <w:t>dramc_chk_slfrf.src</w:t>
      </w:r>
      <w:r>
        <w:t>:</w:t>
      </w:r>
      <w:r w:rsidR="0009512E" w:rsidRPr="0009512E">
        <w:t xml:space="preserve"> self-refresh will be issued when RSFREFRK*EN is asserted</w:t>
      </w:r>
      <w:r w:rsidR="0009512E">
        <w:t>, it will be 8 read.</w:t>
      </w:r>
      <w:r w:rsidR="00EA389A">
        <w:t xml:space="preserve"> </w:t>
      </w:r>
      <w:r w:rsidR="00EA389A">
        <w:rPr>
          <w:rFonts w:hint="eastAsia"/>
        </w:rPr>
        <w:t>自刷新模式下，DDR4可以在没有外部时钟的条件下保留数据。</w:t>
      </w: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Pr="003856C7" w:rsidRDefault="00F76E19" w:rsidP="003856C7">
      <w:pPr>
        <w:widowControl/>
        <w:jc w:val="left"/>
      </w:pPr>
    </w:p>
    <w:p w:rsidR="006F66C5" w:rsidRDefault="006F66C5">
      <w:pPr>
        <w:widowControl/>
        <w:jc w:val="left"/>
      </w:pPr>
      <w:r>
        <w:br w:type="page"/>
      </w:r>
    </w:p>
    <w:p w:rsidR="00AC4706" w:rsidRDefault="006F66C5" w:rsidP="00AC4706">
      <w:r>
        <w:rPr>
          <w:rFonts w:hint="eastAsia"/>
        </w:rPr>
        <w:lastRenderedPageBreak/>
        <w:t>postsim:</w:t>
      </w:r>
    </w:p>
    <w:p w:rsidR="006F66C5" w:rsidRDefault="006F66C5" w:rsidP="00AC4706">
      <w:r>
        <w:t xml:space="preserve">1 </w:t>
      </w:r>
      <w:r w:rsidRPr="006F66C5">
        <w:t>/logic/kel</w:t>
      </w:r>
      <w:r w:rsidR="00486D81">
        <w:t>lyz/chkload_new/rep_load_all –</w:t>
      </w:r>
      <w:r w:rsidR="00486D81">
        <w:rPr>
          <w:rFonts w:hint="eastAsia"/>
        </w:rPr>
        <w:t>d</w:t>
      </w:r>
      <w:r w:rsidR="00486D81">
        <w:t xml:space="preserve"> </w:t>
      </w:r>
      <w:r w:rsidRPr="006F66C5">
        <w:t>180104,180104 -t 00,09 -dir /logic/kellyz/chkload_new/log</w:t>
      </w:r>
    </w:p>
    <w:p w:rsidR="006F66C5" w:rsidRDefault="006F66C5" w:rsidP="00AC4706">
      <w:r>
        <w:t>-d</w:t>
      </w:r>
      <w:r>
        <w:rPr>
          <w:rFonts w:hint="eastAsia"/>
        </w:rPr>
        <w:t>表示日期，-t表示时间</w:t>
      </w:r>
    </w:p>
    <w:p w:rsidR="002E4046" w:rsidRDefault="002E4046" w:rsidP="00AC4706">
      <w:r>
        <w:rPr>
          <w:rFonts w:hint="eastAsia"/>
        </w:rPr>
        <w:t>生成</w:t>
      </w:r>
      <w:r w:rsidRPr="002E4046">
        <w:t>rep_load180104_180104_00,09.log</w:t>
      </w:r>
      <w:r>
        <w:rPr>
          <w:rFonts w:hint="eastAsia"/>
        </w:rPr>
        <w:t>，如果memory列小于</w:t>
      </w:r>
      <w:r>
        <w:t xml:space="preserve"> </w:t>
      </w:r>
      <w:r>
        <w:rPr>
          <w:rFonts w:hint="eastAsia"/>
        </w:rPr>
        <w:t>20表示机器空闲，可以再丢。</w:t>
      </w:r>
    </w:p>
    <w:p w:rsidR="00E54F5C" w:rsidRPr="00E54F5C" w:rsidRDefault="00E54F5C" w:rsidP="00E54F5C">
      <w:r>
        <w:rPr>
          <w:rFonts w:hint="eastAsia"/>
        </w:rPr>
        <w:t xml:space="preserve">2 </w:t>
      </w:r>
      <w:r>
        <w:t>Update命令顺序</w:t>
      </w:r>
      <w:r w:rsidRPr="00E54F5C">
        <w:t>Get ECO1 grd env script：</w:t>
      </w:r>
    </w:p>
    <w:p w:rsidR="00E54F5C" w:rsidRDefault="00E54F5C" w:rsidP="00E54F5C">
      <w:r>
        <w:t>/logic/mollyz/get_ch</w:t>
      </w:r>
      <w:r w:rsidR="00294246">
        <w:t xml:space="preserve">x002_post_sim_eco_new_sdf_grd grdx  </w:t>
      </w:r>
      <w:r>
        <w:t>pegx</w:t>
      </w:r>
      <w:r w:rsidR="00294246">
        <w:t xml:space="preserve"> G</w:t>
      </w:r>
      <w:r w:rsidR="00F1543F">
        <w:t>O</w:t>
      </w:r>
      <w:r w:rsidR="00294246">
        <w:rPr>
          <w:rFonts w:hint="eastAsia"/>
        </w:rPr>
        <w:t>L</w:t>
      </w:r>
      <w:r w:rsidR="00294246">
        <w:t xml:space="preserve">D  </w:t>
      </w:r>
      <w:r w:rsidR="00F1543F">
        <w:t>m</w:t>
      </w:r>
      <w:r w:rsidR="00F1543F">
        <w:rPr>
          <w:rFonts w:hint="eastAsia"/>
        </w:rPr>
        <w:t>in</w:t>
      </w:r>
      <w:r>
        <w:t>delays</w:t>
      </w:r>
    </w:p>
    <w:p w:rsidR="008F2AB6" w:rsidRDefault="008F2AB6" w:rsidP="00E54F5C">
      <w:r>
        <w:t xml:space="preserve">3 </w:t>
      </w:r>
      <w:r>
        <w:rPr>
          <w:rFonts w:hint="eastAsia"/>
        </w:rPr>
        <w:t>查看文件空间大小：</w:t>
      </w:r>
    </w:p>
    <w:p w:rsidR="008F2AB6" w:rsidRDefault="008F2AB6" w:rsidP="00E54F5C">
      <w:r w:rsidRPr="008F2AB6">
        <w:t>/logic/taowang/bin/report_disk_usage</w:t>
      </w:r>
    </w:p>
    <w:p w:rsidR="008F2AB6" w:rsidRDefault="008F2AB6" w:rsidP="00E54F5C">
      <w:r>
        <w:rPr>
          <w:rFonts w:hint="eastAsia"/>
        </w:rPr>
        <w:t>或者df</w:t>
      </w:r>
      <w:r>
        <w:t xml:space="preserve"> –</w:t>
      </w:r>
      <w:r>
        <w:rPr>
          <w:rFonts w:hint="eastAsia"/>
        </w:rPr>
        <w:t>h</w:t>
      </w:r>
    </w:p>
    <w:p w:rsidR="008F2AB6" w:rsidRDefault="008F2AB6" w:rsidP="00E54F5C">
      <w:r>
        <w:rPr>
          <w:rFonts w:hint="eastAsia"/>
        </w:rPr>
        <w:t>查看机器大小：dfhl</w:t>
      </w:r>
    </w:p>
    <w:p w:rsidR="006A202C" w:rsidRDefault="006A202C" w:rsidP="00E54F5C"/>
    <w:p w:rsidR="00AE4B53" w:rsidRDefault="00AE4B53" w:rsidP="00E54F5C"/>
    <w:p w:rsidR="00AE4B53" w:rsidRDefault="00AE4B53" w:rsidP="00E54F5C"/>
    <w:p w:rsidR="000321DE" w:rsidRDefault="000321DE" w:rsidP="00AE4B53"/>
    <w:p w:rsidR="000321DE" w:rsidRDefault="000321DE" w:rsidP="00AE4B53"/>
    <w:p w:rsidR="000321DE" w:rsidRDefault="000321DE">
      <w:pPr>
        <w:widowControl/>
        <w:jc w:val="left"/>
      </w:pPr>
      <w:r>
        <w:br w:type="page"/>
      </w:r>
    </w:p>
    <w:p w:rsidR="00462102" w:rsidRDefault="00462102" w:rsidP="00462102"/>
    <w:p w:rsidR="00EE1AFD" w:rsidRDefault="00462102" w:rsidP="00462102">
      <w:pPr>
        <w:rPr>
          <w:ins w:id="0" w:author="Eric Wang" w:date="2018-01-30T09:57:00Z"/>
        </w:rPr>
      </w:pPr>
      <w:r>
        <w:t>WRITE_FLUSH_DRAMC</w:t>
      </w:r>
      <w:r>
        <w:rPr>
          <w:rFonts w:hint="eastAsia"/>
        </w:rPr>
        <w:t>和</w:t>
      </w:r>
      <w:r>
        <w:t>WRITE_MERGE_DRAMC</w:t>
      </w:r>
      <w:r>
        <w:rPr>
          <w:rFonts w:hint="eastAsia"/>
        </w:rPr>
        <w:t>这两个attribute</w:t>
      </w:r>
      <w:r w:rsidR="004035D6">
        <w:rPr>
          <w:rFonts w:hint="eastAsia"/>
        </w:rPr>
        <w:t>s</w:t>
      </w:r>
      <w:r w:rsidR="00325ED0">
        <w:rPr>
          <w:rFonts w:hint="eastAsia"/>
        </w:rPr>
        <w:t>都</w:t>
      </w:r>
      <w:r>
        <w:rPr>
          <w:rFonts w:hint="eastAsia"/>
        </w:rPr>
        <w:t>脱胎于之前的</w:t>
      </w:r>
      <w:r w:rsidR="008979D4">
        <w:t>WRITE_FLUSH_DRAMC</w:t>
      </w:r>
      <w:r w:rsidR="008979D4">
        <w:rPr>
          <w:rFonts w:hint="eastAsia"/>
        </w:rPr>
        <w:t>。</w:t>
      </w:r>
    </w:p>
    <w:p w:rsidR="00EE1AFD" w:rsidRDefault="00325ED0" w:rsidP="00462102">
      <w:pPr>
        <w:rPr>
          <w:ins w:id="1" w:author="Eric Wang" w:date="2018-01-30T09:57:00Z"/>
        </w:rPr>
      </w:pPr>
      <w:r>
        <w:rPr>
          <w:rFonts w:hint="eastAsia"/>
        </w:rPr>
        <w:t>最大的变化就是</w:t>
      </w:r>
      <w:r w:rsidR="00CA3922">
        <w:rPr>
          <w:rFonts w:hint="eastAsia"/>
        </w:rPr>
        <w:t>将原来的LP变成了</w:t>
      </w:r>
      <w:del w:id="2" w:author="Eric Wang" w:date="2018-01-30T09:57:00Z">
        <w:r w:rsidR="00CA3922" w:rsidDel="00EE1AFD">
          <w:rPr>
            <w:rFonts w:hint="eastAsia"/>
          </w:rPr>
          <w:delText>多</w:delText>
        </w:r>
      </w:del>
      <w:ins w:id="3" w:author="Eric Wang" w:date="2018-01-30T09:57:00Z">
        <w:r w:rsidR="00EE1AFD">
          <w:rPr>
            <w:rFonts w:hint="eastAsia"/>
          </w:rPr>
          <w:t>3个</w:t>
        </w:r>
      </w:ins>
      <w:r w:rsidR="00CA3922">
        <w:rPr>
          <w:rFonts w:hint="eastAsia"/>
        </w:rPr>
        <w:t>master的HP</w:t>
      </w:r>
      <w:del w:id="4" w:author="Eric Wang" w:date="2018-01-30T09:57:00Z">
        <w:r w:rsidR="00CA3922" w:rsidDel="00EE1AFD">
          <w:rPr>
            <w:rFonts w:hint="eastAsia"/>
          </w:rPr>
          <w:delText>，</w:delText>
        </w:r>
      </w:del>
      <w:ins w:id="5" w:author="Eric Wang" w:date="2018-01-30T09:57:00Z">
        <w:r w:rsidR="00EE1AFD">
          <w:rPr>
            <w:rFonts w:hint="eastAsia"/>
          </w:rPr>
          <w:t>。</w:t>
        </w:r>
      </w:ins>
    </w:p>
    <w:p w:rsidR="00EE1AFD" w:rsidRDefault="00325ED0" w:rsidP="00462102">
      <w:pPr>
        <w:rPr>
          <w:ins w:id="6" w:author="Eric Wang" w:date="2018-01-30T09:57:00Z"/>
        </w:rPr>
      </w:pPr>
      <w:r>
        <w:rPr>
          <w:rFonts w:hint="eastAsia"/>
        </w:rPr>
        <w:t>对于NB</w:t>
      </w:r>
      <w:r>
        <w:t xml:space="preserve"> </w:t>
      </w:r>
      <w:r>
        <w:rPr>
          <w:rFonts w:hint="eastAsia"/>
        </w:rPr>
        <w:t>env</w:t>
      </w:r>
      <w:r>
        <w:t xml:space="preserve"> </w:t>
      </w:r>
      <w:r>
        <w:rPr>
          <w:rFonts w:hint="eastAsia"/>
        </w:rPr>
        <w:t>来讲，</w:t>
      </w:r>
      <w:r w:rsidR="00CA3922">
        <w:rPr>
          <w:rFonts w:hint="eastAsia"/>
        </w:rPr>
        <w:t>master</w:t>
      </w:r>
      <w:r w:rsidR="004035D6">
        <w:rPr>
          <w:rFonts w:hint="eastAsia"/>
        </w:rPr>
        <w:t>s</w:t>
      </w:r>
      <w:r w:rsidR="00CA3922">
        <w:rPr>
          <w:rFonts w:hint="eastAsia"/>
        </w:rPr>
        <w:t>为：CPU， AZALIA 和GFX。</w:t>
      </w:r>
    </w:p>
    <w:p w:rsidR="00EE1AFD" w:rsidRDefault="004035D6" w:rsidP="00462102">
      <w:pPr>
        <w:rPr>
          <w:ins w:id="7" w:author="Eric Wang" w:date="2018-01-30T09:57:00Z"/>
        </w:rPr>
      </w:pPr>
      <w:r>
        <w:rPr>
          <w:rFonts w:hint="eastAsia"/>
        </w:rPr>
        <w:t>而</w:t>
      </w:r>
      <w:r w:rsidR="00CA3922">
        <w:rPr>
          <w:rFonts w:hint="eastAsia"/>
        </w:rPr>
        <w:t>对于DRAMC</w:t>
      </w:r>
      <w:r w:rsidR="00CA3922">
        <w:t>_level env</w:t>
      </w:r>
      <w:r w:rsidR="00CA3922">
        <w:rPr>
          <w:rFonts w:hint="eastAsia"/>
        </w:rPr>
        <w:t>来讲，master</w:t>
      </w:r>
      <w:r>
        <w:rPr>
          <w:rFonts w:hint="eastAsia"/>
        </w:rPr>
        <w:t>s</w:t>
      </w:r>
      <w:r w:rsidR="00CA3922">
        <w:rPr>
          <w:rFonts w:hint="eastAsia"/>
        </w:rPr>
        <w:t>为：CPU，MCUTRF，</w:t>
      </w:r>
      <w:r w:rsidR="00400E26">
        <w:rPr>
          <w:rFonts w:hint="eastAsia"/>
        </w:rPr>
        <w:t>GMIN</w:t>
      </w:r>
      <w:r w:rsidR="00CA3922">
        <w:rPr>
          <w:rFonts w:hint="eastAsia"/>
        </w:rPr>
        <w:t>T。</w:t>
      </w:r>
    </w:p>
    <w:p w:rsidR="004035D6" w:rsidRDefault="00325ED0" w:rsidP="00462102">
      <w:pPr>
        <w:rPr>
          <w:ins w:id="8" w:author="Eric Wang" w:date="2018-01-30T09:57:00Z"/>
        </w:rPr>
      </w:pPr>
      <w:r>
        <w:rPr>
          <w:rFonts w:hint="eastAsia"/>
        </w:rPr>
        <w:t>同时为了更好的</w:t>
      </w:r>
      <w:ins w:id="9" w:author="Eric Wang" w:date="2018-01-30T09:58:00Z">
        <w:r w:rsidR="00EE1AFD">
          <w:rPr>
            <w:rFonts w:hint="eastAsia"/>
          </w:rPr>
          <w:t>测试</w:t>
        </w:r>
      </w:ins>
      <w:del w:id="10" w:author="Eric Wang" w:date="2018-01-30T09:58:00Z">
        <w:r w:rsidDel="00EE1AFD">
          <w:rPr>
            <w:rFonts w:hint="eastAsia"/>
          </w:rPr>
          <w:delText>测量</w:delText>
        </w:r>
      </w:del>
      <w:r>
        <w:rPr>
          <w:rFonts w:hint="eastAsia"/>
        </w:rPr>
        <w:t>merge功能，</w:t>
      </w:r>
      <w:r w:rsidR="004035D6">
        <w:rPr>
          <w:rFonts w:hint="eastAsia"/>
        </w:rPr>
        <w:t>增添了</w:t>
      </w:r>
      <w:r w:rsidR="004035D6">
        <w:t>WRITE_MERGE_DRAMC</w:t>
      </w:r>
      <w:r w:rsidR="004035D6">
        <w:rPr>
          <w:rFonts w:hint="eastAsia"/>
        </w:rPr>
        <w:t>这个attribute。</w:t>
      </w:r>
    </w:p>
    <w:p w:rsidR="00EE1AFD" w:rsidRDefault="00EE1AFD" w:rsidP="00462102"/>
    <w:p w:rsidR="004035D6" w:rsidRDefault="00CA3922" w:rsidP="00AE4B53">
      <w:r>
        <w:rPr>
          <w:rFonts w:hint="eastAsia"/>
        </w:rPr>
        <w:t>WRITE_FLUSH_</w:t>
      </w:r>
      <w:r w:rsidR="00462102">
        <w:rPr>
          <w:rFonts w:hint="eastAsia"/>
        </w:rPr>
        <w:t>DRAMC</w:t>
      </w:r>
      <w:r>
        <w:rPr>
          <w:rFonts w:hint="eastAsia"/>
        </w:rPr>
        <w:t>的主要功能是实现</w:t>
      </w:r>
      <w:r w:rsidR="00400E26">
        <w:rPr>
          <w:rFonts w:hint="eastAsia"/>
        </w:rPr>
        <w:t>data</w:t>
      </w:r>
      <w:r w:rsidR="00400E26">
        <w:t xml:space="preserve"> </w:t>
      </w:r>
      <w:r w:rsidR="00400E26">
        <w:rPr>
          <w:rFonts w:hint="eastAsia"/>
        </w:rPr>
        <w:t>sequence，即</w:t>
      </w:r>
      <w:r w:rsidR="004035D6">
        <w:rPr>
          <w:rFonts w:hint="eastAsia"/>
        </w:rPr>
        <w:t>在</w:t>
      </w:r>
      <w:r w:rsidR="00400E26">
        <w:rPr>
          <w:rFonts w:hint="eastAsia"/>
        </w:rPr>
        <w:t>相同address下的data能够从小到大依次传输，具体表现为下一笔data等于上一笔data加1。</w:t>
      </w:r>
    </w:p>
    <w:p w:rsidR="004035D6" w:rsidRDefault="004035D6" w:rsidP="00AE4B53">
      <w:r>
        <w:rPr>
          <w:rFonts w:hint="eastAsia"/>
        </w:rPr>
        <w:t>其中每个master对应的高16bit</w:t>
      </w:r>
      <w:r>
        <w:t xml:space="preserve"> </w:t>
      </w:r>
      <w:r>
        <w:rPr>
          <w:rFonts w:hint="eastAsia"/>
        </w:rPr>
        <w:t>data都有特殊的标志位，如下所示：</w:t>
      </w:r>
    </w:p>
    <w:p w:rsidR="004035D6" w:rsidRDefault="004035D6" w:rsidP="00AE4B53">
      <w:r w:rsidRPr="004035D6">
        <w:t xml:space="preserve">cpu_data[31:0] = 'h0001_0001; </w:t>
      </w:r>
    </w:p>
    <w:p w:rsidR="004035D6" w:rsidRDefault="004035D6" w:rsidP="00AE4B53">
      <w:r w:rsidRPr="004035D6">
        <w:t>azalia_data[31:0] = 'h0010_0001</w:t>
      </w:r>
      <w:r>
        <w:rPr>
          <w:rFonts w:hint="eastAsia"/>
        </w:rPr>
        <w:t>;</w:t>
      </w:r>
    </w:p>
    <w:p w:rsidR="00462102" w:rsidRDefault="004035D6" w:rsidP="00AE4B53">
      <w:r>
        <w:t>gfx_data[31:0] = 'h0100_0001.</w:t>
      </w:r>
    </w:p>
    <w:p w:rsidR="004035D6" w:rsidRDefault="004035D6" w:rsidP="00AE4B53">
      <w:pPr>
        <w:rPr>
          <w:ins w:id="11" w:author="Eric Wang" w:date="2018-01-30T09:42:00Z"/>
        </w:rPr>
      </w:pPr>
      <w:r>
        <w:rPr>
          <w:rFonts w:hint="eastAsia"/>
        </w:rPr>
        <w:t>另外，每个master对dramc write结束后，</w:t>
      </w:r>
      <w:r w:rsidR="004E63A9">
        <w:rPr>
          <w:rFonts w:hint="eastAsia"/>
        </w:rPr>
        <w:t>该attribute会随意产生</w:t>
      </w:r>
      <w:r>
        <w:rPr>
          <w:rFonts w:hint="eastAsia"/>
        </w:rPr>
        <w:t>占read/write</w:t>
      </w:r>
      <w:r>
        <w:t xml:space="preserve"> </w:t>
      </w:r>
      <w:r>
        <w:rPr>
          <w:rFonts w:hint="eastAsia"/>
        </w:rPr>
        <w:t>command</w:t>
      </w:r>
      <w:r>
        <w:t xml:space="preserve"> </w:t>
      </w:r>
      <w:r>
        <w:rPr>
          <w:rFonts w:hint="eastAsia"/>
        </w:rPr>
        <w:t>1%概率的read</w:t>
      </w:r>
      <w:del w:id="12" w:author="Eric Wang" w:date="2018-01-30T09:43:00Z">
        <w:r w:rsidDel="003C7C82">
          <w:delText xml:space="preserve"> </w:delText>
        </w:r>
        <w:r w:rsidDel="003C7C82">
          <w:rPr>
            <w:rFonts w:hint="eastAsia"/>
          </w:rPr>
          <w:delText>cycle</w:delText>
        </w:r>
      </w:del>
      <w:r>
        <w:rPr>
          <w:rFonts w:hint="eastAsia"/>
        </w:rPr>
        <w:t>将write</w:t>
      </w:r>
      <w:r>
        <w:t xml:space="preserve"> </w:t>
      </w:r>
      <w:r>
        <w:rPr>
          <w:rFonts w:hint="eastAsia"/>
        </w:rPr>
        <w:t>data</w:t>
      </w:r>
      <w:r>
        <w:t xml:space="preserve"> </w:t>
      </w:r>
      <w:r w:rsidR="004E63A9">
        <w:rPr>
          <w:rFonts w:hint="eastAsia"/>
        </w:rPr>
        <w:t>flush到DDR中。</w:t>
      </w:r>
    </w:p>
    <w:p w:rsidR="003C7C82" w:rsidRDefault="003C7C82" w:rsidP="00AE4B53"/>
    <w:p w:rsidR="00150430" w:rsidRDefault="00081A79" w:rsidP="00AE4B53">
      <w:pPr>
        <w:rPr>
          <w:ins w:id="13" w:author="Eric Wang" w:date="2018-01-30T10:02:00Z"/>
        </w:rPr>
      </w:pPr>
      <w:r>
        <w:rPr>
          <w:rFonts w:hint="eastAsia"/>
        </w:rPr>
        <w:t>WRITE_</w:t>
      </w:r>
      <w:r>
        <w:t>MERGE_DRAMC</w:t>
      </w:r>
      <w:r>
        <w:rPr>
          <w:rFonts w:hint="eastAsia"/>
        </w:rPr>
        <w:t>独立出来主要是为了更清晰地</w:t>
      </w:r>
      <w:ins w:id="14" w:author="Eric Wang" w:date="2018-01-30T09:58:00Z">
        <w:r w:rsidR="00EE1AFD">
          <w:rPr>
            <w:rFonts w:hint="eastAsia"/>
          </w:rPr>
          <w:t>测试</w:t>
        </w:r>
      </w:ins>
      <w:del w:id="15" w:author="Eric Wang" w:date="2018-01-30T09:58:00Z">
        <w:r w:rsidDel="00EE1AFD">
          <w:rPr>
            <w:rFonts w:hint="eastAsia"/>
          </w:rPr>
          <w:delText>实现</w:delText>
        </w:r>
      </w:del>
      <w:r>
        <w:rPr>
          <w:rFonts w:hint="eastAsia"/>
        </w:rPr>
        <w:t>write</w:t>
      </w:r>
      <w:r>
        <w:t xml:space="preserve"> </w:t>
      </w:r>
      <w:r>
        <w:rPr>
          <w:rFonts w:hint="eastAsia"/>
        </w:rPr>
        <w:t>data</w:t>
      </w:r>
      <w:r w:rsidR="00CA5B94">
        <w:rPr>
          <w:rFonts w:hint="eastAsia"/>
        </w:rPr>
        <w:t>能够自动</w:t>
      </w:r>
      <w:r>
        <w:rPr>
          <w:rFonts w:hint="eastAsia"/>
        </w:rPr>
        <w:t>进行merge的功能。</w:t>
      </w:r>
      <w:r w:rsidR="00CA5B94">
        <w:rPr>
          <w:rFonts w:hint="eastAsia"/>
        </w:rPr>
        <w:t>具体实现过程是</w:t>
      </w:r>
      <w:del w:id="16" w:author="Eric Wang" w:date="2018-01-30T09:42:00Z">
        <w:r w:rsidR="00CA5B94" w:rsidDel="003C7C82">
          <w:rPr>
            <w:rFonts w:hint="eastAsia"/>
          </w:rPr>
          <w:delText>随</w:delText>
        </w:r>
      </w:del>
      <w:ins w:id="17" w:author="Eric Wang" w:date="2018-01-30T09:42:00Z">
        <w:r w:rsidR="003C7C82">
          <w:rPr>
            <w:rFonts w:hint="eastAsia"/>
          </w:rPr>
          <w:t>随机</w:t>
        </w:r>
      </w:ins>
      <w:del w:id="18" w:author="Eric Wang" w:date="2018-01-30T09:41:00Z">
        <w:r w:rsidR="00CA5B94" w:rsidDel="003C7C82">
          <w:rPr>
            <w:rFonts w:hint="eastAsia"/>
          </w:rPr>
          <w:delText>意</w:delText>
        </w:r>
      </w:del>
      <w:r w:rsidR="00CA5B94">
        <w:rPr>
          <w:rFonts w:hint="eastAsia"/>
        </w:rPr>
        <w:t>产生相同address和</w:t>
      </w:r>
      <w:del w:id="19" w:author="Eric Wang" w:date="2018-01-30T10:00:00Z">
        <w:r w:rsidR="00CA5B94" w:rsidDel="00150430">
          <w:rPr>
            <w:rFonts w:hint="eastAsia"/>
          </w:rPr>
          <w:delText>不同</w:delText>
        </w:r>
      </w:del>
      <w:ins w:id="20" w:author="Eric Wang" w:date="2018-01-30T10:00:00Z">
        <w:r w:rsidR="00150430">
          <w:rPr>
            <w:rFonts w:hint="eastAsia"/>
          </w:rPr>
          <w:t>随机</w:t>
        </w:r>
      </w:ins>
      <w:r w:rsidR="00CA5B94">
        <w:rPr>
          <w:rFonts w:hint="eastAsia"/>
        </w:rPr>
        <w:t>address</w:t>
      </w:r>
      <w:del w:id="21" w:author="Eric Wang" w:date="2018-01-30T10:01:00Z">
        <w:r w:rsidR="00CA5B94" w:rsidDel="00150430">
          <w:rPr>
            <w:rFonts w:hint="eastAsia"/>
          </w:rPr>
          <w:delText>两种情况</w:delText>
        </w:r>
      </w:del>
      <w:ins w:id="22" w:author="Eric Wang" w:date="2018-01-30T09:42:00Z">
        <w:r w:rsidR="003C7C82">
          <w:rPr>
            <w:rFonts w:hint="eastAsia"/>
          </w:rPr>
          <w:t>（各50%的概率）</w:t>
        </w:r>
      </w:ins>
      <w:r w:rsidR="00CA5B94">
        <w:rPr>
          <w:rFonts w:hint="eastAsia"/>
        </w:rPr>
        <w:t>，</w:t>
      </w:r>
      <w:ins w:id="23" w:author="Eric Wang" w:date="2018-01-30T10:01:00Z">
        <w:r w:rsidR="00150430">
          <w:rPr>
            <w:rFonts w:hint="eastAsia"/>
          </w:rPr>
          <w:t>它们的</w:t>
        </w:r>
      </w:ins>
      <w:ins w:id="24" w:author="Eric Wang" w:date="2018-01-30T09:59:00Z">
        <w:r w:rsidR="00150430">
          <w:rPr>
            <w:rFonts w:hint="eastAsia"/>
          </w:rPr>
          <w:t>write</w:t>
        </w:r>
        <w:r w:rsidR="00150430">
          <w:t xml:space="preserve"> </w:t>
        </w:r>
        <w:r w:rsidR="00150430">
          <w:rPr>
            <w:rFonts w:hint="eastAsia"/>
          </w:rPr>
          <w:t>data</w:t>
        </w:r>
      </w:ins>
      <w:ins w:id="25" w:author="Eric Wang" w:date="2018-01-30T10:00:00Z">
        <w:r w:rsidR="00150430">
          <w:rPr>
            <w:rFonts w:hint="eastAsia"/>
          </w:rPr>
          <w:t>分别对应为具有初始值和</w:t>
        </w:r>
      </w:ins>
      <w:ins w:id="26" w:author="Eric Wang" w:date="2018-01-30T09:59:00Z">
        <w:r w:rsidR="00150430">
          <w:rPr>
            <w:rFonts w:hint="eastAsia"/>
          </w:rPr>
          <w:t>随</w:t>
        </w:r>
      </w:ins>
      <w:ins w:id="27" w:author="Eric Wang" w:date="2018-01-30T10:00:00Z">
        <w:r w:rsidR="00150430">
          <w:rPr>
            <w:rFonts w:hint="eastAsia"/>
          </w:rPr>
          <w:t>机</w:t>
        </w:r>
      </w:ins>
      <w:ins w:id="28" w:author="Eric Wang" w:date="2018-01-30T09:59:00Z">
        <w:r w:rsidR="00150430">
          <w:rPr>
            <w:rFonts w:hint="eastAsia"/>
          </w:rPr>
          <w:t>产生</w:t>
        </w:r>
      </w:ins>
      <w:ins w:id="29" w:author="Eric Wang" w:date="2018-01-30T10:01:00Z">
        <w:r w:rsidR="00150430">
          <w:rPr>
            <w:rFonts w:hint="eastAsia"/>
          </w:rPr>
          <w:t>两种情况</w:t>
        </w:r>
      </w:ins>
      <w:ins w:id="30" w:author="Eric Wang" w:date="2018-01-30T09:59:00Z">
        <w:r w:rsidR="00150430">
          <w:rPr>
            <w:rFonts w:hint="eastAsia"/>
          </w:rPr>
          <w:t>，</w:t>
        </w:r>
      </w:ins>
      <w:r w:rsidR="00CA5B94">
        <w:rPr>
          <w:rFonts w:hint="eastAsia"/>
        </w:rPr>
        <w:t>然后调用task进行write操作。</w:t>
      </w:r>
    </w:p>
    <w:p w:rsidR="00081A79" w:rsidRDefault="003C7C82" w:rsidP="00AE4B53">
      <w:pPr>
        <w:rPr>
          <w:ins w:id="31" w:author="Eric Wang" w:date="2018-02-01T19:17:00Z"/>
        </w:rPr>
      </w:pPr>
      <w:ins w:id="32" w:author="Eric Wang" w:date="2018-01-30T09:42:00Z">
        <w:r>
          <w:rPr>
            <w:rFonts w:hint="eastAsia"/>
          </w:rPr>
          <w:t>其中</w:t>
        </w:r>
      </w:ins>
      <w:del w:id="33" w:author="Eric Wang" w:date="2018-01-30T09:42:00Z">
        <w:r w:rsidR="00CA5B94" w:rsidDel="003C7C82">
          <w:delText>R</w:delText>
        </w:r>
      </w:del>
      <w:ins w:id="34" w:author="Eric Wang" w:date="2018-01-30T09:42:00Z">
        <w:r>
          <w:rPr>
            <w:rFonts w:hint="eastAsia"/>
          </w:rPr>
          <w:t>r</w:t>
        </w:r>
      </w:ins>
      <w:r w:rsidR="00CA5B94">
        <w:rPr>
          <w:rFonts w:hint="eastAsia"/>
        </w:rPr>
        <w:t>ead</w:t>
      </w:r>
      <w:r w:rsidR="00CA5B94">
        <w:t xml:space="preserve"> </w:t>
      </w:r>
      <w:r w:rsidR="00CA5B94">
        <w:rPr>
          <w:rFonts w:hint="eastAsia"/>
        </w:rPr>
        <w:t>cycle的情况与WRITE_FLUSH_DRAMC类似</w:t>
      </w:r>
      <w:ins w:id="35" w:author="Eric Wang" w:date="2018-01-30T09:42:00Z">
        <w:r>
          <w:rPr>
            <w:rFonts w:hint="eastAsia"/>
          </w:rPr>
          <w:t>，都是利用</w:t>
        </w:r>
      </w:ins>
      <w:ins w:id="36" w:author="Eric Wang" w:date="2018-01-30T09:43:00Z">
        <w:r>
          <w:rPr>
            <w:rFonts w:hint="eastAsia"/>
          </w:rPr>
          <w:t>随机产生的</w:t>
        </w:r>
      </w:ins>
      <w:ins w:id="37" w:author="Eric Wang" w:date="2018-01-30T09:56:00Z">
        <w:r w:rsidR="001C6E5B">
          <w:rPr>
            <w:rFonts w:hint="eastAsia"/>
          </w:rPr>
          <w:t>1%</w:t>
        </w:r>
        <w:r w:rsidR="001C6E5B">
          <w:t xml:space="preserve"> </w:t>
        </w:r>
      </w:ins>
      <w:ins w:id="38" w:author="Eric Wang" w:date="2018-01-30T09:43:00Z">
        <w:r>
          <w:rPr>
            <w:rFonts w:hint="eastAsia"/>
          </w:rPr>
          <w:t>read</w:t>
        </w:r>
        <w:r>
          <w:t xml:space="preserve"> </w:t>
        </w:r>
        <w:r>
          <w:rPr>
            <w:rFonts w:hint="eastAsia"/>
          </w:rPr>
          <w:t>命令将write</w:t>
        </w:r>
        <w:r>
          <w:t xml:space="preserve"> </w:t>
        </w:r>
        <w:r>
          <w:rPr>
            <w:rFonts w:hint="eastAsia"/>
          </w:rPr>
          <w:t>data</w:t>
        </w:r>
        <w:r>
          <w:t xml:space="preserve"> </w:t>
        </w:r>
        <w:r>
          <w:rPr>
            <w:rFonts w:hint="eastAsia"/>
          </w:rPr>
          <w:t>flush</w:t>
        </w:r>
        <w:r>
          <w:t xml:space="preserve"> </w:t>
        </w:r>
        <w:r>
          <w:rPr>
            <w:rFonts w:hint="eastAsia"/>
          </w:rPr>
          <w:t>到DDR中</w:t>
        </w:r>
      </w:ins>
      <w:r w:rsidR="00CA5B94">
        <w:rPr>
          <w:rFonts w:hint="eastAsia"/>
        </w:rPr>
        <w:t>。</w:t>
      </w:r>
    </w:p>
    <w:p w:rsidR="00BF24CD" w:rsidRDefault="00BF24CD" w:rsidP="00AE4B53">
      <w:pPr>
        <w:rPr>
          <w:ins w:id="39" w:author="Eric Wang" w:date="2018-02-01T19:17:00Z"/>
        </w:rPr>
      </w:pPr>
    </w:p>
    <w:p w:rsidR="00BF24CD" w:rsidRDefault="00BF24CD" w:rsidP="00AE4B53">
      <w:pPr>
        <w:rPr>
          <w:ins w:id="40" w:author="Eric Wang" w:date="2018-02-01T19:17:00Z"/>
        </w:rPr>
      </w:pPr>
    </w:p>
    <w:p w:rsidR="00BF24CD" w:rsidRDefault="00BF24CD" w:rsidP="00AE4B53">
      <w:pPr>
        <w:rPr>
          <w:ins w:id="41" w:author="Eric Wang" w:date="2018-02-01T19:17:00Z"/>
        </w:rPr>
      </w:pPr>
    </w:p>
    <w:p w:rsidR="00BF24CD" w:rsidRDefault="00BF24CD" w:rsidP="00AE4B53">
      <w:pPr>
        <w:rPr>
          <w:ins w:id="42" w:author="Eric Wang" w:date="2018-02-01T19:17:00Z"/>
        </w:rPr>
      </w:pPr>
    </w:p>
    <w:p w:rsidR="00BF24CD" w:rsidRDefault="00BF24CD">
      <w:pPr>
        <w:widowControl/>
        <w:jc w:val="left"/>
      </w:pPr>
      <w:r>
        <w:br w:type="page"/>
      </w:r>
    </w:p>
    <w:p w:rsidR="00BF24CD" w:rsidRDefault="00BF24CD" w:rsidP="00BF24CD">
      <w:r w:rsidRPr="00BF24CD">
        <w:lastRenderedPageBreak/>
        <w:t>dramc_chk_auto_precharge</w:t>
      </w:r>
      <w:r>
        <w:t>.src</w:t>
      </w:r>
    </w:p>
    <w:p w:rsidR="00BF24CD" w:rsidRDefault="00BF24CD" w:rsidP="00BF24CD">
      <w:r>
        <w:t>MRS</w:t>
      </w:r>
      <w:r>
        <w:rPr>
          <w:rFonts w:hint="eastAsia"/>
        </w:rPr>
        <w:t>命令</w:t>
      </w:r>
      <w:r w:rsidR="00CB60DF">
        <w:rPr>
          <w:rFonts w:hint="eastAsia"/>
        </w:rPr>
        <w:t>（cmd=0）</w:t>
      </w:r>
    </w:p>
    <w:p w:rsidR="000F7A23" w:rsidRDefault="00BF24CD" w:rsidP="00BF24CD">
      <w:r>
        <w:rPr>
          <w:rFonts w:hint="eastAsia"/>
        </w:rPr>
        <w:t>MR3</w:t>
      </w:r>
      <w:r w:rsidR="004511DB">
        <w:t xml:space="preserve"> </w:t>
      </w:r>
      <w:r w:rsidRPr="004511DB">
        <w:rPr>
          <w:rFonts w:hint="eastAsia"/>
          <w:highlight w:val="yellow"/>
        </w:rPr>
        <w:t>-</w:t>
      </w:r>
      <w:r w:rsidRPr="004511DB">
        <w:rPr>
          <w:highlight w:val="yellow"/>
        </w:rPr>
        <w:t>&gt;</w:t>
      </w:r>
      <w:r w:rsidR="004511DB">
        <w:t xml:space="preserve"> </w:t>
      </w:r>
      <w:r>
        <w:t>MR6(</w:t>
      </w:r>
      <w:r w:rsidR="00CB60DF">
        <w:rPr>
          <w:rFonts w:hint="eastAsia"/>
        </w:rPr>
        <w:t>MAA</w:t>
      </w:r>
      <w:r>
        <w:t>=400),</w:t>
      </w:r>
      <w:r w:rsidRPr="00CB60DF">
        <w:rPr>
          <w:b/>
        </w:rPr>
        <w:t xml:space="preserve"> A10</w:t>
      </w:r>
      <w:r>
        <w:t xml:space="preserve">=1, tCCD_L=5nCK </w:t>
      </w:r>
    </w:p>
    <w:p w:rsidR="000F7A23" w:rsidRDefault="00BF24CD" w:rsidP="00BF24CD">
      <w:r w:rsidRPr="004511DB">
        <w:rPr>
          <w:highlight w:val="yellow"/>
        </w:rPr>
        <w:t>-&gt;</w:t>
      </w:r>
      <w:r w:rsidR="004511DB">
        <w:t xml:space="preserve"> </w:t>
      </w:r>
      <w:r w:rsidR="00CB60DF">
        <w:t>MR5(</w:t>
      </w:r>
      <w:r w:rsidR="00CB60DF">
        <w:rPr>
          <w:rFonts w:hint="eastAsia"/>
        </w:rPr>
        <w:t>MAA</w:t>
      </w:r>
      <w:r w:rsidR="00CB60DF">
        <w:t xml:space="preserve">=0), </w:t>
      </w:r>
      <w:r w:rsidR="00CB60DF" w:rsidRPr="00CB60DF">
        <w:rPr>
          <w:b/>
        </w:rPr>
        <w:t>A5=</w:t>
      </w:r>
      <w:r w:rsidRPr="00CB60DF">
        <w:rPr>
          <w:b/>
        </w:rPr>
        <w:t>0,</w:t>
      </w:r>
      <w:r>
        <w:t xml:space="preserve"> ODT input buffer is active</w:t>
      </w:r>
      <w:r w:rsidR="004511DB">
        <w:t xml:space="preserve"> </w:t>
      </w:r>
    </w:p>
    <w:p w:rsidR="000F7A23" w:rsidRDefault="00BF24CD" w:rsidP="00BF24CD">
      <w:r w:rsidRPr="004511DB">
        <w:rPr>
          <w:highlight w:val="yellow"/>
        </w:rPr>
        <w:t>-&gt;</w:t>
      </w:r>
      <w:r w:rsidR="004511DB">
        <w:t xml:space="preserve"> </w:t>
      </w:r>
      <w:r>
        <w:t>MR1(</w:t>
      </w:r>
      <w:r w:rsidR="00CB60DF">
        <w:rPr>
          <w:rFonts w:hint="eastAsia"/>
        </w:rPr>
        <w:t>MAA</w:t>
      </w:r>
      <w:r>
        <w:t>=101),</w:t>
      </w:r>
      <w:r w:rsidR="00CB60DF" w:rsidRPr="00CB60DF">
        <w:rPr>
          <w:b/>
        </w:rPr>
        <w:t xml:space="preserve"> </w:t>
      </w:r>
      <w:r w:rsidRPr="00CB60DF">
        <w:rPr>
          <w:b/>
        </w:rPr>
        <w:t>[A10:A8]</w:t>
      </w:r>
      <w:r>
        <w:t>=001, RZQ/4,A0=1, DLL enable</w:t>
      </w:r>
      <w:r w:rsidR="00CB60DF">
        <w:t xml:space="preserve"> </w:t>
      </w:r>
      <w:r>
        <w:t xml:space="preserve"> </w:t>
      </w:r>
    </w:p>
    <w:p w:rsidR="00CB60DF" w:rsidRDefault="00BF24CD" w:rsidP="00BF24CD">
      <w:r w:rsidRPr="004511DB">
        <w:rPr>
          <w:highlight w:val="yellow"/>
        </w:rPr>
        <w:t>-&gt;</w:t>
      </w:r>
      <w:r w:rsidR="004511DB">
        <w:t xml:space="preserve"> </w:t>
      </w:r>
      <w:r w:rsidR="00CB60DF">
        <w:t xml:space="preserve"> </w:t>
      </w:r>
      <w:r>
        <w:t>MR0(</w:t>
      </w:r>
      <w:r w:rsidR="00CB60DF">
        <w:t>MAA</w:t>
      </w:r>
      <w:r>
        <w:t xml:space="preserve">=31d), </w:t>
      </w:r>
      <w:r w:rsidRPr="00CB60DF">
        <w:rPr>
          <w:rFonts w:hint="eastAsia"/>
          <w:b/>
        </w:rPr>
        <w:t>[</w:t>
      </w:r>
      <w:r w:rsidRPr="00CB60DF">
        <w:rPr>
          <w:b/>
        </w:rPr>
        <w:t>A13,A11:A9</w:t>
      </w:r>
      <w:r w:rsidRPr="00CB60DF">
        <w:rPr>
          <w:rFonts w:hint="eastAsia"/>
          <w:b/>
        </w:rPr>
        <w:t>]</w:t>
      </w:r>
      <w:r>
        <w:t>=0001, WR</w:t>
      </w:r>
      <w:r w:rsidR="00483760">
        <w:t xml:space="preserve">=12 and RTP=6 for auto precharge, </w:t>
      </w:r>
      <w:r w:rsidR="00483760" w:rsidRPr="000F7A23">
        <w:rPr>
          <w:b/>
        </w:rPr>
        <w:t>A8=1</w:t>
      </w:r>
      <w:r w:rsidR="00483760">
        <w:t xml:space="preserve">, DLL reset yes, </w:t>
      </w:r>
      <w:r w:rsidR="00483760" w:rsidRPr="000F7A23">
        <w:rPr>
          <w:b/>
        </w:rPr>
        <w:t>[A12,A6:</w:t>
      </w:r>
      <w:r w:rsidR="00483760" w:rsidRPr="000F7A23">
        <w:rPr>
          <w:rFonts w:hint="eastAsia"/>
          <w:b/>
        </w:rPr>
        <w:t>A4，A</w:t>
      </w:r>
      <w:r w:rsidR="00483760" w:rsidRPr="000F7A23">
        <w:rPr>
          <w:b/>
        </w:rPr>
        <w:t>2]</w:t>
      </w:r>
      <w:r w:rsidR="00483760">
        <w:t>=00011, CL =12</w:t>
      </w:r>
      <w:r w:rsidR="00CB60DF">
        <w:t xml:space="preserve">,; </w:t>
      </w:r>
      <w:r w:rsidR="00483760">
        <w:t>A3=1, read burst type is interleave</w:t>
      </w:r>
      <w:r w:rsidR="004511DB">
        <w:t xml:space="preserve">, </w:t>
      </w:r>
      <w:r w:rsidR="004511DB" w:rsidRPr="00CB60DF">
        <w:rPr>
          <w:b/>
        </w:rPr>
        <w:t>[A1:A0]</w:t>
      </w:r>
      <w:r w:rsidR="004511DB">
        <w:t>=01, BC4 or 8(on the fly)</w:t>
      </w:r>
      <w:r w:rsidR="007E1209">
        <w:t>.</w:t>
      </w:r>
    </w:p>
    <w:p w:rsidR="00CB60DF" w:rsidRDefault="00CB60DF" w:rsidP="00BF24CD"/>
    <w:p w:rsidR="00A141EC" w:rsidRPr="006F66C5" w:rsidRDefault="00CB60DF" w:rsidP="00A141EC">
      <w:r>
        <w:rPr>
          <w:rFonts w:hint="eastAsia"/>
        </w:rPr>
        <w:t>ZQCL命令（cmd=6）</w:t>
      </w:r>
      <w:r w:rsidR="00A141EC">
        <w:rPr>
          <w:rFonts w:hint="eastAsia"/>
        </w:rPr>
        <w:t>A10 =1</w:t>
      </w:r>
    </w:p>
    <w:p w:rsidR="00A141EC" w:rsidRPr="006F66C5" w:rsidRDefault="00A141EC" w:rsidP="00A141EC">
      <w:r>
        <w:rPr>
          <w:rFonts w:hint="eastAsia"/>
        </w:rPr>
        <w:t>ZQCS命令（cmd=6）A10 =0</w:t>
      </w:r>
    </w:p>
    <w:p w:rsidR="00FD7D50" w:rsidRDefault="00FD7D50" w:rsidP="00FD7D50">
      <w:pPr>
        <w:widowControl/>
        <w:jc w:val="left"/>
      </w:pPr>
      <w:r w:rsidRPr="003856C7">
        <w:rPr>
          <w:highlight w:val="yellow"/>
        </w:rPr>
        <w:t>ZQCL:</w:t>
      </w:r>
      <w:r>
        <w:t> 上电初始化后，用完成校准ZQ电阻。ZQCL会触发DRAM内部的校准引擎，</w:t>
      </w:r>
    </w:p>
    <w:p w:rsidR="00FD7D50" w:rsidRDefault="00FD7D50" w:rsidP="00FD7D50">
      <w:pPr>
        <w:widowControl/>
        <w:jc w:val="left"/>
      </w:pPr>
      <w:r>
        <w:rPr>
          <w:rFonts w:hint="eastAsia"/>
        </w:rPr>
        <w:t>      一旦校准完成，校准后的值会传递到</w:t>
      </w:r>
      <w:r>
        <w:t>DRAM的IO管脚上，并反映为输出驱动和ODT阻值。</w:t>
      </w:r>
    </w:p>
    <w:p w:rsidR="00FD7D50" w:rsidRDefault="00FD7D50" w:rsidP="00FD7D50">
      <w:pPr>
        <w:widowControl/>
        <w:jc w:val="left"/>
      </w:pPr>
      <w:r w:rsidRPr="003856C7">
        <w:rPr>
          <w:highlight w:val="yellow"/>
        </w:rPr>
        <w:t>ZQCS:</w:t>
      </w:r>
      <w:r>
        <w:t> 周期性的校准，能够跟随电压和温度的变化而变化。校准需要更短的时间窗口，</w:t>
      </w:r>
    </w:p>
    <w:p w:rsidR="00CB60DF" w:rsidRDefault="00FD7D50" w:rsidP="00FD7D50">
      <w:r>
        <w:rPr>
          <w:rFonts w:hint="eastAsia"/>
        </w:rPr>
        <w:t>      一次校准，可以有效的纠正最小</w:t>
      </w:r>
      <w:r>
        <w:t>0.5%的RON和RTT电阻。</w:t>
      </w:r>
    </w:p>
    <w:p w:rsidR="00FD7D50" w:rsidRDefault="00FD7D50" w:rsidP="00FD7D50"/>
    <w:p w:rsidR="00A141EC" w:rsidRDefault="001E2313" w:rsidP="00BF24CD">
      <w:r>
        <w:rPr>
          <w:rFonts w:hint="eastAsia"/>
        </w:rPr>
        <w:t xml:space="preserve">MRS命令，cmd=0，MR4（MAA=0）,A12: write preamble. </w:t>
      </w:r>
      <w:r>
        <w:t>A11: read preamble.</w:t>
      </w:r>
    </w:p>
    <w:p w:rsidR="001E2313" w:rsidRDefault="0070156D" w:rsidP="00BF24CD">
      <w:r>
        <w:rPr>
          <w:rFonts w:hint="eastAsia"/>
        </w:rPr>
        <w:t>ACT 命令，ACT</w:t>
      </w:r>
      <w:r>
        <w:t>_n =0</w:t>
      </w:r>
    </w:p>
    <w:p w:rsidR="0070156D" w:rsidRDefault="0070156D" w:rsidP="00BF24CD">
      <w:r>
        <w:rPr>
          <w:rFonts w:hint="eastAsia"/>
        </w:rPr>
        <w:t xml:space="preserve">PREA </w:t>
      </w:r>
      <w:r w:rsidR="0032189D">
        <w:rPr>
          <w:rFonts w:hint="eastAsia"/>
        </w:rPr>
        <w:t>命令</w:t>
      </w:r>
      <w:r>
        <w:rPr>
          <w:rFonts w:hint="eastAsia"/>
        </w:rPr>
        <w:t>cmd =2, A10 =1</w:t>
      </w:r>
    </w:p>
    <w:p w:rsidR="0070156D" w:rsidRDefault="00B00A55" w:rsidP="00BF24CD">
      <w:r>
        <w:t>REF</w:t>
      </w:r>
      <w:r w:rsidR="0032189D">
        <w:rPr>
          <w:rFonts w:hint="eastAsia"/>
        </w:rPr>
        <w:t>命令</w:t>
      </w:r>
      <w:r>
        <w:t xml:space="preserve"> cmd =1</w:t>
      </w:r>
    </w:p>
    <w:p w:rsidR="001E2313" w:rsidRDefault="0032189D" w:rsidP="00BF24CD">
      <w:r>
        <w:rPr>
          <w:rFonts w:hint="eastAsia"/>
        </w:rPr>
        <w:t>DES命令，csa=1</w:t>
      </w:r>
    </w:p>
    <w:p w:rsidR="0032189D" w:rsidRDefault="0032189D" w:rsidP="00BF24CD">
      <w:r>
        <w:rPr>
          <w:rFonts w:hint="eastAsia"/>
        </w:rPr>
        <w:t>PDE/PDX命令，csa=1， and</w:t>
      </w:r>
      <w:r>
        <w:t xml:space="preserve"> </w:t>
      </w:r>
      <w:r>
        <w:rPr>
          <w:rFonts w:hint="eastAsia"/>
        </w:rPr>
        <w:t>CKE</w:t>
      </w:r>
      <w:r>
        <w:t xml:space="preserve"> </w:t>
      </w:r>
      <w:r>
        <w:rPr>
          <w:rFonts w:hint="eastAsia"/>
        </w:rPr>
        <w:t>have</w:t>
      </w:r>
      <w:r>
        <w:t xml:space="preserve"> </w:t>
      </w:r>
      <w:r>
        <w:rPr>
          <w:rFonts w:hint="eastAsia"/>
        </w:rPr>
        <w:t>a</w:t>
      </w:r>
      <w:r>
        <w:t xml:space="preserve"> </w:t>
      </w:r>
      <w:r>
        <w:rPr>
          <w:rFonts w:hint="eastAsia"/>
        </w:rPr>
        <w:t>change</w:t>
      </w:r>
      <w:r>
        <w:t xml:space="preserve"> </w:t>
      </w:r>
      <w:r>
        <w:rPr>
          <w:rFonts w:hint="eastAsia"/>
        </w:rPr>
        <w:t>between</w:t>
      </w:r>
      <w:r>
        <w:t xml:space="preserve"> </w:t>
      </w:r>
      <w:r>
        <w:rPr>
          <w:rFonts w:hint="eastAsia"/>
        </w:rPr>
        <w:t>1</w:t>
      </w:r>
      <w:r>
        <w:t xml:space="preserve"> </w:t>
      </w:r>
      <w:r>
        <w:rPr>
          <w:rFonts w:hint="eastAsia"/>
        </w:rPr>
        <w:t>and</w:t>
      </w:r>
      <w:r>
        <w:t xml:space="preserve"> </w:t>
      </w:r>
      <w:r>
        <w:rPr>
          <w:rFonts w:hint="eastAsia"/>
        </w:rPr>
        <w:t>0</w:t>
      </w:r>
    </w:p>
    <w:p w:rsidR="0032189D" w:rsidRDefault="0032189D" w:rsidP="00BF24CD"/>
    <w:p w:rsidR="0032189D" w:rsidRPr="006F275B" w:rsidRDefault="006F275B" w:rsidP="006F275B">
      <w:r w:rsidRPr="006F275B">
        <w:t>dramc_chk_slfrf.src</w:t>
      </w:r>
    </w:p>
    <w:p w:rsidR="001E2313" w:rsidRDefault="000F68FC" w:rsidP="00BF24CD">
      <w:r>
        <w:rPr>
          <w:rFonts w:hint="eastAsia"/>
        </w:rPr>
        <w:t>SRE/SRX命令， cmd=1，and</w:t>
      </w:r>
      <w:r w:rsidRPr="000F68FC">
        <w:rPr>
          <w:rFonts w:hint="eastAsia"/>
        </w:rPr>
        <w:t xml:space="preserve"> </w:t>
      </w:r>
      <w:r>
        <w:rPr>
          <w:rFonts w:hint="eastAsia"/>
        </w:rPr>
        <w:t>CKE</w:t>
      </w:r>
      <w:r>
        <w:t xml:space="preserve"> </w:t>
      </w:r>
      <w:r>
        <w:rPr>
          <w:rFonts w:hint="eastAsia"/>
        </w:rPr>
        <w:t>have</w:t>
      </w:r>
      <w:r>
        <w:t xml:space="preserve"> </w:t>
      </w:r>
      <w:r>
        <w:rPr>
          <w:rFonts w:hint="eastAsia"/>
        </w:rPr>
        <w:t>a</w:t>
      </w:r>
      <w:r>
        <w:t xml:space="preserve"> </w:t>
      </w:r>
      <w:r>
        <w:rPr>
          <w:rFonts w:hint="eastAsia"/>
        </w:rPr>
        <w:t>change</w:t>
      </w:r>
      <w:r>
        <w:t xml:space="preserve"> </w:t>
      </w:r>
      <w:r>
        <w:rPr>
          <w:rFonts w:hint="eastAsia"/>
        </w:rPr>
        <w:t>between</w:t>
      </w:r>
      <w:r>
        <w:t xml:space="preserve"> </w:t>
      </w:r>
      <w:r>
        <w:rPr>
          <w:rFonts w:hint="eastAsia"/>
        </w:rPr>
        <w:t>1</w:t>
      </w:r>
      <w:r>
        <w:t xml:space="preserve"> </w:t>
      </w:r>
      <w:r>
        <w:rPr>
          <w:rFonts w:hint="eastAsia"/>
        </w:rPr>
        <w:t>and</w:t>
      </w:r>
      <w:r>
        <w:t xml:space="preserve"> </w:t>
      </w:r>
      <w:r>
        <w:rPr>
          <w:rFonts w:hint="eastAsia"/>
        </w:rPr>
        <w:t>0</w:t>
      </w:r>
    </w:p>
    <w:p w:rsidR="00195A7A" w:rsidRDefault="00195A7A" w:rsidP="00BF24CD"/>
    <w:p w:rsidR="000B7299" w:rsidRDefault="000B7299" w:rsidP="00BF24CD">
      <w:r w:rsidRPr="000B7299">
        <w:t>/top/DRAMC_TOP/ddr4_udimm0/ddr4_rank0/ddr4_model_0/get_tRCD</w:t>
      </w:r>
    </w:p>
    <w:p w:rsidR="00A82B71" w:rsidRDefault="00A82B71" w:rsidP="00BF24CD"/>
    <w:p w:rsidR="000B1D48" w:rsidRDefault="000B1D48">
      <w:pPr>
        <w:widowControl/>
        <w:jc w:val="left"/>
      </w:pPr>
      <w:r>
        <w:br w:type="page"/>
      </w:r>
    </w:p>
    <w:p w:rsidR="000B1D48" w:rsidRDefault="000B1D48" w:rsidP="000B1D48">
      <w:r w:rsidRPr="000B1D48">
        <w:rPr>
          <w:highlight w:val="yellow"/>
        </w:rPr>
        <w:lastRenderedPageBreak/>
        <w:t>DRAMC&lt;-&gt;DDRIO interface,</w:t>
      </w:r>
      <w:r>
        <w:t xml:space="preserve"> </w:t>
      </w:r>
    </w:p>
    <w:p w:rsidR="000B1D48" w:rsidRDefault="000B1D48" w:rsidP="000B1D48">
      <w:r>
        <w:t>Please check M1AD[127:0] M2AD[127:0] M1AD_A?_WRDY for write data and MCAI[127:0] MCA2I[127:0] for read data.</w:t>
      </w:r>
    </w:p>
    <w:p w:rsidR="00A82B71" w:rsidRDefault="00A82B71" w:rsidP="00BF24CD"/>
    <w:p w:rsidR="000B1D48" w:rsidRDefault="000B1D48" w:rsidP="00BF24CD"/>
    <w:p w:rsidR="000B1D48" w:rsidRDefault="000B1D48" w:rsidP="00BF24CD">
      <w:r>
        <w:rPr>
          <w:rFonts w:hint="eastAsia"/>
        </w:rPr>
        <w:t>以DIO</w:t>
      </w:r>
      <w:r>
        <w:t>_DDRPHY</w:t>
      </w:r>
      <w:r>
        <w:rPr>
          <w:rFonts w:hint="eastAsia"/>
        </w:rPr>
        <w:t>_A0为例，代表DIMM上的一个DDR4</w:t>
      </w:r>
      <w:r>
        <w:t xml:space="preserve"> </w:t>
      </w:r>
      <w:r>
        <w:rPr>
          <w:rFonts w:hint="eastAsia"/>
        </w:rPr>
        <w:t>8bit颗粒。</w:t>
      </w:r>
    </w:p>
    <w:tbl>
      <w:tblPr>
        <w:tblStyle w:val="af"/>
        <w:tblW w:w="8412" w:type="dxa"/>
        <w:jc w:val="center"/>
        <w:tblLayout w:type="fixed"/>
        <w:tblLook w:val="04A0" w:firstRow="1" w:lastRow="0" w:firstColumn="1" w:lastColumn="0" w:noHBand="0" w:noVBand="1"/>
      </w:tblPr>
      <w:tblGrid>
        <w:gridCol w:w="853"/>
        <w:gridCol w:w="2602"/>
        <w:gridCol w:w="1560"/>
        <w:gridCol w:w="992"/>
        <w:gridCol w:w="2405"/>
      </w:tblGrid>
      <w:tr w:rsidR="000B1D48" w:rsidTr="000B1D48">
        <w:trPr>
          <w:jc w:val="center"/>
        </w:trPr>
        <w:tc>
          <w:tcPr>
            <w:tcW w:w="853" w:type="dxa"/>
          </w:tcPr>
          <w:p w:rsidR="000B1D48" w:rsidRDefault="000B1D48" w:rsidP="000B1D48">
            <w:r>
              <w:rPr>
                <w:rFonts w:hint="eastAsia"/>
              </w:rPr>
              <w:t>Group</w:t>
            </w:r>
          </w:p>
        </w:tc>
        <w:tc>
          <w:tcPr>
            <w:tcW w:w="2602" w:type="dxa"/>
          </w:tcPr>
          <w:p w:rsidR="000B1D48" w:rsidRDefault="000B1D48" w:rsidP="000B1D48">
            <w:r>
              <w:rPr>
                <w:rFonts w:hint="eastAsia"/>
              </w:rPr>
              <w:t>Basic IP name</w:t>
            </w:r>
          </w:p>
        </w:tc>
        <w:tc>
          <w:tcPr>
            <w:tcW w:w="1560" w:type="dxa"/>
          </w:tcPr>
          <w:p w:rsidR="000B1D48" w:rsidRDefault="000B1D48" w:rsidP="000B1D48">
            <w:r>
              <w:t>S</w:t>
            </w:r>
            <w:r>
              <w:rPr>
                <w:rFonts w:hint="eastAsia"/>
              </w:rPr>
              <w:t>ize</w:t>
            </w:r>
          </w:p>
          <w:p w:rsidR="000B1D48" w:rsidRDefault="000B1D48" w:rsidP="000B1D48">
            <w:r>
              <w:rPr>
                <w:rFonts w:hint="eastAsia"/>
              </w:rPr>
              <w:t>(before shrink)</w:t>
            </w:r>
          </w:p>
        </w:tc>
        <w:tc>
          <w:tcPr>
            <w:tcW w:w="992" w:type="dxa"/>
          </w:tcPr>
          <w:p w:rsidR="000B1D48" w:rsidRDefault="000B1D48" w:rsidP="000B1D48">
            <w:r>
              <w:rPr>
                <w:rFonts w:hint="eastAsia"/>
              </w:rPr>
              <w:t>Number in PHY</w:t>
            </w:r>
          </w:p>
        </w:tc>
        <w:tc>
          <w:tcPr>
            <w:tcW w:w="2405" w:type="dxa"/>
          </w:tcPr>
          <w:p w:rsidR="000B1D48" w:rsidRDefault="000B1D48" w:rsidP="000B1D48">
            <w:r>
              <w:rPr>
                <w:rFonts w:hint="eastAsia"/>
              </w:rPr>
              <w:t>Note</w:t>
            </w:r>
          </w:p>
        </w:tc>
      </w:tr>
      <w:tr w:rsidR="000B1D48" w:rsidTr="000B1D48">
        <w:trPr>
          <w:jc w:val="center"/>
        </w:trPr>
        <w:tc>
          <w:tcPr>
            <w:tcW w:w="853" w:type="dxa"/>
            <w:vMerge w:val="restart"/>
          </w:tcPr>
          <w:p w:rsidR="000B1D48" w:rsidRDefault="000B1D48" w:rsidP="000B1D48">
            <w:r>
              <w:rPr>
                <w:rFonts w:hint="eastAsia"/>
              </w:rPr>
              <w:t>Digital</w:t>
            </w:r>
          </w:p>
        </w:tc>
        <w:tc>
          <w:tcPr>
            <w:tcW w:w="2602" w:type="dxa"/>
          </w:tcPr>
          <w:p w:rsidR="000B1D48" w:rsidRDefault="000B1D48" w:rsidP="000B1D48">
            <w:r>
              <w:t>DIO_</w:t>
            </w:r>
            <w:r>
              <w:rPr>
                <w:rFonts w:hint="eastAsia"/>
              </w:rPr>
              <w:t>DX2DD</w:t>
            </w:r>
          </w:p>
        </w:tc>
        <w:tc>
          <w:tcPr>
            <w:tcW w:w="1560" w:type="dxa"/>
          </w:tcPr>
          <w:p w:rsidR="000B1D48" w:rsidRDefault="000B1D48" w:rsidP="000B1D48"/>
        </w:tc>
        <w:tc>
          <w:tcPr>
            <w:tcW w:w="992" w:type="dxa"/>
          </w:tcPr>
          <w:p w:rsidR="000B1D48" w:rsidRDefault="000B1D48" w:rsidP="000B1D48">
            <w:pPr>
              <w:jc w:val="center"/>
            </w:pPr>
            <w:r>
              <w:rPr>
                <w:rFonts w:hint="eastAsia"/>
              </w:rPr>
              <w:t>8</w:t>
            </w:r>
          </w:p>
        </w:tc>
        <w:tc>
          <w:tcPr>
            <w:tcW w:w="2405" w:type="dxa"/>
          </w:tcPr>
          <w:p w:rsidR="000B1D48" w:rsidRDefault="000B1D48" w:rsidP="000B1D48">
            <w:r>
              <w:rPr>
                <w:rFonts w:hint="eastAsia"/>
              </w:rPr>
              <w:t>TX data</w:t>
            </w:r>
          </w:p>
        </w:tc>
      </w:tr>
      <w:tr w:rsidR="000B1D48" w:rsidTr="000B1D48">
        <w:trPr>
          <w:jc w:val="center"/>
        </w:trPr>
        <w:tc>
          <w:tcPr>
            <w:tcW w:w="853" w:type="dxa"/>
            <w:vMerge/>
          </w:tcPr>
          <w:p w:rsidR="000B1D48" w:rsidRDefault="000B1D48" w:rsidP="000B1D48"/>
        </w:tc>
        <w:tc>
          <w:tcPr>
            <w:tcW w:w="2602" w:type="dxa"/>
          </w:tcPr>
          <w:p w:rsidR="000B1D48" w:rsidRDefault="002A45A5" w:rsidP="000B1D48">
            <w:r>
              <w:t>DIO_</w:t>
            </w:r>
            <w:r w:rsidR="000B1D48">
              <w:rPr>
                <w:rFonts w:hint="eastAsia"/>
              </w:rPr>
              <w:t>DX2DS</w:t>
            </w:r>
          </w:p>
        </w:tc>
        <w:tc>
          <w:tcPr>
            <w:tcW w:w="1560" w:type="dxa"/>
          </w:tcPr>
          <w:p w:rsidR="000B1D48" w:rsidRDefault="000B1D48" w:rsidP="000B1D48"/>
        </w:tc>
        <w:tc>
          <w:tcPr>
            <w:tcW w:w="992" w:type="dxa"/>
          </w:tcPr>
          <w:p w:rsidR="000B1D48" w:rsidRDefault="000B1D48" w:rsidP="000B1D48">
            <w:pPr>
              <w:jc w:val="center"/>
            </w:pPr>
            <w:r>
              <w:rPr>
                <w:rFonts w:hint="eastAsia"/>
              </w:rPr>
              <w:t>2</w:t>
            </w:r>
          </w:p>
        </w:tc>
        <w:tc>
          <w:tcPr>
            <w:tcW w:w="2405" w:type="dxa"/>
          </w:tcPr>
          <w:p w:rsidR="000B1D48" w:rsidRDefault="000B1D48" w:rsidP="000B1D48">
            <w:r>
              <w:rPr>
                <w:rFonts w:hint="eastAsia"/>
              </w:rPr>
              <w:t>TX DQS</w:t>
            </w:r>
          </w:p>
        </w:tc>
      </w:tr>
      <w:tr w:rsidR="000B1D48" w:rsidTr="000B1D48">
        <w:trPr>
          <w:jc w:val="center"/>
        </w:trPr>
        <w:tc>
          <w:tcPr>
            <w:tcW w:w="853" w:type="dxa"/>
            <w:vMerge/>
          </w:tcPr>
          <w:p w:rsidR="000B1D48" w:rsidRDefault="000B1D48" w:rsidP="000B1D48"/>
        </w:tc>
        <w:tc>
          <w:tcPr>
            <w:tcW w:w="2602" w:type="dxa"/>
          </w:tcPr>
          <w:p w:rsidR="000B1D48" w:rsidRDefault="002A45A5" w:rsidP="000B1D48">
            <w:r>
              <w:t>DIO_</w:t>
            </w:r>
            <w:r w:rsidR="000B1D48">
              <w:rPr>
                <w:rFonts w:hint="eastAsia"/>
              </w:rPr>
              <w:t>TXSDQ</w:t>
            </w:r>
          </w:p>
        </w:tc>
        <w:tc>
          <w:tcPr>
            <w:tcW w:w="1560" w:type="dxa"/>
          </w:tcPr>
          <w:p w:rsidR="000B1D48" w:rsidRDefault="000B1D48" w:rsidP="000B1D48"/>
        </w:tc>
        <w:tc>
          <w:tcPr>
            <w:tcW w:w="992" w:type="dxa"/>
          </w:tcPr>
          <w:p w:rsidR="000B1D48" w:rsidRDefault="000B1D48" w:rsidP="000B1D48">
            <w:pPr>
              <w:jc w:val="center"/>
            </w:pPr>
            <w:r>
              <w:rPr>
                <w:rFonts w:hint="eastAsia"/>
              </w:rPr>
              <w:t>2</w:t>
            </w:r>
          </w:p>
        </w:tc>
        <w:tc>
          <w:tcPr>
            <w:tcW w:w="2405" w:type="dxa"/>
          </w:tcPr>
          <w:p w:rsidR="000B1D48" w:rsidRDefault="000B1D48" w:rsidP="000B1D48">
            <w:r>
              <w:rPr>
                <w:rFonts w:hint="eastAsia"/>
              </w:rPr>
              <w:t>TX data select</w:t>
            </w:r>
          </w:p>
        </w:tc>
      </w:tr>
      <w:tr w:rsidR="000B1D48" w:rsidTr="000B1D48">
        <w:trPr>
          <w:jc w:val="center"/>
        </w:trPr>
        <w:tc>
          <w:tcPr>
            <w:tcW w:w="853" w:type="dxa"/>
            <w:vMerge/>
          </w:tcPr>
          <w:p w:rsidR="000B1D48" w:rsidRDefault="000B1D48" w:rsidP="000B1D48"/>
        </w:tc>
        <w:tc>
          <w:tcPr>
            <w:tcW w:w="2602" w:type="dxa"/>
          </w:tcPr>
          <w:p w:rsidR="000B1D48" w:rsidRDefault="002A45A5" w:rsidP="000B1D48">
            <w:r>
              <w:t>DIO_</w:t>
            </w:r>
            <w:r w:rsidR="000C2DFD">
              <w:rPr>
                <w:rFonts w:hint="eastAsia"/>
              </w:rPr>
              <w:t>DMOE</w:t>
            </w:r>
          </w:p>
        </w:tc>
        <w:tc>
          <w:tcPr>
            <w:tcW w:w="1560" w:type="dxa"/>
          </w:tcPr>
          <w:p w:rsidR="000B1D48" w:rsidRDefault="000B1D48" w:rsidP="000B1D48"/>
        </w:tc>
        <w:tc>
          <w:tcPr>
            <w:tcW w:w="992" w:type="dxa"/>
          </w:tcPr>
          <w:p w:rsidR="000B1D48" w:rsidRDefault="000B1D48" w:rsidP="000B1D48">
            <w:pPr>
              <w:jc w:val="center"/>
            </w:pPr>
            <w:r>
              <w:rPr>
                <w:rFonts w:hint="eastAsia"/>
              </w:rPr>
              <w:t>2</w:t>
            </w:r>
          </w:p>
        </w:tc>
        <w:tc>
          <w:tcPr>
            <w:tcW w:w="2405" w:type="dxa"/>
          </w:tcPr>
          <w:p w:rsidR="000B1D48" w:rsidRDefault="000B1D48" w:rsidP="000B1D48">
            <w:r>
              <w:rPr>
                <w:rFonts w:hint="eastAsia"/>
              </w:rPr>
              <w:t>TX output enable</w:t>
            </w:r>
          </w:p>
        </w:tc>
      </w:tr>
      <w:tr w:rsidR="000B1D48" w:rsidTr="000B1D48">
        <w:trPr>
          <w:jc w:val="center"/>
        </w:trPr>
        <w:tc>
          <w:tcPr>
            <w:tcW w:w="853" w:type="dxa"/>
            <w:vMerge/>
          </w:tcPr>
          <w:p w:rsidR="000B1D48" w:rsidRDefault="000B1D48" w:rsidP="000B1D48"/>
        </w:tc>
        <w:tc>
          <w:tcPr>
            <w:tcW w:w="2602" w:type="dxa"/>
          </w:tcPr>
          <w:p w:rsidR="000B1D48" w:rsidRDefault="002A45A5" w:rsidP="000B1D48">
            <w:r>
              <w:t>DIO_</w:t>
            </w:r>
            <w:r w:rsidR="000C2DFD">
              <w:rPr>
                <w:rFonts w:hint="eastAsia"/>
              </w:rPr>
              <w:t>DQSIEN</w:t>
            </w:r>
          </w:p>
        </w:tc>
        <w:tc>
          <w:tcPr>
            <w:tcW w:w="1560" w:type="dxa"/>
          </w:tcPr>
          <w:p w:rsidR="000B1D48" w:rsidRDefault="000B1D48" w:rsidP="000B1D48"/>
        </w:tc>
        <w:tc>
          <w:tcPr>
            <w:tcW w:w="992" w:type="dxa"/>
          </w:tcPr>
          <w:p w:rsidR="000B1D48" w:rsidRDefault="000B1D48" w:rsidP="000B1D48">
            <w:pPr>
              <w:jc w:val="center"/>
            </w:pPr>
            <w:r>
              <w:rPr>
                <w:rFonts w:hint="eastAsia"/>
              </w:rPr>
              <w:t>2</w:t>
            </w:r>
          </w:p>
        </w:tc>
        <w:tc>
          <w:tcPr>
            <w:tcW w:w="2405" w:type="dxa"/>
          </w:tcPr>
          <w:p w:rsidR="000B1D48" w:rsidRDefault="000B1D48" w:rsidP="000B1D48">
            <w:r>
              <w:rPr>
                <w:rFonts w:hint="eastAsia"/>
              </w:rPr>
              <w:t>RX input enable</w:t>
            </w:r>
          </w:p>
        </w:tc>
      </w:tr>
      <w:tr w:rsidR="000B1D48" w:rsidTr="000B1D48">
        <w:trPr>
          <w:jc w:val="center"/>
        </w:trPr>
        <w:tc>
          <w:tcPr>
            <w:tcW w:w="853" w:type="dxa"/>
            <w:vMerge/>
          </w:tcPr>
          <w:p w:rsidR="000B1D48" w:rsidRDefault="000B1D48" w:rsidP="000B1D48"/>
        </w:tc>
        <w:tc>
          <w:tcPr>
            <w:tcW w:w="2602" w:type="dxa"/>
          </w:tcPr>
          <w:p w:rsidR="000B1D48" w:rsidRDefault="000B1D48" w:rsidP="000B1D48">
            <w:r>
              <w:rPr>
                <w:rFonts w:hint="eastAsia"/>
              </w:rPr>
              <w:t>RXDIO_SEL_b*</w:t>
            </w:r>
          </w:p>
        </w:tc>
        <w:tc>
          <w:tcPr>
            <w:tcW w:w="1560" w:type="dxa"/>
          </w:tcPr>
          <w:p w:rsidR="000B1D48" w:rsidRDefault="000B1D48" w:rsidP="000B1D48"/>
        </w:tc>
        <w:tc>
          <w:tcPr>
            <w:tcW w:w="992" w:type="dxa"/>
          </w:tcPr>
          <w:p w:rsidR="000B1D48" w:rsidRDefault="000B1D48" w:rsidP="000B1D48">
            <w:pPr>
              <w:jc w:val="center"/>
            </w:pPr>
            <w:r>
              <w:rPr>
                <w:rFonts w:hint="eastAsia"/>
              </w:rPr>
              <w:t>8</w:t>
            </w:r>
          </w:p>
        </w:tc>
        <w:tc>
          <w:tcPr>
            <w:tcW w:w="2405" w:type="dxa"/>
          </w:tcPr>
          <w:p w:rsidR="000B1D48" w:rsidRDefault="000B1D48" w:rsidP="000B1D48">
            <w:r>
              <w:rPr>
                <w:rFonts w:hint="eastAsia"/>
              </w:rPr>
              <w:t>RX data</w:t>
            </w:r>
          </w:p>
        </w:tc>
      </w:tr>
    </w:tbl>
    <w:p w:rsidR="00E75950" w:rsidRDefault="00CC18D1" w:rsidP="00BF24CD">
      <w:r>
        <w:t xml:space="preserve">1 </w:t>
      </w:r>
      <w:r w:rsidR="00897FAE">
        <w:rPr>
          <w:rFonts w:hint="eastAsia"/>
        </w:rPr>
        <w:t>DIO</w:t>
      </w:r>
      <w:r w:rsidR="00897FAE">
        <w:t>_DX</w:t>
      </w:r>
      <w:r w:rsidR="00897FAE">
        <w:rPr>
          <w:rFonts w:hint="eastAsia"/>
        </w:rPr>
        <w:t>2DD</w:t>
      </w:r>
      <w:r w:rsidR="002451C7">
        <w:t>*</w:t>
      </w:r>
      <w:r w:rsidR="00897FAE">
        <w:t>:</w:t>
      </w:r>
    </w:p>
    <w:p w:rsidR="00897FAE" w:rsidRDefault="00CC18D1" w:rsidP="00BF24CD">
      <w:r>
        <w:rPr>
          <w:rFonts w:hint="eastAsia"/>
        </w:rPr>
        <w:t>T</w:t>
      </w:r>
      <w:r>
        <w:t>he DIO_DX2DD</w:t>
      </w:r>
      <w:r w:rsidR="002451C7">
        <w:t>*</w:t>
      </w:r>
      <w:r>
        <w:t xml:space="preserve"> modules have 8 numbers totally in </w:t>
      </w:r>
      <w:r>
        <w:rPr>
          <w:rFonts w:hint="eastAsia"/>
        </w:rPr>
        <w:t>DIO</w:t>
      </w:r>
      <w:r>
        <w:t>_DDRPHY</w:t>
      </w:r>
      <w:r>
        <w:rPr>
          <w:rFonts w:hint="eastAsia"/>
        </w:rPr>
        <w:t>_A0</w:t>
      </w:r>
      <w:r>
        <w:t>, every module represents 1 bit. T</w:t>
      </w:r>
      <w:r w:rsidR="004106C5">
        <w:t>he top module is DIO_DDRPHY_A0.</w:t>
      </w:r>
    </w:p>
    <w:p w:rsidR="004106C5" w:rsidRDefault="00C60D95" w:rsidP="00BF24CD">
      <w:r>
        <w:t>T</w:t>
      </w:r>
      <w:r>
        <w:rPr>
          <w:rFonts w:hint="eastAsia"/>
        </w:rPr>
        <w:t>he</w:t>
      </w:r>
      <w:r>
        <w:t xml:space="preserve"> input data </w:t>
      </w:r>
      <w:r>
        <w:rPr>
          <w:rFonts w:hint="eastAsia"/>
        </w:rPr>
        <w:t>signal</w:t>
      </w:r>
      <w:r>
        <w:t>s M1DL0, M</w:t>
      </w:r>
      <w:r>
        <w:rPr>
          <w:rFonts w:hint="eastAsia"/>
        </w:rPr>
        <w:t>1DH</w:t>
      </w:r>
      <w:r>
        <w:t>0, M1DL1, M1DH1</w:t>
      </w:r>
      <w:r w:rsidR="00B80CE2">
        <w:t xml:space="preserve"> come from </w:t>
      </w:r>
      <w:r w:rsidR="00B80CE2" w:rsidRPr="00B80CE2">
        <w:t>DDRIO_TX_BYTE_PIPE_A0</w:t>
      </w:r>
      <w:r w:rsidR="00B80CE2">
        <w:t xml:space="preserve">, and output </w:t>
      </w:r>
      <w:r w:rsidR="00B76FEB">
        <w:t xml:space="preserve">data signals </w:t>
      </w:r>
      <w:r w:rsidR="00B80CE2">
        <w:t>MDL0, M</w:t>
      </w:r>
      <w:r w:rsidR="00B80CE2">
        <w:rPr>
          <w:rFonts w:hint="eastAsia"/>
        </w:rPr>
        <w:t>DH</w:t>
      </w:r>
      <w:r w:rsidR="00B80CE2">
        <w:t>0, MDL1, MDH1</w:t>
      </w:r>
      <w:r w:rsidR="00B80CE2" w:rsidRPr="00B80CE2">
        <w:t xml:space="preserve"> </w:t>
      </w:r>
      <w:r w:rsidR="00B76FEB">
        <w:t>will enter</w:t>
      </w:r>
      <w:r w:rsidR="00B80CE2">
        <w:t xml:space="preserve"> </w:t>
      </w:r>
      <w:r w:rsidR="00B76FEB">
        <w:t>DDRPHYA_A0/DX2DD</w:t>
      </w:r>
      <w:r w:rsidR="00B80CE2" w:rsidRPr="00B80CE2">
        <w:t>/</w:t>
      </w:r>
      <w:r w:rsidR="00B76FEB">
        <w:t xml:space="preserve"> modules</w:t>
      </w:r>
      <w:r w:rsidR="00B80CE2">
        <w:t>.</w:t>
      </w:r>
    </w:p>
    <w:p w:rsidR="00471223" w:rsidRDefault="00471223" w:rsidP="00471223">
      <w:r>
        <w:t>And the data relation between DRAMC and DDRIP is following:</w:t>
      </w:r>
    </w:p>
    <w:p w:rsidR="00471223" w:rsidRDefault="00471223" w:rsidP="00471223">
      <w:r>
        <w:t>M1DL0&lt;----------&gt;M1AD[63:0]</w:t>
      </w:r>
    </w:p>
    <w:p w:rsidR="00471223" w:rsidRDefault="00471223" w:rsidP="00471223">
      <w:r>
        <w:t>M1DL1&lt;----------&gt;M2AD[63:0]</w:t>
      </w:r>
    </w:p>
    <w:p w:rsidR="00471223" w:rsidRDefault="00471223" w:rsidP="00471223">
      <w:r>
        <w:t>M1DH0&lt;----------&gt;M1AD[127:64]</w:t>
      </w:r>
    </w:p>
    <w:p w:rsidR="00471223" w:rsidRDefault="00471223" w:rsidP="00471223">
      <w:r>
        <w:t>M1DH1&lt;----------&gt;M2AD[127:64]</w:t>
      </w:r>
    </w:p>
    <w:p w:rsidR="002451C7" w:rsidRDefault="00B80CE2" w:rsidP="00BF24CD">
      <w:r>
        <w:t>The input clock signals CLKI, CLKO and CLK</w:t>
      </w:r>
      <w:r>
        <w:rPr>
          <w:rFonts w:hint="eastAsia"/>
        </w:rPr>
        <w:t>O_DDR</w:t>
      </w:r>
      <w:r>
        <w:t xml:space="preserve"> represent 3 different clock domain, their frequencies are 800M, 1.6G and 1.6G.</w:t>
      </w:r>
      <w:r w:rsidR="002451C7">
        <w:t xml:space="preserve"> </w:t>
      </w:r>
    </w:p>
    <w:p w:rsidR="00B80CE2" w:rsidRDefault="002451C7" w:rsidP="00BF24CD">
      <w:r>
        <w:t>A</w:t>
      </w:r>
      <w:r w:rsidR="00B76FEB">
        <w:t xml:space="preserve">nd TX_PHASE_OUT (from </w:t>
      </w:r>
      <w:r w:rsidR="00B76FEB" w:rsidRPr="00B76FEB">
        <w:t>DDRIO_TX_BYTE_PIPE_A0</w:t>
      </w:r>
      <w:r w:rsidR="00B76FEB">
        <w:t xml:space="preserve">) can select different phase TX </w:t>
      </w:r>
      <w:r w:rsidR="00B76FEB">
        <w:rPr>
          <w:rFonts w:hint="eastAsia"/>
        </w:rPr>
        <w:t>data</w:t>
      </w:r>
      <w:r w:rsidR="00B76FEB">
        <w:t>.</w:t>
      </w:r>
    </w:p>
    <w:p w:rsidR="002451C7" w:rsidRDefault="002451C7" w:rsidP="00BF24CD"/>
    <w:p w:rsidR="00897FAE" w:rsidRDefault="00CC18D1" w:rsidP="00BF24CD">
      <w:r>
        <w:t xml:space="preserve">2 </w:t>
      </w:r>
      <w:r w:rsidR="00897FAE">
        <w:t>DIO_</w:t>
      </w:r>
      <w:r w:rsidR="00897FAE">
        <w:rPr>
          <w:rFonts w:hint="eastAsia"/>
        </w:rPr>
        <w:t>DX2DS</w:t>
      </w:r>
      <w:r w:rsidR="00897FAE">
        <w:t>:</w:t>
      </w:r>
    </w:p>
    <w:p w:rsidR="004106C5" w:rsidRDefault="004106C5" w:rsidP="004106C5">
      <w:r>
        <w:rPr>
          <w:rFonts w:hint="eastAsia"/>
        </w:rPr>
        <w:t>T</w:t>
      </w:r>
      <w:r w:rsidR="002451C7">
        <w:t>he DIO_DX2DS</w:t>
      </w:r>
      <w:r w:rsidR="00C60D95">
        <w:t xml:space="preserve"> modules have </w:t>
      </w:r>
      <w:r w:rsidR="00C60D95">
        <w:rPr>
          <w:rFonts w:hint="eastAsia"/>
        </w:rPr>
        <w:t>2</w:t>
      </w:r>
      <w:r>
        <w:t xml:space="preserve"> numbers totally in </w:t>
      </w:r>
      <w:r>
        <w:rPr>
          <w:rFonts w:hint="eastAsia"/>
        </w:rPr>
        <w:t>DIO</w:t>
      </w:r>
      <w:r>
        <w:t>_DDRPHY</w:t>
      </w:r>
      <w:r>
        <w:rPr>
          <w:rFonts w:hint="eastAsia"/>
        </w:rPr>
        <w:t>_A0</w:t>
      </w:r>
      <w:r>
        <w:t>, every module represents 1 bit. The top module is DIO_DDRPHY_A0.</w:t>
      </w:r>
    </w:p>
    <w:p w:rsidR="00A62439" w:rsidRDefault="00960587" w:rsidP="004106C5">
      <w:r>
        <w:rPr>
          <w:rFonts w:hint="eastAsia"/>
        </w:rPr>
        <w:t xml:space="preserve">The input DQS signals SDL, SDH comes from </w:t>
      </w:r>
      <w:r w:rsidRPr="00960587">
        <w:t>DDRIO_TX_BYTE_PIPE_A0</w:t>
      </w:r>
      <w:r>
        <w:t xml:space="preserve"> module.</w:t>
      </w:r>
      <w:r w:rsidR="009C184D">
        <w:t xml:space="preserve"> </w:t>
      </w:r>
    </w:p>
    <w:p w:rsidR="00914707" w:rsidRDefault="009C184D" w:rsidP="004106C5">
      <w:r>
        <w:t xml:space="preserve">And output DQS signals </w:t>
      </w:r>
      <w:r w:rsidRPr="009C184D">
        <w:t>SDLXX_PRE,SDHXX_PRE</w:t>
      </w:r>
      <w:r>
        <w:t xml:space="preserve"> will enter </w:t>
      </w:r>
      <w:r w:rsidRPr="009C184D">
        <w:t>DDRPHYA_A0/DX2DS_X8/</w:t>
      </w:r>
      <w:r w:rsidR="00E63F22">
        <w:t>.</w:t>
      </w:r>
    </w:p>
    <w:p w:rsidR="00914707" w:rsidRDefault="00914707" w:rsidP="00914707">
      <w:r>
        <w:t>The input clock signals CLKI, CLKO and CLK</w:t>
      </w:r>
      <w:r>
        <w:rPr>
          <w:rFonts w:hint="eastAsia"/>
        </w:rPr>
        <w:t>O_DDR</w:t>
      </w:r>
      <w:r>
        <w:t xml:space="preserve"> represent 3 different clock domain, their frequencies are 800M, 1.6G and 1.6G. </w:t>
      </w:r>
    </w:p>
    <w:p w:rsidR="00B80CE2" w:rsidRPr="00914707" w:rsidRDefault="00B80CE2" w:rsidP="00BF24CD"/>
    <w:p w:rsidR="00897FAE" w:rsidRDefault="00CC18D1" w:rsidP="00BF24CD">
      <w:r>
        <w:t xml:space="preserve">3 </w:t>
      </w:r>
      <w:r w:rsidR="00897FAE">
        <w:t>DIO_</w:t>
      </w:r>
      <w:r w:rsidR="00897FAE">
        <w:rPr>
          <w:rFonts w:hint="eastAsia"/>
        </w:rPr>
        <w:t>TXSDQ</w:t>
      </w:r>
      <w:r w:rsidR="00897FAE">
        <w:t>:</w:t>
      </w:r>
    </w:p>
    <w:p w:rsidR="008F0731" w:rsidRDefault="008F0731" w:rsidP="008F0731">
      <w:r>
        <w:rPr>
          <w:rFonts w:hint="eastAsia"/>
        </w:rPr>
        <w:t>T</w:t>
      </w:r>
      <w:r>
        <w:t xml:space="preserve">he DIO_TXSDQ modules have </w:t>
      </w:r>
      <w:r>
        <w:rPr>
          <w:rFonts w:hint="eastAsia"/>
        </w:rPr>
        <w:t>2</w:t>
      </w:r>
      <w:r>
        <w:t xml:space="preserve"> numbers totally in </w:t>
      </w:r>
      <w:r>
        <w:rPr>
          <w:rFonts w:hint="eastAsia"/>
        </w:rPr>
        <w:t>DIO</w:t>
      </w:r>
      <w:r>
        <w:t>_DDRPHY</w:t>
      </w:r>
      <w:r>
        <w:rPr>
          <w:rFonts w:hint="eastAsia"/>
        </w:rPr>
        <w:t>_A0</w:t>
      </w:r>
      <w:r>
        <w:t>, every module represents 1 bit. The top module is DIO_DDRPHY_A0.</w:t>
      </w:r>
    </w:p>
    <w:p w:rsidR="0094715E" w:rsidRDefault="0094715E" w:rsidP="00E63F22">
      <w:r>
        <w:rPr>
          <w:rFonts w:hint="eastAsia"/>
        </w:rPr>
        <w:t>T</w:t>
      </w:r>
      <w:r>
        <w:t>he input WRDY</w:t>
      </w:r>
      <w:r w:rsidR="00E63F22">
        <w:t xml:space="preserve"> </w:t>
      </w:r>
      <w:r w:rsidR="00E63F22">
        <w:rPr>
          <w:rFonts w:hint="eastAsia"/>
        </w:rPr>
        <w:t xml:space="preserve">comes from </w:t>
      </w:r>
      <w:r w:rsidR="00E63F22" w:rsidRPr="00960587">
        <w:t>DDRIO_TX_BYTE_PIPE_A0</w:t>
      </w:r>
      <w:r w:rsidR="00E63F22">
        <w:t xml:space="preserve"> module.</w:t>
      </w:r>
    </w:p>
    <w:p w:rsidR="0094715E" w:rsidRDefault="0094715E" w:rsidP="0094715E">
      <w:r>
        <w:rPr>
          <w:rFonts w:hint="eastAsia"/>
        </w:rPr>
        <w:t>T</w:t>
      </w:r>
      <w:r>
        <w:t>he output WRDY_IN</w:t>
      </w:r>
      <w:r w:rsidR="00E63F22" w:rsidRPr="00E63F22">
        <w:t xml:space="preserve"> </w:t>
      </w:r>
      <w:r w:rsidR="00E63F22">
        <w:t xml:space="preserve">will enter </w:t>
      </w:r>
      <w:r w:rsidR="00E63F22" w:rsidRPr="009C184D">
        <w:t>DDRPHYA_A0/DX2DS_X8/</w:t>
      </w:r>
      <w:r w:rsidR="00E63F22">
        <w:t>.</w:t>
      </w:r>
    </w:p>
    <w:p w:rsidR="0094715E" w:rsidRDefault="0094715E" w:rsidP="0094715E">
      <w:r>
        <w:t>The input clock signals CLKI, CLKO and CLK</w:t>
      </w:r>
      <w:r>
        <w:rPr>
          <w:rFonts w:hint="eastAsia"/>
        </w:rPr>
        <w:t>O_DDR</w:t>
      </w:r>
      <w:r>
        <w:t xml:space="preserve"> represent 3 different clock domain, their frequencies are 800M, 1.6G and 1.6G. </w:t>
      </w:r>
    </w:p>
    <w:p w:rsidR="00CC18D1" w:rsidRPr="0094715E" w:rsidRDefault="00CC18D1" w:rsidP="00BF24CD"/>
    <w:p w:rsidR="00897FAE" w:rsidRDefault="00CC18D1" w:rsidP="00897FAE">
      <w:r>
        <w:t xml:space="preserve">4 </w:t>
      </w:r>
      <w:r w:rsidR="000C2DFD">
        <w:t>DIO_DMOE</w:t>
      </w:r>
      <w:r w:rsidR="00897FAE">
        <w:t>:</w:t>
      </w:r>
    </w:p>
    <w:p w:rsidR="004F0025" w:rsidRDefault="004F0025" w:rsidP="004F0025">
      <w:r>
        <w:rPr>
          <w:rFonts w:hint="eastAsia"/>
        </w:rPr>
        <w:t>T</w:t>
      </w:r>
      <w:r>
        <w:t xml:space="preserve">he DIO_DMOE_GEN modules have </w:t>
      </w:r>
      <w:r>
        <w:rPr>
          <w:rFonts w:hint="eastAsia"/>
        </w:rPr>
        <w:t>2</w:t>
      </w:r>
      <w:r>
        <w:t xml:space="preserve"> numbers totally in </w:t>
      </w:r>
      <w:r>
        <w:rPr>
          <w:rFonts w:hint="eastAsia"/>
        </w:rPr>
        <w:t>DIO</w:t>
      </w:r>
      <w:r>
        <w:t>_DDRPHY</w:t>
      </w:r>
      <w:r>
        <w:rPr>
          <w:rFonts w:hint="eastAsia"/>
        </w:rPr>
        <w:t>_A0</w:t>
      </w:r>
      <w:r>
        <w:t>, every module represents 1 bit. The top module is DIO_DDRPHY_A0.</w:t>
      </w:r>
    </w:p>
    <w:p w:rsidR="00A62439" w:rsidRDefault="004F0025" w:rsidP="004F0025">
      <w:r>
        <w:rPr>
          <w:rFonts w:hint="eastAsia"/>
        </w:rPr>
        <w:t>The input</w:t>
      </w:r>
      <w:r w:rsidR="00241AAA">
        <w:t xml:space="preserve"> </w:t>
      </w:r>
      <w:r w:rsidR="00241AAA">
        <w:rPr>
          <w:rFonts w:hint="eastAsia"/>
        </w:rPr>
        <w:t>signals</w:t>
      </w:r>
      <w:r w:rsidR="00131D3E" w:rsidRPr="00131D3E">
        <w:t xml:space="preserve"> </w:t>
      </w:r>
      <w:r w:rsidR="00131D3E" w:rsidRPr="00241AAA">
        <w:t>DQSOEDD</w:t>
      </w:r>
      <w:r w:rsidR="00131D3E">
        <w:t>, MDOEDD</w:t>
      </w:r>
      <w:r>
        <w:rPr>
          <w:rFonts w:hint="eastAsia"/>
        </w:rPr>
        <w:t xml:space="preserve"> comes from </w:t>
      </w:r>
      <w:r w:rsidRPr="00960587">
        <w:t>DDRIO_TX_BYTE_PIPE_A0</w:t>
      </w:r>
      <w:r>
        <w:t xml:space="preserve"> module. </w:t>
      </w:r>
    </w:p>
    <w:p w:rsidR="00A62439" w:rsidRDefault="00A62439" w:rsidP="004F0025">
      <w:r>
        <w:t>The</w:t>
      </w:r>
      <w:r w:rsidR="0029171F">
        <w:t xml:space="preserve"> </w:t>
      </w:r>
      <w:r>
        <w:t xml:space="preserve">output signals </w:t>
      </w:r>
      <w:r w:rsidR="00131D3E" w:rsidRPr="00241AAA">
        <w:t>DQSOEDDX_PRE, MDOEDDX</w:t>
      </w:r>
      <w:r w:rsidR="00131D3E" w:rsidRPr="00A62439">
        <w:t xml:space="preserve"> </w:t>
      </w:r>
      <w:r w:rsidR="0029171F">
        <w:t xml:space="preserve">will enter </w:t>
      </w:r>
      <w:r w:rsidR="0029171F" w:rsidRPr="0029171F">
        <w:t>DDRPHYA_A0/DMOE_GEN/</w:t>
      </w:r>
      <w:r w:rsidR="0029171F">
        <w:t xml:space="preserve"> module.</w:t>
      </w:r>
    </w:p>
    <w:p w:rsidR="004F0025" w:rsidRDefault="004F0025" w:rsidP="004F0025">
      <w:r>
        <w:t>The input clock signals CLKI, CLKO and CLK</w:t>
      </w:r>
      <w:r>
        <w:rPr>
          <w:rFonts w:hint="eastAsia"/>
        </w:rPr>
        <w:t>O_DDR</w:t>
      </w:r>
      <w:r>
        <w:t xml:space="preserve"> represent 3 different clock domain, their frequencies are 800M, 1.6G and 1.6G. </w:t>
      </w:r>
    </w:p>
    <w:p w:rsidR="004F0025" w:rsidRPr="004F0025" w:rsidRDefault="004F0025" w:rsidP="004F0025"/>
    <w:p w:rsidR="00CC18D1" w:rsidRDefault="00CC18D1" w:rsidP="00897FAE"/>
    <w:p w:rsidR="00897FAE" w:rsidRDefault="00CC18D1" w:rsidP="00897FAE">
      <w:r>
        <w:t xml:space="preserve">5 </w:t>
      </w:r>
      <w:r w:rsidR="000C2DFD">
        <w:t>DIO_DQSIEN</w:t>
      </w:r>
      <w:r w:rsidR="00897FAE">
        <w:t>:</w:t>
      </w:r>
    </w:p>
    <w:p w:rsidR="008E7CC7" w:rsidRDefault="008E7CC7" w:rsidP="008E7CC7">
      <w:r>
        <w:rPr>
          <w:rFonts w:hint="eastAsia"/>
        </w:rPr>
        <w:t>T</w:t>
      </w:r>
      <w:r>
        <w:t xml:space="preserve">he DIO_DQSIEN modules have </w:t>
      </w:r>
      <w:r>
        <w:rPr>
          <w:rFonts w:hint="eastAsia"/>
        </w:rPr>
        <w:t>2</w:t>
      </w:r>
      <w:r>
        <w:t xml:space="preserve"> numbers totally in </w:t>
      </w:r>
      <w:r>
        <w:rPr>
          <w:rFonts w:hint="eastAsia"/>
        </w:rPr>
        <w:t>DIO</w:t>
      </w:r>
      <w:r>
        <w:t>_DDRPHY</w:t>
      </w:r>
      <w:r>
        <w:rPr>
          <w:rFonts w:hint="eastAsia"/>
        </w:rPr>
        <w:t>_A0</w:t>
      </w:r>
      <w:r>
        <w:t>, every module represents 1 bit. The top module is DIO_DDRPHY_A0.</w:t>
      </w:r>
    </w:p>
    <w:p w:rsidR="008E7CC7" w:rsidRDefault="008E7CC7" w:rsidP="008E7CC7">
      <w:r>
        <w:rPr>
          <w:rFonts w:hint="eastAsia"/>
        </w:rPr>
        <w:t>The input</w:t>
      </w:r>
      <w:r>
        <w:t xml:space="preserve"> </w:t>
      </w:r>
      <w:r>
        <w:rPr>
          <w:rFonts w:hint="eastAsia"/>
        </w:rPr>
        <w:t>signals</w:t>
      </w:r>
      <w:r w:rsidR="0094715E">
        <w:t xml:space="preserve"> DQSIN_SEED0, DQ</w:t>
      </w:r>
      <w:r w:rsidR="0094715E">
        <w:rPr>
          <w:rFonts w:hint="eastAsia"/>
        </w:rPr>
        <w:t>SIN</w:t>
      </w:r>
      <w:r w:rsidR="0094715E">
        <w:t xml:space="preserve">_SEED2, </w:t>
      </w:r>
      <w:r w:rsidR="0094715E" w:rsidRPr="0094715E">
        <w:t>LEADINGOE_SEED,</w:t>
      </w:r>
      <w:r w:rsidR="0094715E">
        <w:t xml:space="preserve"> </w:t>
      </w:r>
      <w:r w:rsidR="0094715E" w:rsidRPr="0094715E">
        <w:t>LEADINGOE_COMP,</w:t>
      </w:r>
      <w:r w:rsidR="0094715E">
        <w:t xml:space="preserve"> </w:t>
      </w:r>
      <w:r w:rsidR="0094715E" w:rsidRPr="0094715E">
        <w:t>DDOWPG_TE_SEED,</w:t>
      </w:r>
      <w:r w:rsidR="0094715E">
        <w:t xml:space="preserve"> </w:t>
      </w:r>
      <w:r w:rsidR="0094715E" w:rsidRPr="0094715E">
        <w:t>DDOWPG2</w:t>
      </w:r>
      <w:r>
        <w:rPr>
          <w:rFonts w:hint="eastAsia"/>
        </w:rPr>
        <w:t xml:space="preserve"> comes from </w:t>
      </w:r>
      <w:r w:rsidRPr="00960587">
        <w:t>DDRIO_TX_BYTE_PIPE_A0</w:t>
      </w:r>
      <w:r>
        <w:t xml:space="preserve"> module. </w:t>
      </w:r>
    </w:p>
    <w:p w:rsidR="008E7CC7" w:rsidRDefault="008E7CC7" w:rsidP="008E7CC7">
      <w:r>
        <w:t xml:space="preserve">The output signals </w:t>
      </w:r>
      <w:r w:rsidR="0094715E" w:rsidRPr="0094715E">
        <w:t>DQSIEN_HEAD0X,</w:t>
      </w:r>
      <w:r w:rsidR="0094715E">
        <w:t xml:space="preserve"> </w:t>
      </w:r>
      <w:r w:rsidR="0094715E" w:rsidRPr="0094715E">
        <w:t>DQSIEN_HEAD2X,</w:t>
      </w:r>
      <w:r w:rsidR="0094715E">
        <w:t xml:space="preserve"> </w:t>
      </w:r>
      <w:r w:rsidR="0094715E" w:rsidRPr="0094715E">
        <w:t>LEADINGOE_X,</w:t>
      </w:r>
      <w:r w:rsidR="0094715E">
        <w:t xml:space="preserve"> </w:t>
      </w:r>
      <w:r w:rsidR="0094715E" w:rsidRPr="0094715E">
        <w:t>LEADINGOE_ODT_X,</w:t>
      </w:r>
      <w:r w:rsidR="0094715E">
        <w:t xml:space="preserve"> </w:t>
      </w:r>
      <w:r w:rsidR="0094715E" w:rsidRPr="0094715E">
        <w:t>DDWPG2_X</w:t>
      </w:r>
      <w:r w:rsidR="0094715E">
        <w:t xml:space="preserve"> </w:t>
      </w:r>
      <w:r>
        <w:t xml:space="preserve">will enter </w:t>
      </w:r>
      <w:r w:rsidRPr="0029171F">
        <w:t>DDRPHYA_A0/DMOE_GEN/</w:t>
      </w:r>
      <w:r>
        <w:t xml:space="preserve"> module.</w:t>
      </w:r>
    </w:p>
    <w:p w:rsidR="008E7CC7" w:rsidRDefault="008E7CC7" w:rsidP="008E7CC7">
      <w:r>
        <w:t>The input clock signals CLKI, CLKO and CLK</w:t>
      </w:r>
      <w:r>
        <w:rPr>
          <w:rFonts w:hint="eastAsia"/>
        </w:rPr>
        <w:t>O_DDR</w:t>
      </w:r>
      <w:r>
        <w:t xml:space="preserve"> represent 3 different clock domain, their frequencies are 800M, 1.6G and 1.6G. </w:t>
      </w:r>
    </w:p>
    <w:p w:rsidR="00CC18D1" w:rsidRPr="008E7CC7" w:rsidRDefault="00CC18D1" w:rsidP="00897FAE"/>
    <w:p w:rsidR="00897FAE" w:rsidRDefault="00CC18D1" w:rsidP="00897FAE">
      <w:r>
        <w:t xml:space="preserve">6 </w:t>
      </w:r>
      <w:r w:rsidR="00897FAE">
        <w:t>RXDIO_SEL_b*:</w:t>
      </w:r>
    </w:p>
    <w:p w:rsidR="002451C7" w:rsidRDefault="002451C7" w:rsidP="00897FAE">
      <w:r w:rsidRPr="002451C7">
        <w:t xml:space="preserve">The </w:t>
      </w:r>
      <w:r>
        <w:t>RXDIO_SEL_b*</w:t>
      </w:r>
      <w:r w:rsidRPr="002451C7">
        <w:t xml:space="preserve"> modules have 8 numbers totally in DIO_DDRPHY_A0, every module represents 1 bit. The top module is DIO_DDRPHY_A0.</w:t>
      </w:r>
    </w:p>
    <w:p w:rsidR="002451C7" w:rsidRDefault="006D57FE" w:rsidP="00897FAE">
      <w:r>
        <w:rPr>
          <w:rFonts w:hint="eastAsia"/>
        </w:rPr>
        <w:t>The output data</w:t>
      </w:r>
      <w:r>
        <w:t xml:space="preserve"> signals DRL1, DRH1, DFL1, DFH1 will enter </w:t>
      </w:r>
      <w:r w:rsidRPr="006D57FE">
        <w:t>DDRIO_RX_BYTE_PIPE_A0</w:t>
      </w:r>
      <w:r>
        <w:t xml:space="preserve"> module.</w:t>
      </w:r>
    </w:p>
    <w:p w:rsidR="006D57FE" w:rsidRDefault="006D57FE" w:rsidP="00897FAE">
      <w:r>
        <w:t xml:space="preserve">And </w:t>
      </w:r>
      <w:r w:rsidR="00217C6F">
        <w:t>the data relation between DRAMC and DDRIP is following:</w:t>
      </w:r>
    </w:p>
    <w:p w:rsidR="00217C6F" w:rsidRDefault="0079514B" w:rsidP="00897FAE">
      <w:r>
        <w:t>DRL1&lt;----------&gt;M2AI[63:0]</w:t>
      </w:r>
    </w:p>
    <w:p w:rsidR="00217C6F" w:rsidRDefault="0079514B" w:rsidP="00897FAE">
      <w:r>
        <w:t>DRH1&lt;----------&gt;M2A2I[63:0]</w:t>
      </w:r>
    </w:p>
    <w:p w:rsidR="00217C6F" w:rsidRDefault="00217C6F" w:rsidP="00897FAE">
      <w:r>
        <w:t>DFL1</w:t>
      </w:r>
      <w:r w:rsidR="0079514B">
        <w:t>&lt;----------&gt;M2AI[127:64]</w:t>
      </w:r>
    </w:p>
    <w:p w:rsidR="00217C6F" w:rsidRDefault="00217C6F" w:rsidP="00897FAE">
      <w:r>
        <w:t>DFH1</w:t>
      </w:r>
      <w:r w:rsidR="0079514B">
        <w:t>&lt;----------&gt;M2A2I[127:64]</w:t>
      </w:r>
    </w:p>
    <w:p w:rsidR="00D40CAB" w:rsidRDefault="00D40CAB" w:rsidP="00D40CAB">
      <w:r>
        <w:t>A</w:t>
      </w:r>
      <w:r>
        <w:rPr>
          <w:rFonts w:hint="eastAsia"/>
        </w:rPr>
        <w:t xml:space="preserve">nd </w:t>
      </w:r>
      <w:r>
        <w:t>the input data signals LD0F_b, LD1F_b, LD2F_b, LD3F_b, LD4F_b, LD5F_b, LD6F_b, LD7F_b,</w:t>
      </w:r>
    </w:p>
    <w:p w:rsidR="002451C7" w:rsidRDefault="00D40CAB" w:rsidP="00897FAE">
      <w:r>
        <w:t>LD0R_b, LD1R_b, LD2R_b, LD3R_b, LD4R_b, LD5R_b, LD6R_b, LD7R_b</w:t>
      </w:r>
      <w:r w:rsidR="00DF6B33">
        <w:t xml:space="preserve"> come from </w:t>
      </w:r>
      <w:r w:rsidRPr="00D40CAB">
        <w:t>DDRPHYA_A0/RXDIO_1</w:t>
      </w:r>
      <w:r w:rsidR="00DF6B33">
        <w:t xml:space="preserve"> module.</w:t>
      </w:r>
    </w:p>
    <w:p w:rsidR="002451C7" w:rsidRDefault="00DF6B33" w:rsidP="00897FAE">
      <w:r>
        <w:rPr>
          <w:rFonts w:hint="eastAsia"/>
        </w:rPr>
        <w:t>The</w:t>
      </w:r>
      <w:r>
        <w:t xml:space="preserve"> input CLKI</w:t>
      </w:r>
      <w:r>
        <w:rPr>
          <w:rFonts w:hint="eastAsia"/>
        </w:rPr>
        <w:t xml:space="preserve"> </w:t>
      </w:r>
      <w:r>
        <w:t xml:space="preserve">signal </w:t>
      </w:r>
      <w:r>
        <w:rPr>
          <w:rFonts w:hint="eastAsia"/>
        </w:rPr>
        <w:t>is 800M</w:t>
      </w:r>
      <w:r>
        <w:t>Hz</w:t>
      </w:r>
      <w:r>
        <w:rPr>
          <w:rFonts w:hint="eastAsia"/>
        </w:rPr>
        <w:t>,</w:t>
      </w:r>
      <w:r>
        <w:t xml:space="preserve"> which is used to sample the input select signals SEL0 and SEL1 from </w:t>
      </w:r>
      <w:r w:rsidRPr="00DF6B33">
        <w:t>DDRIO_TX_BYTE_PIPE_A0</w:t>
      </w:r>
      <w:r>
        <w:t>.</w:t>
      </w:r>
    </w:p>
    <w:p w:rsidR="00446553" w:rsidRDefault="00446553" w:rsidP="00897FAE"/>
    <w:p w:rsidR="00446553" w:rsidRDefault="00446553">
      <w:pPr>
        <w:widowControl/>
        <w:jc w:val="left"/>
      </w:pPr>
      <w:r>
        <w:br w:type="page"/>
      </w:r>
    </w:p>
    <w:p w:rsidR="00446553" w:rsidRDefault="00446553" w:rsidP="00897FAE">
      <w:r>
        <w:lastRenderedPageBreak/>
        <w:t>Christin</w:t>
      </w:r>
      <w:r>
        <w:rPr>
          <w:rFonts w:hint="eastAsia"/>
        </w:rPr>
        <w:t>e give</w:t>
      </w:r>
      <w:r>
        <w:t xml:space="preserve"> me 3 questions:</w:t>
      </w:r>
    </w:p>
    <w:p w:rsidR="00446553" w:rsidRDefault="00446553" w:rsidP="00897FAE">
      <w:r>
        <w:t>No.1</w:t>
      </w:r>
    </w:p>
    <w:p w:rsidR="00446553" w:rsidRDefault="00446553" w:rsidP="00897FAE">
      <w:r>
        <w:rPr>
          <w:rFonts w:hint="eastAsia"/>
        </w:rPr>
        <w:t>如何调整register的</w:t>
      </w:r>
      <w:r w:rsidR="00FF5CAC">
        <w:rPr>
          <w:rFonts w:hint="eastAsia"/>
        </w:rPr>
        <w:t>data</w:t>
      </w:r>
      <w:r w:rsidR="00FF5CAC">
        <w:t xml:space="preserve"> </w:t>
      </w:r>
      <w:r>
        <w:rPr>
          <w:rFonts w:hint="eastAsia"/>
        </w:rPr>
        <w:t>delay？具体有哪些方法？</w:t>
      </w:r>
    </w:p>
    <w:p w:rsidR="00446553" w:rsidRDefault="00446553" w:rsidP="00897FAE">
      <w:r>
        <w:rPr>
          <w:rFonts w:hint="eastAsia"/>
        </w:rPr>
        <w:t>No</w:t>
      </w:r>
      <w:r>
        <w:t>.2</w:t>
      </w:r>
    </w:p>
    <w:p w:rsidR="00446553" w:rsidRPr="00C0515A" w:rsidRDefault="00446553" w:rsidP="00897FAE">
      <w:pPr>
        <w:rPr>
          <w:u w:val="single"/>
        </w:rPr>
      </w:pPr>
      <w:r w:rsidRPr="00C0515A">
        <w:rPr>
          <w:rFonts w:hint="eastAsia"/>
          <w:u w:val="single"/>
        </w:rPr>
        <w:t>每个register的clock</w:t>
      </w:r>
      <w:r w:rsidRPr="00C0515A">
        <w:rPr>
          <w:u w:val="single"/>
        </w:rPr>
        <w:t xml:space="preserve"> </w:t>
      </w:r>
      <w:r w:rsidRPr="00C0515A">
        <w:rPr>
          <w:rFonts w:hint="eastAsia"/>
          <w:u w:val="single"/>
        </w:rPr>
        <w:t>domain是什么？如何转换？</w:t>
      </w:r>
    </w:p>
    <w:p w:rsidR="00446553" w:rsidRDefault="00446553" w:rsidP="00897FAE">
      <w:r>
        <w:rPr>
          <w:rFonts w:hint="eastAsia"/>
        </w:rPr>
        <w:t>N</w:t>
      </w:r>
      <w:r>
        <w:t>o.3</w:t>
      </w:r>
    </w:p>
    <w:p w:rsidR="00446553" w:rsidRPr="00C0515A" w:rsidRDefault="00446553" w:rsidP="00897FAE">
      <w:pPr>
        <w:rPr>
          <w:u w:val="single"/>
        </w:rPr>
      </w:pPr>
      <w:r w:rsidRPr="00C0515A">
        <w:rPr>
          <w:rFonts w:hint="eastAsia"/>
          <w:u w:val="single"/>
        </w:rPr>
        <w:t>为什么要那么多MUX，原因是什么？</w:t>
      </w:r>
    </w:p>
    <w:p w:rsidR="00CD2DF6" w:rsidRDefault="00CD2DF6" w:rsidP="00897FAE"/>
    <w:p w:rsidR="00CD2DF6" w:rsidRDefault="00CD2DF6" w:rsidP="00897FAE"/>
    <w:p w:rsidR="00CD2DF6" w:rsidRPr="00CD2DF6" w:rsidRDefault="00CD2DF6" w:rsidP="00897FAE"/>
    <w:p w:rsidR="00CD2DF6" w:rsidRPr="00CD2DF6" w:rsidRDefault="00CD2DF6" w:rsidP="00897FAE"/>
    <w:p w:rsidR="00CD2DF6" w:rsidRPr="00CD2DF6" w:rsidRDefault="00CD2DF6" w:rsidP="00897FAE"/>
    <w:p w:rsidR="00CD2DF6" w:rsidRPr="00CD2DF6" w:rsidRDefault="00CD2DF6" w:rsidP="00897FAE"/>
    <w:p w:rsidR="00CD2DF6" w:rsidRPr="004A0803" w:rsidRDefault="00CD2DF6" w:rsidP="00897FAE">
      <w:pPr>
        <w:rPr>
          <w:sz w:val="10"/>
        </w:rPr>
      </w:pPr>
      <w:r w:rsidRPr="004A0803">
        <w:rPr>
          <w:sz w:val="10"/>
        </w:rPr>
        <w:t>DCONV_WADV_NEW DNTMDL0Q (.Y(MDL0_N),.A(MDL0X),.OS2(WOS2),.OS1(WOS1),.OS0(WOS0),.CLK(CLKO),.SCANEN(SCANEN),.ATPGEN(ATPGEN),.RDIMM(RDIMM), .RST_(RST_))</w:t>
      </w:r>
    </w:p>
    <w:p w:rsidR="00D7596D" w:rsidRDefault="00D7596D" w:rsidP="00897FAE">
      <w:r>
        <w:t>MDLOX---&gt;MDLO_N</w:t>
      </w:r>
      <w:r>
        <w:rPr>
          <w:rFonts w:hint="eastAsia"/>
        </w:rPr>
        <w:t>大概延迟了3个T</w:t>
      </w:r>
    </w:p>
    <w:p w:rsidR="00D7596D" w:rsidRDefault="00D7596D" w:rsidP="00897FAE">
      <w:r>
        <w:rPr>
          <w:rFonts w:hint="eastAsia"/>
        </w:rPr>
        <w:t>可以通过WOS来调整</w:t>
      </w:r>
    </w:p>
    <w:p w:rsidR="007E0DF0" w:rsidRDefault="00D7596D" w:rsidP="007E0DF0">
      <w:r>
        <w:t>module</w:t>
      </w:r>
      <w:r w:rsidRPr="00D7596D">
        <w:t xml:space="preserve"> </w:t>
      </w:r>
      <w:r>
        <w:rPr>
          <w:rFonts w:hint="eastAsia"/>
        </w:rPr>
        <w:t>“</w:t>
      </w:r>
      <w:r w:rsidRPr="00D7596D">
        <w:t>DCONV_WADV_NEW</w:t>
      </w:r>
      <w:r>
        <w:rPr>
          <w:rFonts w:hint="eastAsia"/>
        </w:rPr>
        <w:t>”有7个</w:t>
      </w:r>
      <w:r w:rsidR="007E0DF0">
        <w:rPr>
          <w:rFonts w:hint="eastAsia"/>
        </w:rPr>
        <w:t>相连的</w:t>
      </w:r>
      <w:r>
        <w:rPr>
          <w:rFonts w:hint="eastAsia"/>
        </w:rPr>
        <w:t>register</w:t>
      </w:r>
      <w:r w:rsidR="00A85B55">
        <w:rPr>
          <w:rFonts w:hint="eastAsia"/>
        </w:rPr>
        <w:t>，</w:t>
      </w:r>
      <w:r w:rsidR="007E0DF0">
        <w:rPr>
          <w:rFonts w:hint="eastAsia"/>
        </w:rPr>
        <w:t>如下图所示：</w:t>
      </w:r>
    </w:p>
    <w:p w:rsidR="00D7596D" w:rsidRDefault="00D7596D" w:rsidP="00D7596D">
      <w:r>
        <w:t>assign SIDD[6] = A &amp; (OS==3'b111);</w:t>
      </w:r>
    </w:p>
    <w:p w:rsidR="00D7596D" w:rsidRDefault="00D7596D" w:rsidP="00D7596D">
      <w:r>
        <w:t>assign SIDD[5] = SID[6] | A &amp; (OS==3'b110);</w:t>
      </w:r>
    </w:p>
    <w:p w:rsidR="00D7596D" w:rsidRDefault="00D7596D" w:rsidP="00D7596D">
      <w:r>
        <w:t>assign SIDD[4] = SID[5] | A &amp; (OS==3'b101);</w:t>
      </w:r>
    </w:p>
    <w:p w:rsidR="00D7596D" w:rsidRDefault="00D7596D" w:rsidP="00D7596D">
      <w:r>
        <w:t>assign SIDD[3] = SID[4] | A &amp; (OS==3'b100);</w:t>
      </w:r>
    </w:p>
    <w:p w:rsidR="00D7596D" w:rsidRDefault="00D7596D" w:rsidP="00D7596D">
      <w:r>
        <w:t>assign SIDD[2] = SID[3] | A &amp; (OS==</w:t>
      </w:r>
      <w:r w:rsidRPr="00D7596D">
        <w:rPr>
          <w:highlight w:val="yellow"/>
        </w:rPr>
        <w:t>3'b011)</w:t>
      </w:r>
      <w:r>
        <w:t>;</w:t>
      </w:r>
    </w:p>
    <w:p w:rsidR="00D7596D" w:rsidRDefault="00D7596D" w:rsidP="00D7596D">
      <w:r>
        <w:t>assign SIDD[1] = SID[2] | A &amp; (OS==3'b010);</w:t>
      </w:r>
    </w:p>
    <w:p w:rsidR="00D7596D" w:rsidRDefault="00D7596D" w:rsidP="00D7596D">
      <w:r>
        <w:t>assign SIDD[0] = SID[1] | A &amp; (OS==3'b001);</w:t>
      </w:r>
    </w:p>
    <w:p w:rsidR="00D7596D" w:rsidRDefault="00D7596D" w:rsidP="00D7596D">
      <w:r>
        <w:t>assign Y = SID[0] ;</w:t>
      </w:r>
    </w:p>
    <w:p w:rsidR="007E0DF0" w:rsidRDefault="007E0DF0" w:rsidP="00D7596D">
      <w:r>
        <w:rPr>
          <w:rFonts w:hint="eastAsia"/>
        </w:rPr>
        <w:t>其中DIO_DDRPHY中默认OS==3</w:t>
      </w:r>
      <w:r>
        <w:t>’b011</w:t>
      </w:r>
      <w:r>
        <w:rPr>
          <w:rFonts w:hint="eastAsia"/>
        </w:rPr>
        <w:t>，即TX</w:t>
      </w:r>
      <w:r>
        <w:t xml:space="preserve"> </w:t>
      </w:r>
      <w:r>
        <w:rPr>
          <w:rFonts w:hint="eastAsia"/>
        </w:rPr>
        <w:t>data会延迟3T</w:t>
      </w:r>
      <w:r w:rsidR="001D4937">
        <w:rPr>
          <w:rFonts w:hint="eastAsia"/>
        </w:rPr>
        <w:t>。通过调节OS可以使TX</w:t>
      </w:r>
      <w:r w:rsidR="001D4937">
        <w:t xml:space="preserve"> </w:t>
      </w:r>
      <w:r w:rsidR="001D4937">
        <w:rPr>
          <w:rFonts w:hint="eastAsia"/>
        </w:rPr>
        <w:t>data</w:t>
      </w:r>
      <w:r w:rsidR="003C255E">
        <w:rPr>
          <w:rFonts w:hint="eastAsia"/>
        </w:rPr>
        <w:t>的output</w:t>
      </w:r>
      <w:r w:rsidR="001D4937">
        <w:t xml:space="preserve"> </w:t>
      </w:r>
      <w:r w:rsidR="001D4937">
        <w:rPr>
          <w:rFonts w:hint="eastAsia"/>
        </w:rPr>
        <w:t>提前或延迟几T出现。</w:t>
      </w:r>
    </w:p>
    <w:p w:rsidR="001F7248" w:rsidRDefault="001F7248" w:rsidP="00D7596D">
      <w:r>
        <w:rPr>
          <w:rFonts w:hint="eastAsia"/>
        </w:rPr>
        <w:t>A是TX</w:t>
      </w:r>
      <w:r>
        <w:t xml:space="preserve"> </w:t>
      </w:r>
      <w:r>
        <w:rPr>
          <w:rFonts w:hint="eastAsia"/>
        </w:rPr>
        <w:t>data</w:t>
      </w:r>
      <w:r>
        <w:t xml:space="preserve"> </w:t>
      </w:r>
      <w:r>
        <w:rPr>
          <w:rFonts w:hint="eastAsia"/>
        </w:rPr>
        <w:t>MDL0/1X</w:t>
      </w:r>
      <w:r>
        <w:t xml:space="preserve"> </w:t>
      </w:r>
      <w:r>
        <w:rPr>
          <w:rFonts w:hint="eastAsia"/>
        </w:rPr>
        <w:t>或MDH0/1X的例化。</w:t>
      </w:r>
    </w:p>
    <w:p w:rsidR="001F7248" w:rsidRDefault="001F7248" w:rsidP="00D7596D"/>
    <w:p w:rsidR="001F7248" w:rsidRDefault="001F7248" w:rsidP="00D7596D">
      <w:r>
        <w:rPr>
          <w:rFonts w:hint="eastAsia"/>
        </w:rPr>
        <w:t>TX</w:t>
      </w:r>
      <w:r>
        <w:t xml:space="preserve"> </w:t>
      </w:r>
      <w:r>
        <w:rPr>
          <w:rFonts w:hint="eastAsia"/>
        </w:rPr>
        <w:t>data：</w:t>
      </w:r>
    </w:p>
    <w:p w:rsidR="000F1601" w:rsidRDefault="000F1601" w:rsidP="00D7596D">
      <w:r>
        <w:rPr>
          <w:rFonts w:hint="eastAsia"/>
        </w:rPr>
        <w:t xml:space="preserve">For example: </w:t>
      </w:r>
      <w:r>
        <w:t xml:space="preserve">2 </w:t>
      </w:r>
      <w:r>
        <w:rPr>
          <w:rFonts w:hint="eastAsia"/>
        </w:rPr>
        <w:t>cells, A* represent someone cell, t</w:t>
      </w:r>
      <w:r>
        <w:t>otally 8 number.</w:t>
      </w:r>
    </w:p>
    <w:tbl>
      <w:tblPr>
        <w:tblStyle w:val="af"/>
        <w:tblW w:w="0" w:type="auto"/>
        <w:tblLook w:val="04A0" w:firstRow="1" w:lastRow="0" w:firstColumn="1" w:lastColumn="0" w:noHBand="0" w:noVBand="1"/>
      </w:tblPr>
      <w:tblGrid>
        <w:gridCol w:w="4148"/>
        <w:gridCol w:w="4148"/>
      </w:tblGrid>
      <w:tr w:rsidR="00BB004A" w:rsidTr="001F7248">
        <w:tc>
          <w:tcPr>
            <w:tcW w:w="4148" w:type="dxa"/>
          </w:tcPr>
          <w:p w:rsidR="00BB004A" w:rsidRDefault="00A5727C" w:rsidP="00D7596D">
            <w:r>
              <w:rPr>
                <w:rFonts w:hint="eastAsia"/>
              </w:rPr>
              <w:t>Last</w:t>
            </w:r>
          </w:p>
        </w:tc>
        <w:tc>
          <w:tcPr>
            <w:tcW w:w="4148" w:type="dxa"/>
          </w:tcPr>
          <w:p w:rsidR="00BB004A" w:rsidRDefault="00A5727C" w:rsidP="00D7596D">
            <w:r>
              <w:rPr>
                <w:rFonts w:hint="eastAsia"/>
              </w:rPr>
              <w:t>Next</w:t>
            </w:r>
          </w:p>
        </w:tc>
      </w:tr>
      <w:tr w:rsidR="001F7248" w:rsidTr="001F7248">
        <w:tc>
          <w:tcPr>
            <w:tcW w:w="4148" w:type="dxa"/>
          </w:tcPr>
          <w:p w:rsidR="001F7248" w:rsidRDefault="00737E7F" w:rsidP="00D7596D">
            <w:r>
              <w:rPr>
                <w:rFonts w:hint="eastAsia"/>
              </w:rPr>
              <w:t>M1AD[</w:t>
            </w:r>
            <w:r>
              <w:t>7:0</w:t>
            </w:r>
            <w:r>
              <w:rPr>
                <w:rFonts w:hint="eastAsia"/>
              </w:rPr>
              <w:t>]</w:t>
            </w:r>
          </w:p>
        </w:tc>
        <w:tc>
          <w:tcPr>
            <w:tcW w:w="4148" w:type="dxa"/>
          </w:tcPr>
          <w:p w:rsidR="001F7248" w:rsidRDefault="001F7248" w:rsidP="00D7596D">
            <w:r>
              <w:rPr>
                <w:rFonts w:hint="eastAsia"/>
              </w:rPr>
              <w:t>M1DL</w:t>
            </w:r>
            <w:r>
              <w:t>0_A0[7:0]</w:t>
            </w:r>
          </w:p>
        </w:tc>
      </w:tr>
      <w:tr w:rsidR="001F7248" w:rsidTr="001F7248">
        <w:tc>
          <w:tcPr>
            <w:tcW w:w="4148" w:type="dxa"/>
          </w:tcPr>
          <w:p w:rsidR="001F7248" w:rsidRDefault="00737E7F" w:rsidP="00D7596D">
            <w:r>
              <w:rPr>
                <w:rFonts w:hint="eastAsia"/>
              </w:rPr>
              <w:t>M2AD[</w:t>
            </w:r>
            <w:r>
              <w:t>7:0</w:t>
            </w:r>
            <w:r>
              <w:rPr>
                <w:rFonts w:hint="eastAsia"/>
              </w:rPr>
              <w:t>]</w:t>
            </w:r>
          </w:p>
        </w:tc>
        <w:tc>
          <w:tcPr>
            <w:tcW w:w="4148" w:type="dxa"/>
          </w:tcPr>
          <w:p w:rsidR="001F7248" w:rsidRDefault="001F7248" w:rsidP="00D7596D">
            <w:r>
              <w:rPr>
                <w:rFonts w:hint="eastAsia"/>
              </w:rPr>
              <w:t>M1DL</w:t>
            </w:r>
            <w:r w:rsidR="003427E8">
              <w:t>1</w:t>
            </w:r>
            <w:r>
              <w:t>_A0[7:0]</w:t>
            </w:r>
          </w:p>
        </w:tc>
      </w:tr>
      <w:tr w:rsidR="001F7248" w:rsidTr="003427E8">
        <w:tc>
          <w:tcPr>
            <w:tcW w:w="4148" w:type="dxa"/>
            <w:tcBorders>
              <w:bottom w:val="single" w:sz="4" w:space="0" w:color="auto"/>
            </w:tcBorders>
          </w:tcPr>
          <w:p w:rsidR="001F7248" w:rsidRDefault="00737E7F" w:rsidP="00D7596D">
            <w:r>
              <w:rPr>
                <w:rFonts w:hint="eastAsia"/>
              </w:rPr>
              <w:t>M1AD[</w:t>
            </w:r>
            <w:r>
              <w:t>71:64</w:t>
            </w:r>
            <w:r>
              <w:rPr>
                <w:rFonts w:hint="eastAsia"/>
              </w:rPr>
              <w:t>]</w:t>
            </w:r>
          </w:p>
        </w:tc>
        <w:tc>
          <w:tcPr>
            <w:tcW w:w="4148" w:type="dxa"/>
            <w:tcBorders>
              <w:bottom w:val="single" w:sz="4" w:space="0" w:color="auto"/>
            </w:tcBorders>
          </w:tcPr>
          <w:p w:rsidR="001F7248" w:rsidRDefault="003427E8" w:rsidP="00D7596D">
            <w:r>
              <w:rPr>
                <w:rFonts w:hint="eastAsia"/>
              </w:rPr>
              <w:t>M1DH</w:t>
            </w:r>
            <w:r w:rsidR="001F7248">
              <w:t>0_A0[7:0]</w:t>
            </w:r>
          </w:p>
        </w:tc>
      </w:tr>
      <w:tr w:rsidR="001F7248" w:rsidTr="003427E8">
        <w:tc>
          <w:tcPr>
            <w:tcW w:w="4148" w:type="dxa"/>
            <w:tcBorders>
              <w:bottom w:val="single" w:sz="24" w:space="0" w:color="000000"/>
            </w:tcBorders>
          </w:tcPr>
          <w:p w:rsidR="001F7248" w:rsidRDefault="00737E7F" w:rsidP="00D7596D">
            <w:r>
              <w:rPr>
                <w:rFonts w:hint="eastAsia"/>
              </w:rPr>
              <w:t>M2AD[</w:t>
            </w:r>
            <w:r>
              <w:t>71:64</w:t>
            </w:r>
            <w:r>
              <w:rPr>
                <w:rFonts w:hint="eastAsia"/>
              </w:rPr>
              <w:t>]</w:t>
            </w:r>
          </w:p>
        </w:tc>
        <w:tc>
          <w:tcPr>
            <w:tcW w:w="4148" w:type="dxa"/>
            <w:tcBorders>
              <w:bottom w:val="single" w:sz="24" w:space="0" w:color="000000"/>
            </w:tcBorders>
          </w:tcPr>
          <w:p w:rsidR="001F7248" w:rsidRDefault="003427E8" w:rsidP="00D7596D">
            <w:r>
              <w:rPr>
                <w:rFonts w:hint="eastAsia"/>
              </w:rPr>
              <w:t>M1DH</w:t>
            </w:r>
            <w:r>
              <w:t>1</w:t>
            </w:r>
            <w:r w:rsidR="001F7248">
              <w:t>_A0[7:0]</w:t>
            </w:r>
          </w:p>
        </w:tc>
      </w:tr>
      <w:tr w:rsidR="001F7248" w:rsidTr="003427E8">
        <w:tc>
          <w:tcPr>
            <w:tcW w:w="4148" w:type="dxa"/>
            <w:tcBorders>
              <w:top w:val="single" w:sz="24" w:space="0" w:color="000000"/>
            </w:tcBorders>
          </w:tcPr>
          <w:p w:rsidR="001F7248" w:rsidRDefault="00737E7F" w:rsidP="00D7596D">
            <w:r>
              <w:rPr>
                <w:rFonts w:hint="eastAsia"/>
              </w:rPr>
              <w:t>M1AD[</w:t>
            </w:r>
            <w:r>
              <w:t>15:8</w:t>
            </w:r>
            <w:r>
              <w:rPr>
                <w:rFonts w:hint="eastAsia"/>
              </w:rPr>
              <w:t>]</w:t>
            </w:r>
          </w:p>
        </w:tc>
        <w:tc>
          <w:tcPr>
            <w:tcW w:w="4148" w:type="dxa"/>
            <w:tcBorders>
              <w:top w:val="single" w:sz="24" w:space="0" w:color="000000"/>
            </w:tcBorders>
          </w:tcPr>
          <w:p w:rsidR="001F7248" w:rsidRDefault="001F7248" w:rsidP="00D7596D">
            <w:r>
              <w:rPr>
                <w:rFonts w:hint="eastAsia"/>
              </w:rPr>
              <w:t>M1DL</w:t>
            </w:r>
            <w:r w:rsidR="00737E7F">
              <w:t>0_A1</w:t>
            </w:r>
            <w:r>
              <w:t>[7:0]</w:t>
            </w:r>
          </w:p>
        </w:tc>
      </w:tr>
      <w:tr w:rsidR="001F7248" w:rsidTr="001F7248">
        <w:tc>
          <w:tcPr>
            <w:tcW w:w="4148" w:type="dxa"/>
          </w:tcPr>
          <w:p w:rsidR="001F7248" w:rsidRDefault="00737E7F" w:rsidP="00D7596D">
            <w:r>
              <w:rPr>
                <w:rFonts w:hint="eastAsia"/>
              </w:rPr>
              <w:t>M2AD[</w:t>
            </w:r>
            <w:r>
              <w:t>15:8</w:t>
            </w:r>
            <w:r>
              <w:rPr>
                <w:rFonts w:hint="eastAsia"/>
              </w:rPr>
              <w:t>]</w:t>
            </w:r>
          </w:p>
        </w:tc>
        <w:tc>
          <w:tcPr>
            <w:tcW w:w="4148" w:type="dxa"/>
          </w:tcPr>
          <w:p w:rsidR="001F7248" w:rsidRDefault="00737E7F" w:rsidP="00D7596D">
            <w:r>
              <w:rPr>
                <w:rFonts w:hint="eastAsia"/>
              </w:rPr>
              <w:t>M1DL</w:t>
            </w:r>
            <w:r>
              <w:t>1_A1</w:t>
            </w:r>
            <w:r w:rsidR="001F7248">
              <w:t>[7:0]</w:t>
            </w:r>
          </w:p>
        </w:tc>
      </w:tr>
      <w:tr w:rsidR="001F7248" w:rsidTr="001F7248">
        <w:tc>
          <w:tcPr>
            <w:tcW w:w="4148" w:type="dxa"/>
          </w:tcPr>
          <w:p w:rsidR="001F7248" w:rsidRDefault="00737E7F" w:rsidP="00D7596D">
            <w:r>
              <w:rPr>
                <w:rFonts w:hint="eastAsia"/>
              </w:rPr>
              <w:t>M1AD[</w:t>
            </w:r>
            <w:r>
              <w:t>79:72</w:t>
            </w:r>
            <w:r>
              <w:rPr>
                <w:rFonts w:hint="eastAsia"/>
              </w:rPr>
              <w:t>]</w:t>
            </w:r>
          </w:p>
        </w:tc>
        <w:tc>
          <w:tcPr>
            <w:tcW w:w="4148" w:type="dxa"/>
          </w:tcPr>
          <w:p w:rsidR="001F7248" w:rsidRDefault="00737E7F" w:rsidP="00D7596D">
            <w:r>
              <w:rPr>
                <w:rFonts w:hint="eastAsia"/>
              </w:rPr>
              <w:t>M1DH</w:t>
            </w:r>
            <w:r>
              <w:t>0_A1</w:t>
            </w:r>
            <w:r w:rsidR="001F7248">
              <w:t>[7:0]</w:t>
            </w:r>
          </w:p>
        </w:tc>
      </w:tr>
      <w:tr w:rsidR="001F7248" w:rsidTr="001F7248">
        <w:tc>
          <w:tcPr>
            <w:tcW w:w="4148" w:type="dxa"/>
          </w:tcPr>
          <w:p w:rsidR="001F7248" w:rsidRDefault="00737E7F" w:rsidP="00D7596D">
            <w:r>
              <w:rPr>
                <w:rFonts w:hint="eastAsia"/>
              </w:rPr>
              <w:t>M2AD[</w:t>
            </w:r>
            <w:r>
              <w:t>79:72</w:t>
            </w:r>
            <w:r>
              <w:rPr>
                <w:rFonts w:hint="eastAsia"/>
              </w:rPr>
              <w:t>]</w:t>
            </w:r>
          </w:p>
        </w:tc>
        <w:tc>
          <w:tcPr>
            <w:tcW w:w="4148" w:type="dxa"/>
          </w:tcPr>
          <w:p w:rsidR="001F7248" w:rsidRDefault="001F7248" w:rsidP="00737E7F">
            <w:r>
              <w:rPr>
                <w:rFonts w:hint="eastAsia"/>
              </w:rPr>
              <w:t>M1D</w:t>
            </w:r>
            <w:r w:rsidR="00737E7F">
              <w:t>H1_A1</w:t>
            </w:r>
            <w:r>
              <w:t>[7:0]</w:t>
            </w:r>
          </w:p>
        </w:tc>
      </w:tr>
    </w:tbl>
    <w:p w:rsidR="001F7248" w:rsidRDefault="00F817F1" w:rsidP="00F817F1">
      <w:r>
        <w:rPr>
          <w:rFonts w:hint="eastAsia"/>
        </w:rPr>
        <w:t xml:space="preserve">* </w:t>
      </w:r>
      <w:r>
        <w:t xml:space="preserve"> </w:t>
      </w:r>
      <w:r w:rsidR="00BB004A">
        <w:rPr>
          <w:rFonts w:hint="eastAsia"/>
        </w:rPr>
        <w:t>DDRIO_CHX002</w:t>
      </w:r>
    </w:p>
    <w:p w:rsidR="00FA7CD0" w:rsidRDefault="00FA7CD0" w:rsidP="00FA7CD0">
      <w:pPr>
        <w:rPr>
          <w:rFonts w:ascii="Timing Diagram" w:hAnsi="Timing Diagram"/>
        </w:rPr>
      </w:pPr>
      <w:r>
        <w:rPr>
          <w:rFonts w:ascii="Timing Diagram" w:hAnsi="Timing Diagram"/>
        </w:rPr>
        <w:t>rfrfrf</w:t>
      </w:r>
    </w:p>
    <w:p w:rsidR="00FA7CD0" w:rsidRDefault="00FA7CD0" w:rsidP="00FA7CD0">
      <w:pPr>
        <w:rPr>
          <w:rFonts w:ascii="Timing Diagram" w:hAnsi="Timing Diagram"/>
        </w:rPr>
      </w:pPr>
      <w:r>
        <w:rPr>
          <w:rFonts w:ascii="Timing Diagram" w:hAnsi="Timing Diagram"/>
        </w:rPr>
        <w:t>d</w:t>
      </w:r>
      <w:r w:rsidRPr="007E375D">
        <w:rPr>
          <w:rFonts w:ascii="Timing Diagram" w:hAnsi="Timing Diagram" w:hint="eastAsia"/>
          <w:highlight w:val="yellow"/>
        </w:rPr>
        <w:t>xxxx</w:t>
      </w:r>
      <w:r>
        <w:rPr>
          <w:rFonts w:ascii="Timing Diagram" w:hAnsi="Timing Diagram" w:hint="eastAsia"/>
        </w:rPr>
        <w:t>x</w:t>
      </w:r>
    </w:p>
    <w:p w:rsidR="00BB004A" w:rsidRDefault="00FA7CD0" w:rsidP="00D7596D">
      <w:r>
        <w:rPr>
          <w:rFonts w:hint="eastAsia"/>
        </w:rPr>
        <w:t>M1DL0-M1DH0-M1DL1-M1DH1</w:t>
      </w:r>
    </w:p>
    <w:p w:rsidR="001F7248" w:rsidRDefault="001F7248" w:rsidP="00D7596D">
      <w:r>
        <w:rPr>
          <w:rFonts w:hint="eastAsia"/>
        </w:rPr>
        <w:lastRenderedPageBreak/>
        <w:t>RX</w:t>
      </w:r>
      <w:r>
        <w:t xml:space="preserve"> </w:t>
      </w:r>
      <w:r>
        <w:rPr>
          <w:rFonts w:hint="eastAsia"/>
        </w:rPr>
        <w:t>data：</w:t>
      </w:r>
    </w:p>
    <w:p w:rsidR="001F7248" w:rsidRDefault="00BB004A" w:rsidP="00D7596D">
      <w:r>
        <w:rPr>
          <w:rFonts w:hint="eastAsia"/>
        </w:rPr>
        <w:t>For example: different A* represent different cell.</w:t>
      </w:r>
    </w:p>
    <w:tbl>
      <w:tblPr>
        <w:tblStyle w:val="af"/>
        <w:tblW w:w="0" w:type="auto"/>
        <w:tblLook w:val="04A0" w:firstRow="1" w:lastRow="0" w:firstColumn="1" w:lastColumn="0" w:noHBand="0" w:noVBand="1"/>
      </w:tblPr>
      <w:tblGrid>
        <w:gridCol w:w="704"/>
        <w:gridCol w:w="3544"/>
        <w:gridCol w:w="4048"/>
      </w:tblGrid>
      <w:tr w:rsidR="00A5727C" w:rsidTr="00FF2B30">
        <w:tc>
          <w:tcPr>
            <w:tcW w:w="704" w:type="dxa"/>
            <w:tcBorders>
              <w:bottom w:val="single" w:sz="24" w:space="0" w:color="000000"/>
              <w:right w:val="single" w:sz="24" w:space="0" w:color="000000"/>
            </w:tcBorders>
          </w:tcPr>
          <w:p w:rsidR="00A5727C" w:rsidRDefault="00A5727C" w:rsidP="00A5727C"/>
        </w:tc>
        <w:tc>
          <w:tcPr>
            <w:tcW w:w="3544" w:type="dxa"/>
            <w:tcBorders>
              <w:left w:val="single" w:sz="24" w:space="0" w:color="000000"/>
              <w:bottom w:val="single" w:sz="24" w:space="0" w:color="000000"/>
              <w:right w:val="single" w:sz="24" w:space="0" w:color="000000"/>
            </w:tcBorders>
          </w:tcPr>
          <w:p w:rsidR="00A5727C" w:rsidRDefault="00A5727C" w:rsidP="00A5727C">
            <w:r>
              <w:t>L</w:t>
            </w:r>
            <w:r>
              <w:rPr>
                <w:rFonts w:hint="eastAsia"/>
              </w:rPr>
              <w:t>ow</w:t>
            </w:r>
            <w:r>
              <w:t xml:space="preserve"> </w:t>
            </w:r>
            <w:r>
              <w:rPr>
                <w:rFonts w:hint="eastAsia"/>
              </w:rPr>
              <w:t>bit</w:t>
            </w:r>
          </w:p>
        </w:tc>
        <w:tc>
          <w:tcPr>
            <w:tcW w:w="4048" w:type="dxa"/>
            <w:tcBorders>
              <w:left w:val="single" w:sz="24" w:space="0" w:color="000000"/>
              <w:bottom w:val="single" w:sz="24" w:space="0" w:color="000000"/>
            </w:tcBorders>
          </w:tcPr>
          <w:p w:rsidR="00A5727C" w:rsidRDefault="00A5727C" w:rsidP="00A5727C">
            <w:r>
              <w:rPr>
                <w:rFonts w:hint="eastAsia"/>
              </w:rPr>
              <w:t>High</w:t>
            </w:r>
            <w:r>
              <w:t xml:space="preserve"> </w:t>
            </w:r>
            <w:r>
              <w:rPr>
                <w:rFonts w:hint="eastAsia"/>
              </w:rPr>
              <w:t>bit</w:t>
            </w:r>
          </w:p>
        </w:tc>
      </w:tr>
      <w:tr w:rsidR="00A5727C" w:rsidTr="00FF2B30">
        <w:tc>
          <w:tcPr>
            <w:tcW w:w="704" w:type="dxa"/>
            <w:vMerge w:val="restart"/>
            <w:tcBorders>
              <w:top w:val="single" w:sz="24" w:space="0" w:color="000000"/>
              <w:right w:val="single" w:sz="24" w:space="0" w:color="000000"/>
            </w:tcBorders>
          </w:tcPr>
          <w:p w:rsidR="00A5727C" w:rsidRDefault="00A5727C" w:rsidP="00A5727C">
            <w:r>
              <w:rPr>
                <w:rFonts w:hint="eastAsia"/>
              </w:rPr>
              <w:t>Raise</w:t>
            </w:r>
          </w:p>
          <w:p w:rsidR="00A5727C" w:rsidRDefault="00A5727C" w:rsidP="00A5727C">
            <w:r>
              <w:t>edge</w:t>
            </w:r>
          </w:p>
        </w:tc>
        <w:tc>
          <w:tcPr>
            <w:tcW w:w="3544" w:type="dxa"/>
            <w:tcBorders>
              <w:top w:val="single" w:sz="24" w:space="0" w:color="000000"/>
              <w:left w:val="single" w:sz="24" w:space="0" w:color="000000"/>
              <w:right w:val="single" w:sz="24" w:space="0" w:color="000000"/>
            </w:tcBorders>
          </w:tcPr>
          <w:p w:rsidR="00A5727C" w:rsidRDefault="00A5727C" w:rsidP="00A5727C">
            <w:r>
              <w:rPr>
                <w:rFonts w:hint="eastAsia"/>
              </w:rPr>
              <w:t>DRL1_A0_b7~b0</w:t>
            </w:r>
            <w:r>
              <w:t xml:space="preserve"> </w:t>
            </w:r>
            <w:r>
              <w:rPr>
                <w:rFonts w:hint="eastAsia"/>
              </w:rPr>
              <w:t>-&gt; M2AI[</w:t>
            </w:r>
            <w:r>
              <w:t>7:0</w:t>
            </w:r>
            <w:r>
              <w:rPr>
                <w:rFonts w:hint="eastAsia"/>
              </w:rPr>
              <w:t>]</w:t>
            </w:r>
          </w:p>
        </w:tc>
        <w:tc>
          <w:tcPr>
            <w:tcW w:w="4048" w:type="dxa"/>
            <w:tcBorders>
              <w:top w:val="single" w:sz="24" w:space="0" w:color="000000"/>
              <w:left w:val="single" w:sz="24" w:space="0" w:color="000000"/>
            </w:tcBorders>
          </w:tcPr>
          <w:p w:rsidR="00A5727C" w:rsidRDefault="00A5727C" w:rsidP="00A5727C">
            <w:r>
              <w:rPr>
                <w:rFonts w:hint="eastAsia"/>
              </w:rPr>
              <w:t>DRH1_A0_b7~b0</w:t>
            </w:r>
            <w:r>
              <w:t xml:space="preserve"> </w:t>
            </w:r>
            <w:r>
              <w:rPr>
                <w:rFonts w:hint="eastAsia"/>
              </w:rPr>
              <w:t>-&gt; M2A</w:t>
            </w:r>
            <w:r>
              <w:t>2</w:t>
            </w:r>
            <w:r>
              <w:rPr>
                <w:rFonts w:hint="eastAsia"/>
              </w:rPr>
              <w:t>I[</w:t>
            </w:r>
            <w:r>
              <w:t>7:0</w:t>
            </w:r>
            <w:r>
              <w:rPr>
                <w:rFonts w:hint="eastAsia"/>
              </w:rPr>
              <w:t>]</w:t>
            </w:r>
          </w:p>
        </w:tc>
      </w:tr>
      <w:tr w:rsidR="00A5727C" w:rsidTr="00FF2B30">
        <w:tc>
          <w:tcPr>
            <w:tcW w:w="704" w:type="dxa"/>
            <w:vMerge/>
            <w:tcBorders>
              <w:right w:val="single" w:sz="24" w:space="0" w:color="000000"/>
            </w:tcBorders>
          </w:tcPr>
          <w:p w:rsidR="00A5727C" w:rsidRDefault="00A5727C" w:rsidP="00A5727C"/>
        </w:tc>
        <w:tc>
          <w:tcPr>
            <w:tcW w:w="3544" w:type="dxa"/>
            <w:tcBorders>
              <w:left w:val="single" w:sz="24" w:space="0" w:color="000000"/>
              <w:right w:val="single" w:sz="24" w:space="0" w:color="000000"/>
            </w:tcBorders>
          </w:tcPr>
          <w:p w:rsidR="00A5727C" w:rsidRDefault="00A5727C" w:rsidP="00A5727C">
            <w:r>
              <w:rPr>
                <w:rFonts w:hint="eastAsia"/>
              </w:rPr>
              <w:t>DRL1_A1_b7~b0</w:t>
            </w:r>
            <w:r>
              <w:t xml:space="preserve"> </w:t>
            </w:r>
            <w:r>
              <w:rPr>
                <w:rFonts w:hint="eastAsia"/>
              </w:rPr>
              <w:t>-&gt; M2AI[</w:t>
            </w:r>
            <w:r>
              <w:t>15:8</w:t>
            </w:r>
            <w:r>
              <w:rPr>
                <w:rFonts w:hint="eastAsia"/>
              </w:rPr>
              <w:t>]</w:t>
            </w:r>
          </w:p>
        </w:tc>
        <w:tc>
          <w:tcPr>
            <w:tcW w:w="4048" w:type="dxa"/>
            <w:tcBorders>
              <w:left w:val="single" w:sz="24" w:space="0" w:color="000000"/>
            </w:tcBorders>
          </w:tcPr>
          <w:p w:rsidR="00A5727C" w:rsidRDefault="00A5727C" w:rsidP="00A5727C">
            <w:r>
              <w:rPr>
                <w:rFonts w:hint="eastAsia"/>
              </w:rPr>
              <w:t>DRH1_A0_b7~b0</w:t>
            </w:r>
            <w:r>
              <w:t xml:space="preserve"> </w:t>
            </w:r>
            <w:r>
              <w:rPr>
                <w:rFonts w:hint="eastAsia"/>
              </w:rPr>
              <w:t>-&gt; M2A</w:t>
            </w:r>
            <w:r>
              <w:t>2</w:t>
            </w:r>
            <w:r>
              <w:rPr>
                <w:rFonts w:hint="eastAsia"/>
              </w:rPr>
              <w:t>I[</w:t>
            </w:r>
            <w:r>
              <w:t>15:8</w:t>
            </w:r>
            <w:r>
              <w:rPr>
                <w:rFonts w:hint="eastAsia"/>
              </w:rPr>
              <w:t>]</w:t>
            </w:r>
          </w:p>
        </w:tc>
      </w:tr>
      <w:tr w:rsidR="00A5727C" w:rsidTr="00FF2B30">
        <w:tc>
          <w:tcPr>
            <w:tcW w:w="704" w:type="dxa"/>
            <w:vMerge/>
            <w:tcBorders>
              <w:right w:val="single" w:sz="24" w:space="0" w:color="000000"/>
            </w:tcBorders>
          </w:tcPr>
          <w:p w:rsidR="00A5727C" w:rsidRDefault="00A5727C" w:rsidP="00A5727C"/>
        </w:tc>
        <w:tc>
          <w:tcPr>
            <w:tcW w:w="3544" w:type="dxa"/>
            <w:tcBorders>
              <w:left w:val="single" w:sz="24" w:space="0" w:color="000000"/>
              <w:bottom w:val="single" w:sz="4" w:space="0" w:color="auto"/>
              <w:right w:val="single" w:sz="24" w:space="0" w:color="000000"/>
            </w:tcBorders>
          </w:tcPr>
          <w:p w:rsidR="00A5727C" w:rsidRDefault="00A5727C" w:rsidP="00A5727C">
            <w:r>
              <w:t>…</w:t>
            </w:r>
          </w:p>
        </w:tc>
        <w:tc>
          <w:tcPr>
            <w:tcW w:w="4048" w:type="dxa"/>
            <w:tcBorders>
              <w:left w:val="single" w:sz="24" w:space="0" w:color="000000"/>
              <w:bottom w:val="single" w:sz="4" w:space="0" w:color="auto"/>
            </w:tcBorders>
          </w:tcPr>
          <w:p w:rsidR="00A5727C" w:rsidRDefault="00A5727C" w:rsidP="00A5727C">
            <w:r>
              <w:t>…</w:t>
            </w:r>
          </w:p>
        </w:tc>
      </w:tr>
      <w:tr w:rsidR="00A5727C" w:rsidTr="00FF2B30">
        <w:tc>
          <w:tcPr>
            <w:tcW w:w="704" w:type="dxa"/>
            <w:vMerge/>
            <w:tcBorders>
              <w:bottom w:val="single" w:sz="24" w:space="0" w:color="000000"/>
              <w:right w:val="single" w:sz="24" w:space="0" w:color="000000"/>
            </w:tcBorders>
          </w:tcPr>
          <w:p w:rsidR="00A5727C" w:rsidRDefault="00A5727C" w:rsidP="00A5727C"/>
        </w:tc>
        <w:tc>
          <w:tcPr>
            <w:tcW w:w="3544" w:type="dxa"/>
            <w:tcBorders>
              <w:left w:val="single" w:sz="24" w:space="0" w:color="000000"/>
              <w:bottom w:val="single" w:sz="24" w:space="0" w:color="000000"/>
              <w:right w:val="single" w:sz="24" w:space="0" w:color="000000"/>
            </w:tcBorders>
          </w:tcPr>
          <w:p w:rsidR="00A5727C" w:rsidRDefault="00A5727C" w:rsidP="00A5727C">
            <w:r>
              <w:rPr>
                <w:rFonts w:hint="eastAsia"/>
              </w:rPr>
              <w:t>DRL1_A7_b7~b0</w:t>
            </w:r>
            <w:r>
              <w:t xml:space="preserve"> </w:t>
            </w:r>
            <w:r>
              <w:rPr>
                <w:rFonts w:hint="eastAsia"/>
              </w:rPr>
              <w:t>-&gt; M2AI[</w:t>
            </w:r>
            <w:r>
              <w:t>63:56</w:t>
            </w:r>
            <w:r>
              <w:rPr>
                <w:rFonts w:hint="eastAsia"/>
              </w:rPr>
              <w:t>]</w:t>
            </w:r>
          </w:p>
        </w:tc>
        <w:tc>
          <w:tcPr>
            <w:tcW w:w="4048" w:type="dxa"/>
            <w:tcBorders>
              <w:left w:val="single" w:sz="24" w:space="0" w:color="000000"/>
              <w:bottom w:val="single" w:sz="24" w:space="0" w:color="000000"/>
            </w:tcBorders>
          </w:tcPr>
          <w:p w:rsidR="00A5727C" w:rsidRDefault="00A5727C" w:rsidP="00A5727C">
            <w:r>
              <w:rPr>
                <w:rFonts w:hint="eastAsia"/>
              </w:rPr>
              <w:t>DRH1_A0_b7~b0</w:t>
            </w:r>
            <w:r>
              <w:t xml:space="preserve"> </w:t>
            </w:r>
            <w:r>
              <w:rPr>
                <w:rFonts w:hint="eastAsia"/>
              </w:rPr>
              <w:t>-&gt; M2A</w:t>
            </w:r>
            <w:r>
              <w:t>2</w:t>
            </w:r>
            <w:r>
              <w:rPr>
                <w:rFonts w:hint="eastAsia"/>
              </w:rPr>
              <w:t>I[</w:t>
            </w:r>
            <w:r>
              <w:t>63:56</w:t>
            </w:r>
            <w:r>
              <w:rPr>
                <w:rFonts w:hint="eastAsia"/>
              </w:rPr>
              <w:t>]</w:t>
            </w:r>
          </w:p>
        </w:tc>
      </w:tr>
      <w:tr w:rsidR="00FF2B30" w:rsidTr="00FF2B30">
        <w:tc>
          <w:tcPr>
            <w:tcW w:w="704" w:type="dxa"/>
            <w:vMerge w:val="restart"/>
            <w:tcBorders>
              <w:top w:val="single" w:sz="24" w:space="0" w:color="000000"/>
              <w:right w:val="single" w:sz="24" w:space="0" w:color="000000"/>
            </w:tcBorders>
          </w:tcPr>
          <w:p w:rsidR="00FF2B30" w:rsidRDefault="00FF2B30" w:rsidP="00FF2B30">
            <w:r>
              <w:rPr>
                <w:rFonts w:hint="eastAsia"/>
              </w:rPr>
              <w:t>Fall</w:t>
            </w:r>
          </w:p>
          <w:p w:rsidR="00FF2B30" w:rsidRDefault="00FF2B30" w:rsidP="00FF2B30">
            <w:r>
              <w:t>edge</w:t>
            </w:r>
          </w:p>
        </w:tc>
        <w:tc>
          <w:tcPr>
            <w:tcW w:w="3544" w:type="dxa"/>
            <w:tcBorders>
              <w:top w:val="single" w:sz="24" w:space="0" w:color="000000"/>
              <w:left w:val="single" w:sz="24" w:space="0" w:color="000000"/>
              <w:right w:val="single" w:sz="24" w:space="0" w:color="000000"/>
            </w:tcBorders>
          </w:tcPr>
          <w:p w:rsidR="00FF2B30" w:rsidRDefault="00FF2B30" w:rsidP="00FF2B30">
            <w:r>
              <w:rPr>
                <w:rFonts w:hint="eastAsia"/>
              </w:rPr>
              <w:t>DFL1_A</w:t>
            </w:r>
            <w:r>
              <w:t>0</w:t>
            </w:r>
            <w:r>
              <w:rPr>
                <w:rFonts w:hint="eastAsia"/>
              </w:rPr>
              <w:t>_b7~b0</w:t>
            </w:r>
            <w:r>
              <w:t xml:space="preserve"> </w:t>
            </w:r>
            <w:r>
              <w:rPr>
                <w:rFonts w:hint="eastAsia"/>
              </w:rPr>
              <w:t>-&gt; M2AI[</w:t>
            </w:r>
            <w:r>
              <w:t>71:64</w:t>
            </w:r>
            <w:r>
              <w:rPr>
                <w:rFonts w:hint="eastAsia"/>
              </w:rPr>
              <w:t>]</w:t>
            </w:r>
          </w:p>
        </w:tc>
        <w:tc>
          <w:tcPr>
            <w:tcW w:w="4048" w:type="dxa"/>
            <w:tcBorders>
              <w:top w:val="single" w:sz="24" w:space="0" w:color="000000"/>
              <w:left w:val="single" w:sz="24" w:space="0" w:color="000000"/>
            </w:tcBorders>
          </w:tcPr>
          <w:p w:rsidR="00FF2B30" w:rsidRDefault="00FF2B30" w:rsidP="00FF2B30">
            <w:r>
              <w:rPr>
                <w:rFonts w:hint="eastAsia"/>
              </w:rPr>
              <w:t>DFH1_A</w:t>
            </w:r>
            <w:r>
              <w:t>0</w:t>
            </w:r>
            <w:r>
              <w:rPr>
                <w:rFonts w:hint="eastAsia"/>
              </w:rPr>
              <w:t>_b7~b0</w:t>
            </w:r>
            <w:r>
              <w:t xml:space="preserve"> </w:t>
            </w:r>
            <w:r>
              <w:rPr>
                <w:rFonts w:hint="eastAsia"/>
              </w:rPr>
              <w:t>-&gt; M2A</w:t>
            </w:r>
            <w:r>
              <w:t>2</w:t>
            </w:r>
            <w:r>
              <w:rPr>
                <w:rFonts w:hint="eastAsia"/>
              </w:rPr>
              <w:t>I[</w:t>
            </w:r>
            <w:r>
              <w:t>71:64</w:t>
            </w:r>
            <w:r>
              <w:rPr>
                <w:rFonts w:hint="eastAsia"/>
              </w:rPr>
              <w:t>]</w:t>
            </w:r>
          </w:p>
        </w:tc>
      </w:tr>
      <w:tr w:rsidR="00FF2B30" w:rsidTr="00FF2B30">
        <w:tc>
          <w:tcPr>
            <w:tcW w:w="704" w:type="dxa"/>
            <w:vMerge/>
            <w:tcBorders>
              <w:right w:val="single" w:sz="24" w:space="0" w:color="000000"/>
            </w:tcBorders>
          </w:tcPr>
          <w:p w:rsidR="00FF2B30" w:rsidRDefault="00FF2B30" w:rsidP="00FF2B30"/>
        </w:tc>
        <w:tc>
          <w:tcPr>
            <w:tcW w:w="3544" w:type="dxa"/>
            <w:tcBorders>
              <w:left w:val="single" w:sz="24" w:space="0" w:color="000000"/>
              <w:right w:val="single" w:sz="24" w:space="0" w:color="000000"/>
            </w:tcBorders>
          </w:tcPr>
          <w:p w:rsidR="00FF2B30" w:rsidRDefault="00FF2B30" w:rsidP="00FF2B30">
            <w:r>
              <w:rPr>
                <w:rFonts w:hint="eastAsia"/>
              </w:rPr>
              <w:t>DFL1_A1_b7~b0</w:t>
            </w:r>
            <w:r>
              <w:t xml:space="preserve"> </w:t>
            </w:r>
            <w:r>
              <w:rPr>
                <w:rFonts w:hint="eastAsia"/>
              </w:rPr>
              <w:t>-&gt; M2AI[</w:t>
            </w:r>
            <w:r>
              <w:t>79:72</w:t>
            </w:r>
            <w:r>
              <w:rPr>
                <w:rFonts w:hint="eastAsia"/>
              </w:rPr>
              <w:t>]</w:t>
            </w:r>
          </w:p>
        </w:tc>
        <w:tc>
          <w:tcPr>
            <w:tcW w:w="4048" w:type="dxa"/>
            <w:tcBorders>
              <w:left w:val="single" w:sz="24" w:space="0" w:color="000000"/>
            </w:tcBorders>
          </w:tcPr>
          <w:p w:rsidR="00FF2B30" w:rsidRDefault="00FF2B30" w:rsidP="00FF2B30">
            <w:r>
              <w:rPr>
                <w:rFonts w:hint="eastAsia"/>
              </w:rPr>
              <w:t>DFH1_A1_b7~b0</w:t>
            </w:r>
            <w:r>
              <w:t xml:space="preserve"> </w:t>
            </w:r>
            <w:r>
              <w:rPr>
                <w:rFonts w:hint="eastAsia"/>
              </w:rPr>
              <w:t>-&gt; M2A</w:t>
            </w:r>
            <w:r>
              <w:t>2</w:t>
            </w:r>
            <w:r>
              <w:rPr>
                <w:rFonts w:hint="eastAsia"/>
              </w:rPr>
              <w:t>I[</w:t>
            </w:r>
            <w:r>
              <w:t>79:72</w:t>
            </w:r>
            <w:r>
              <w:rPr>
                <w:rFonts w:hint="eastAsia"/>
              </w:rPr>
              <w:t>]</w:t>
            </w:r>
          </w:p>
        </w:tc>
      </w:tr>
      <w:tr w:rsidR="00FF2B30" w:rsidTr="00FF2B30">
        <w:tc>
          <w:tcPr>
            <w:tcW w:w="704" w:type="dxa"/>
            <w:vMerge/>
            <w:tcBorders>
              <w:right w:val="single" w:sz="24" w:space="0" w:color="000000"/>
            </w:tcBorders>
          </w:tcPr>
          <w:p w:rsidR="00FF2B30" w:rsidRDefault="00FF2B30" w:rsidP="00FF2B30"/>
        </w:tc>
        <w:tc>
          <w:tcPr>
            <w:tcW w:w="3544" w:type="dxa"/>
            <w:tcBorders>
              <w:left w:val="single" w:sz="24" w:space="0" w:color="000000"/>
              <w:right w:val="single" w:sz="24" w:space="0" w:color="000000"/>
            </w:tcBorders>
          </w:tcPr>
          <w:p w:rsidR="00FF2B30" w:rsidRDefault="00FF2B30" w:rsidP="00FF2B30">
            <w:r>
              <w:t>…</w:t>
            </w:r>
          </w:p>
        </w:tc>
        <w:tc>
          <w:tcPr>
            <w:tcW w:w="4048" w:type="dxa"/>
            <w:tcBorders>
              <w:left w:val="single" w:sz="24" w:space="0" w:color="000000"/>
            </w:tcBorders>
          </w:tcPr>
          <w:p w:rsidR="00FF2B30" w:rsidRDefault="00FF2B30" w:rsidP="00FF2B30">
            <w:r>
              <w:t>…</w:t>
            </w:r>
          </w:p>
        </w:tc>
      </w:tr>
      <w:tr w:rsidR="00FF2B30" w:rsidTr="00FF2B30">
        <w:tc>
          <w:tcPr>
            <w:tcW w:w="704" w:type="dxa"/>
            <w:vMerge/>
            <w:tcBorders>
              <w:bottom w:val="single" w:sz="24" w:space="0" w:color="000000"/>
              <w:right w:val="single" w:sz="24" w:space="0" w:color="000000"/>
            </w:tcBorders>
          </w:tcPr>
          <w:p w:rsidR="00FF2B30" w:rsidRDefault="00FF2B30" w:rsidP="00FF2B30"/>
        </w:tc>
        <w:tc>
          <w:tcPr>
            <w:tcW w:w="3544" w:type="dxa"/>
            <w:tcBorders>
              <w:left w:val="single" w:sz="24" w:space="0" w:color="000000"/>
              <w:bottom w:val="single" w:sz="24" w:space="0" w:color="000000"/>
              <w:right w:val="single" w:sz="24" w:space="0" w:color="000000"/>
            </w:tcBorders>
          </w:tcPr>
          <w:p w:rsidR="00FF2B30" w:rsidRDefault="00FF2B30" w:rsidP="00FF2B30">
            <w:r>
              <w:rPr>
                <w:rFonts w:hint="eastAsia"/>
              </w:rPr>
              <w:t>DFL1_A7_b7~b0</w:t>
            </w:r>
            <w:r>
              <w:t xml:space="preserve"> </w:t>
            </w:r>
            <w:r>
              <w:rPr>
                <w:rFonts w:hint="eastAsia"/>
              </w:rPr>
              <w:t>-&gt; M2AI[</w:t>
            </w:r>
            <w:r>
              <w:t>127:120</w:t>
            </w:r>
            <w:r>
              <w:rPr>
                <w:rFonts w:hint="eastAsia"/>
              </w:rPr>
              <w:t>]</w:t>
            </w:r>
          </w:p>
        </w:tc>
        <w:tc>
          <w:tcPr>
            <w:tcW w:w="4048" w:type="dxa"/>
            <w:tcBorders>
              <w:left w:val="single" w:sz="24" w:space="0" w:color="000000"/>
              <w:bottom w:val="single" w:sz="24" w:space="0" w:color="000000"/>
            </w:tcBorders>
          </w:tcPr>
          <w:p w:rsidR="00FF2B30" w:rsidRDefault="00FF2B30" w:rsidP="00FF2B30">
            <w:r>
              <w:rPr>
                <w:rFonts w:hint="eastAsia"/>
              </w:rPr>
              <w:t>DFH1_A7_b7~b0</w:t>
            </w:r>
            <w:r>
              <w:t xml:space="preserve"> </w:t>
            </w:r>
            <w:r>
              <w:rPr>
                <w:rFonts w:hint="eastAsia"/>
              </w:rPr>
              <w:t>-&gt; M2A</w:t>
            </w:r>
            <w:r>
              <w:t>2</w:t>
            </w:r>
            <w:r>
              <w:rPr>
                <w:rFonts w:hint="eastAsia"/>
              </w:rPr>
              <w:t>I[</w:t>
            </w:r>
            <w:r>
              <w:t>127:120</w:t>
            </w:r>
            <w:r>
              <w:rPr>
                <w:rFonts w:hint="eastAsia"/>
              </w:rPr>
              <w:t>]</w:t>
            </w:r>
          </w:p>
        </w:tc>
      </w:tr>
    </w:tbl>
    <w:p w:rsidR="00BB004A" w:rsidRDefault="00F817F1" w:rsidP="00F817F1">
      <w:r>
        <w:rPr>
          <w:rFonts w:hint="eastAsia"/>
        </w:rPr>
        <w:t>*</w:t>
      </w:r>
      <w:r>
        <w:t xml:space="preserve"> </w:t>
      </w:r>
      <w:r>
        <w:rPr>
          <w:rFonts w:hint="eastAsia"/>
        </w:rPr>
        <w:t xml:space="preserve"> </w:t>
      </w:r>
      <w:r>
        <w:t xml:space="preserve"> DDRIO_CHX002</w:t>
      </w:r>
    </w:p>
    <w:p w:rsidR="00F817F1" w:rsidRDefault="00FA7CD0" w:rsidP="00F817F1">
      <w:pPr>
        <w:rPr>
          <w:rFonts w:ascii="Timing Diagram" w:hAnsi="Timing Diagram"/>
        </w:rPr>
      </w:pPr>
      <w:r>
        <w:rPr>
          <w:rFonts w:ascii="Timing Diagram" w:hAnsi="Timing Diagram"/>
        </w:rPr>
        <w:t>rfrfr</w:t>
      </w:r>
    </w:p>
    <w:p w:rsidR="00FA7CD0" w:rsidRDefault="00FA7CD0" w:rsidP="00F817F1">
      <w:pPr>
        <w:rPr>
          <w:rFonts w:ascii="Timing Diagram" w:hAnsi="Timing Diagram"/>
        </w:rPr>
      </w:pPr>
      <w:r w:rsidRPr="007E375D">
        <w:rPr>
          <w:rFonts w:ascii="Timing Diagram" w:hAnsi="Timing Diagram" w:hint="eastAsia"/>
          <w:highlight w:val="yellow"/>
        </w:rPr>
        <w:t>xxxx</w:t>
      </w:r>
      <w:r>
        <w:rPr>
          <w:rFonts w:ascii="Timing Diagram" w:hAnsi="Timing Diagram" w:hint="eastAsia"/>
        </w:rPr>
        <w:t>x</w:t>
      </w:r>
    </w:p>
    <w:p w:rsidR="00FA7CD0" w:rsidRPr="00FA7CD0" w:rsidRDefault="00FA7CD0" w:rsidP="00F817F1">
      <w:pPr>
        <w:rPr>
          <w:rFonts w:eastAsiaTheme="minorHAnsi"/>
        </w:rPr>
      </w:pPr>
      <w:r>
        <w:rPr>
          <w:rFonts w:eastAsiaTheme="minorHAnsi" w:hint="eastAsia"/>
        </w:rPr>
        <w:t>DRL1-DFL1-DRH1-DFH1</w:t>
      </w:r>
    </w:p>
    <w:p w:rsidR="002A5BE9" w:rsidRDefault="002A5BE9" w:rsidP="00F817F1"/>
    <w:p w:rsidR="006D3A55" w:rsidRDefault="00C0515A" w:rsidP="00F817F1">
      <w:r>
        <w:t>C</w:t>
      </w:r>
      <w:r>
        <w:rPr>
          <w:rFonts w:hint="eastAsia"/>
        </w:rPr>
        <w:t xml:space="preserve">lock </w:t>
      </w:r>
      <w:r>
        <w:t>domain:</w:t>
      </w:r>
    </w:p>
    <w:p w:rsidR="003F3488" w:rsidRDefault="003F3488" w:rsidP="00F817F1">
      <w:r>
        <w:object w:dxaOrig="8340" w:dyaOrig="57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4pt;height:195.6pt" o:ole="">
            <v:imagedata r:id="rId10" o:title=""/>
          </v:shape>
          <o:OLEObject Type="Embed" ProgID="Visio.Drawing.11" ShapeID="_x0000_i1025" DrawAspect="Content" ObjectID="_1603804796" r:id="rId11"/>
        </w:object>
      </w:r>
    </w:p>
    <w:p w:rsidR="003F3488" w:rsidRDefault="003F3488" w:rsidP="00F817F1">
      <w:r>
        <w:rPr>
          <w:rFonts w:hint="eastAsia"/>
        </w:rPr>
        <w:t>以上是data的clock，还有command的clock，也是通过PLLINDDR</w:t>
      </w:r>
      <w:r>
        <w:t xml:space="preserve"> </w:t>
      </w:r>
      <w:r>
        <w:rPr>
          <w:rFonts w:hint="eastAsia"/>
        </w:rPr>
        <w:t>1.</w:t>
      </w:r>
      <w:r>
        <w:t>6GM</w:t>
      </w:r>
      <w:r>
        <w:rPr>
          <w:rFonts w:hint="eastAsia"/>
        </w:rPr>
        <w:t>的时钟经过VCDL转换的，即DIMM</w:t>
      </w:r>
      <w:r>
        <w:t xml:space="preserve"> </w:t>
      </w:r>
      <w:r>
        <w:rPr>
          <w:rFonts w:hint="eastAsia"/>
        </w:rPr>
        <w:t>clock（DQS），这与RXDIO_SEL中的内部clock无关，所以SEL0/1信号需要MUX来选择256bit</w:t>
      </w:r>
      <w:r>
        <w:t xml:space="preserve"> </w:t>
      </w:r>
      <w:r>
        <w:rPr>
          <w:rFonts w:hint="eastAsia"/>
        </w:rPr>
        <w:t>data到fifo中，通过00，01，10，11四个pointer来分别对应4个256bit。然后通过CLK（来自PLLIN）来sync。因为SEL0/1信号本来就是800Mdomain（来自PLLINDDR，但CLKI和CLK对齐）</w:t>
      </w:r>
    </w:p>
    <w:p w:rsidR="00DF4E90" w:rsidRDefault="00DF4E90" w:rsidP="00F817F1">
      <w:r>
        <w:t>S</w:t>
      </w:r>
      <w:r>
        <w:rPr>
          <w:rFonts w:hint="eastAsia"/>
        </w:rPr>
        <w:t>ummary：</w:t>
      </w:r>
    </w:p>
    <w:p w:rsidR="00DF4E90" w:rsidRDefault="00577A5C" w:rsidP="00F817F1">
      <w:r>
        <w:rPr>
          <w:rFonts w:hint="eastAsia"/>
        </w:rPr>
        <w:t>*</w:t>
      </w:r>
      <w:r w:rsidR="00DF4E90">
        <w:t>D</w:t>
      </w:r>
      <w:r w:rsidR="00DF4E90">
        <w:rPr>
          <w:rFonts w:hint="eastAsia"/>
        </w:rPr>
        <w:t>IMM</w:t>
      </w:r>
      <w:r w:rsidR="00DF4E90">
        <w:t xml:space="preserve"> </w:t>
      </w:r>
      <w:r w:rsidR="00DF4E90">
        <w:rPr>
          <w:rFonts w:hint="eastAsia"/>
        </w:rPr>
        <w:t>clock</w:t>
      </w:r>
      <w:r w:rsidR="00DF4E90">
        <w:t xml:space="preserve"> </w:t>
      </w:r>
      <w:r w:rsidR="00DF4E90">
        <w:rPr>
          <w:rFonts w:hint="eastAsia"/>
        </w:rPr>
        <w:t>MDQSAOP</w:t>
      </w:r>
      <w:r w:rsidR="00DF4E90">
        <w:t xml:space="preserve">/N </w:t>
      </w:r>
      <w:r w:rsidR="00DF4E90">
        <w:rPr>
          <w:rFonts w:hint="eastAsia"/>
        </w:rPr>
        <w:t>与内部clock无关。</w:t>
      </w:r>
    </w:p>
    <w:p w:rsidR="00DF4E90" w:rsidRDefault="00577A5C" w:rsidP="00F817F1">
      <w:r>
        <w:rPr>
          <w:rFonts w:hint="eastAsia"/>
        </w:rPr>
        <w:t>*</w:t>
      </w:r>
    </w:p>
    <w:p w:rsidR="00536157" w:rsidRDefault="00536157">
      <w:pPr>
        <w:widowControl/>
        <w:jc w:val="left"/>
      </w:pPr>
      <w:r>
        <w:br w:type="page"/>
      </w:r>
    </w:p>
    <w:p w:rsidR="00536157" w:rsidRPr="004631E7" w:rsidRDefault="00536157" w:rsidP="00536157">
      <w:pPr>
        <w:rPr>
          <w:color w:val="5B9BD5" w:themeColor="accent1"/>
          <w:sz w:val="18"/>
        </w:rPr>
      </w:pPr>
      <w:r w:rsidRPr="004631E7">
        <w:rPr>
          <w:color w:val="5B9BD5" w:themeColor="accent1"/>
          <w:sz w:val="18"/>
        </w:rPr>
        <w:lastRenderedPageBreak/>
        <w:t xml:space="preserve">wrt(            DDR4) a=00014488e0 d=1356a2dd b=0000  &lt;- 00014488e0 </w:t>
      </w:r>
    </w:p>
    <w:p w:rsidR="00536157" w:rsidRPr="004631E7" w:rsidRDefault="00536157" w:rsidP="00536157">
      <w:pPr>
        <w:rPr>
          <w:color w:val="5B9BD5" w:themeColor="accent1"/>
          <w:sz w:val="18"/>
        </w:rPr>
      </w:pPr>
      <w:r w:rsidRPr="004631E7">
        <w:rPr>
          <w:color w:val="5B9BD5" w:themeColor="accent1"/>
          <w:sz w:val="18"/>
        </w:rPr>
        <w:t xml:space="preserve">wrt(            DDR4) a=00014488e4 d=3744b7f8 b=0000  &lt;- 00014488e4 </w:t>
      </w:r>
    </w:p>
    <w:p w:rsidR="00536157" w:rsidRPr="004631E7" w:rsidRDefault="00536157" w:rsidP="00536157">
      <w:pPr>
        <w:rPr>
          <w:color w:val="5B9BD5" w:themeColor="accent1"/>
          <w:sz w:val="18"/>
        </w:rPr>
      </w:pPr>
      <w:r w:rsidRPr="004631E7">
        <w:rPr>
          <w:color w:val="5B9BD5" w:themeColor="accent1"/>
          <w:sz w:val="18"/>
        </w:rPr>
        <w:t xml:space="preserve">wrt(            DDR4) a=00014488e8 d=3764a4c1 b=0000  &lt;- 00014488e8 </w:t>
      </w:r>
    </w:p>
    <w:p w:rsidR="00536157" w:rsidRPr="004631E7" w:rsidRDefault="00536157" w:rsidP="00536157">
      <w:pPr>
        <w:rPr>
          <w:color w:val="5B9BD5" w:themeColor="accent1"/>
          <w:sz w:val="18"/>
        </w:rPr>
      </w:pPr>
      <w:r w:rsidRPr="004631E7">
        <w:rPr>
          <w:color w:val="5B9BD5" w:themeColor="accent1"/>
          <w:sz w:val="18"/>
        </w:rPr>
        <w:t xml:space="preserve">wrt(            DDR4) a=00014488ec d=1752a6c3 b=0000  &lt;- 00014488ec </w:t>
      </w:r>
    </w:p>
    <w:p w:rsidR="00536157" w:rsidRPr="004631E7" w:rsidRDefault="00536157" w:rsidP="00536157">
      <w:pPr>
        <w:rPr>
          <w:color w:val="5B9BD5" w:themeColor="accent1"/>
          <w:sz w:val="18"/>
        </w:rPr>
      </w:pPr>
      <w:r w:rsidRPr="004631E7">
        <w:rPr>
          <w:color w:val="5B9BD5" w:themeColor="accent1"/>
          <w:sz w:val="18"/>
        </w:rPr>
        <w:t xml:space="preserve">wrt(            DDR4) a=00014488f0 d=3a7d95d4 b=0000  &lt;- 00014488f0 </w:t>
      </w:r>
    </w:p>
    <w:p w:rsidR="00536157" w:rsidRPr="004631E7" w:rsidRDefault="00536157" w:rsidP="00536157">
      <w:pPr>
        <w:rPr>
          <w:color w:val="5B9BD5" w:themeColor="accent1"/>
          <w:sz w:val="18"/>
        </w:rPr>
      </w:pPr>
      <w:r w:rsidRPr="004631E7">
        <w:rPr>
          <w:color w:val="5B9BD5" w:themeColor="accent1"/>
          <w:sz w:val="18"/>
        </w:rPr>
        <w:t xml:space="preserve">wrt(            DDR4) a=00014488f4 d=214ab8ef b=0000  &lt;- 00014488f4 </w:t>
      </w:r>
    </w:p>
    <w:p w:rsidR="00536157" w:rsidRPr="004631E7" w:rsidRDefault="00536157" w:rsidP="00536157">
      <w:pPr>
        <w:rPr>
          <w:color w:val="5B9BD5" w:themeColor="accent1"/>
          <w:sz w:val="18"/>
        </w:rPr>
      </w:pPr>
      <w:r w:rsidRPr="004631E7">
        <w:rPr>
          <w:color w:val="5B9BD5" w:themeColor="accent1"/>
          <w:sz w:val="18"/>
        </w:rPr>
        <w:t xml:space="preserve">wrt(            DDR4) a=00014488f8 d=244982e8 b=0000  &lt;- 00014488f8 </w:t>
      </w:r>
    </w:p>
    <w:p w:rsidR="00536157" w:rsidRPr="004631E7" w:rsidRDefault="00536157" w:rsidP="00536157">
      <w:pPr>
        <w:rPr>
          <w:color w:val="5B9BD5" w:themeColor="accent1"/>
          <w:sz w:val="18"/>
        </w:rPr>
      </w:pPr>
      <w:r w:rsidRPr="004631E7">
        <w:rPr>
          <w:color w:val="5B9BD5" w:themeColor="accent1"/>
          <w:sz w:val="18"/>
        </w:rPr>
        <w:t xml:space="preserve">wrt(            DDR4) a=00014488fc d=117a8cf2 b=0000  &lt;- 00014488fc </w:t>
      </w:r>
    </w:p>
    <w:p w:rsidR="00536157" w:rsidRDefault="00536157" w:rsidP="00536157">
      <w:pPr>
        <w:rPr>
          <w:sz w:val="18"/>
        </w:rPr>
      </w:pPr>
      <w:r>
        <w:rPr>
          <w:rFonts w:hint="eastAsia"/>
          <w:sz w:val="18"/>
        </w:rPr>
        <w:t>iru</w:t>
      </w:r>
      <w:r>
        <w:rPr>
          <w:sz w:val="18"/>
        </w:rPr>
        <w:t>n.log</w:t>
      </w:r>
      <w:r>
        <w:rPr>
          <w:rFonts w:hint="eastAsia"/>
          <w:sz w:val="18"/>
        </w:rPr>
        <w:t>中的data</w:t>
      </w:r>
      <w:r w:rsidRPr="004631E7">
        <w:rPr>
          <w:rFonts w:hint="eastAsia"/>
          <w:b/>
          <w:sz w:val="18"/>
        </w:rPr>
        <w:t>都是DW（32bit）对齐</w:t>
      </w:r>
      <w:r>
        <w:rPr>
          <w:rFonts w:hint="eastAsia"/>
          <w:sz w:val="18"/>
        </w:rPr>
        <w:t>，data地址的后两位以00，04，08，0c，10，14，18，1c</w:t>
      </w:r>
      <w:r>
        <w:rPr>
          <w:sz w:val="18"/>
        </w:rPr>
        <w:t>…</w:t>
      </w:r>
      <w:r>
        <w:rPr>
          <w:rFonts w:hint="eastAsia"/>
          <w:sz w:val="18"/>
        </w:rPr>
        <w:t>的方式增长。其中，00代表着00，01，10，11，每个地址对应8bit，总共32bit，因此00会对应一个DW</w:t>
      </w:r>
      <w:r>
        <w:rPr>
          <w:sz w:val="18"/>
        </w:rPr>
        <w:t xml:space="preserve"> </w:t>
      </w:r>
      <w:r>
        <w:rPr>
          <w:rFonts w:hint="eastAsia"/>
          <w:sz w:val="18"/>
        </w:rPr>
        <w:t>data。</w:t>
      </w:r>
    </w:p>
    <w:p w:rsidR="003F3488" w:rsidRDefault="00536157" w:rsidP="00536157">
      <w:pPr>
        <w:rPr>
          <w:sz w:val="18"/>
        </w:rPr>
      </w:pPr>
      <w:r w:rsidRPr="004631E7">
        <w:rPr>
          <w:rFonts w:hint="eastAsia"/>
          <w:b/>
          <w:sz w:val="18"/>
        </w:rPr>
        <w:t>对于length来讲</w:t>
      </w:r>
      <w:r>
        <w:rPr>
          <w:rFonts w:hint="eastAsia"/>
          <w:sz w:val="18"/>
        </w:rPr>
        <w:t>，DRAM中有1QW，2QW，4QW，8QW的burst</w:t>
      </w:r>
      <w:r w:rsidR="008F4A8A">
        <w:rPr>
          <w:sz w:val="18"/>
        </w:rPr>
        <w:t xml:space="preserve">, </w:t>
      </w:r>
      <w:r w:rsidR="008F4A8A">
        <w:rPr>
          <w:rFonts w:hint="eastAsia"/>
          <w:sz w:val="18"/>
        </w:rPr>
        <w:t>它们用来表示1个burst下传输的data总量</w:t>
      </w:r>
      <w:r>
        <w:rPr>
          <w:rFonts w:hint="eastAsia"/>
          <w:sz w:val="18"/>
        </w:rPr>
        <w:t>。它们的address</w:t>
      </w:r>
      <w:r>
        <w:rPr>
          <w:sz w:val="18"/>
        </w:rPr>
        <w:t xml:space="preserve"> </w:t>
      </w:r>
      <w:r>
        <w:rPr>
          <w:rFonts w:hint="eastAsia"/>
          <w:sz w:val="18"/>
        </w:rPr>
        <w:t>wrap</w:t>
      </w:r>
      <w:r>
        <w:rPr>
          <w:sz w:val="18"/>
        </w:rPr>
        <w:t xml:space="preserve"> </w:t>
      </w:r>
      <w:r>
        <w:rPr>
          <w:rFonts w:hint="eastAsia"/>
          <w:sz w:val="18"/>
        </w:rPr>
        <w:t>boundary的划分如下：</w:t>
      </w:r>
    </w:p>
    <w:p w:rsidR="003B042E" w:rsidRPr="00536157" w:rsidRDefault="008F4A8A" w:rsidP="0035776A">
      <w:pPr>
        <w:rPr>
          <w:sz w:val="18"/>
        </w:rPr>
      </w:pPr>
      <w:r>
        <w:rPr>
          <w:sz w:val="18"/>
        </w:rPr>
        <w:t>1</w:t>
      </w:r>
      <w:r>
        <w:rPr>
          <w:rFonts w:hint="eastAsia"/>
          <w:sz w:val="18"/>
        </w:rPr>
        <w:t>Q</w:t>
      </w:r>
      <w:r w:rsidR="0035776A">
        <w:rPr>
          <w:rFonts w:hint="eastAsia"/>
          <w:sz w:val="18"/>
        </w:rPr>
        <w:t>W：（</w:t>
      </w:r>
      <w:r>
        <w:rPr>
          <w:rFonts w:hint="eastAsia"/>
          <w:sz w:val="18"/>
        </w:rPr>
        <w:t>=8</w:t>
      </w:r>
      <w:r w:rsidR="0035776A">
        <w:rPr>
          <w:rFonts w:hint="eastAsia"/>
          <w:sz w:val="18"/>
        </w:rPr>
        <w:t>byte）表示</w:t>
      </w:r>
      <w:r w:rsidR="008D3A07">
        <w:rPr>
          <w:rFonts w:hint="eastAsia"/>
          <w:sz w:val="18"/>
        </w:rPr>
        <w:t>2</w:t>
      </w:r>
      <w:r w:rsidR="0035776A">
        <w:rPr>
          <w:rFonts w:hint="eastAsia"/>
          <w:sz w:val="18"/>
        </w:rPr>
        <w:t>-beat</w:t>
      </w:r>
      <w:r w:rsidR="0035776A">
        <w:rPr>
          <w:sz w:val="18"/>
        </w:rPr>
        <w:t xml:space="preserve"> </w:t>
      </w:r>
      <w:r w:rsidR="0035776A">
        <w:rPr>
          <w:rFonts w:hint="eastAsia"/>
          <w:sz w:val="18"/>
        </w:rPr>
        <w:t>burst，因此address</w:t>
      </w:r>
      <w:r w:rsidR="0035776A">
        <w:rPr>
          <w:sz w:val="18"/>
        </w:rPr>
        <w:t xml:space="preserve"> </w:t>
      </w:r>
      <w:r w:rsidR="0035776A">
        <w:rPr>
          <w:rFonts w:hint="eastAsia"/>
          <w:sz w:val="18"/>
        </w:rPr>
        <w:t>wrap</w:t>
      </w:r>
      <w:r w:rsidR="0035776A">
        <w:rPr>
          <w:sz w:val="18"/>
        </w:rPr>
        <w:t xml:space="preserve"> boundary</w:t>
      </w:r>
      <w:r w:rsidR="0035776A">
        <w:rPr>
          <w:rFonts w:hint="eastAsia"/>
          <w:sz w:val="18"/>
        </w:rPr>
        <w:t>是</w:t>
      </w:r>
      <w:r w:rsidR="003B042E">
        <w:rPr>
          <w:rFonts w:hint="eastAsia"/>
          <w:sz w:val="18"/>
        </w:rPr>
        <w:t>00~0</w:t>
      </w:r>
      <w:r w:rsidR="008D3A07">
        <w:rPr>
          <w:rFonts w:hint="eastAsia"/>
          <w:sz w:val="18"/>
        </w:rPr>
        <w:t>4;</w:t>
      </w:r>
      <w:r w:rsidR="008D3A07" w:rsidRPr="00536157">
        <w:rPr>
          <w:rFonts w:hint="eastAsia"/>
          <w:sz w:val="18"/>
        </w:rPr>
        <w:t xml:space="preserve"> </w:t>
      </w:r>
    </w:p>
    <w:p w:rsidR="00536157" w:rsidRPr="008D3A07" w:rsidRDefault="008F4A8A" w:rsidP="00536157">
      <w:pPr>
        <w:rPr>
          <w:color w:val="FF0000"/>
          <w:sz w:val="18"/>
        </w:rPr>
      </w:pPr>
      <w:r w:rsidRPr="008D3A07">
        <w:rPr>
          <w:color w:val="FF0000"/>
          <w:sz w:val="18"/>
        </w:rPr>
        <w:t>2</w:t>
      </w:r>
      <w:r w:rsidR="00536157" w:rsidRPr="008D3A07">
        <w:rPr>
          <w:rFonts w:hint="eastAsia"/>
          <w:color w:val="FF0000"/>
          <w:sz w:val="18"/>
        </w:rPr>
        <w:t>QW：（</w:t>
      </w:r>
      <w:r w:rsidRPr="008D3A07">
        <w:rPr>
          <w:rFonts w:hint="eastAsia"/>
          <w:color w:val="FF0000"/>
          <w:sz w:val="18"/>
        </w:rPr>
        <w:t>=16</w:t>
      </w:r>
      <w:r w:rsidR="00536157" w:rsidRPr="008D3A07">
        <w:rPr>
          <w:rFonts w:hint="eastAsia"/>
          <w:color w:val="FF0000"/>
          <w:sz w:val="18"/>
        </w:rPr>
        <w:t>byte）</w:t>
      </w:r>
      <w:r w:rsidR="0035776A" w:rsidRPr="008D3A07">
        <w:rPr>
          <w:rFonts w:hint="eastAsia"/>
          <w:color w:val="FF0000"/>
          <w:sz w:val="18"/>
        </w:rPr>
        <w:t>表示</w:t>
      </w:r>
      <w:r w:rsidR="008D3A07" w:rsidRPr="008D3A07">
        <w:rPr>
          <w:color w:val="FF0000"/>
          <w:sz w:val="18"/>
        </w:rPr>
        <w:t>4</w:t>
      </w:r>
      <w:r w:rsidR="0035776A" w:rsidRPr="008D3A07">
        <w:rPr>
          <w:rFonts w:hint="eastAsia"/>
          <w:color w:val="FF0000"/>
          <w:sz w:val="18"/>
        </w:rPr>
        <w:t>-beat</w:t>
      </w:r>
      <w:r w:rsidR="0035776A" w:rsidRPr="008D3A07">
        <w:rPr>
          <w:color w:val="FF0000"/>
          <w:sz w:val="18"/>
        </w:rPr>
        <w:t xml:space="preserve"> </w:t>
      </w:r>
      <w:r w:rsidR="0035776A" w:rsidRPr="008D3A07">
        <w:rPr>
          <w:rFonts w:hint="eastAsia"/>
          <w:color w:val="FF0000"/>
          <w:sz w:val="18"/>
        </w:rPr>
        <w:t>burst，因此address</w:t>
      </w:r>
      <w:r w:rsidR="0035776A" w:rsidRPr="008D3A07">
        <w:rPr>
          <w:color w:val="FF0000"/>
          <w:sz w:val="18"/>
        </w:rPr>
        <w:t xml:space="preserve"> </w:t>
      </w:r>
      <w:r w:rsidR="0035776A" w:rsidRPr="008D3A07">
        <w:rPr>
          <w:rFonts w:hint="eastAsia"/>
          <w:color w:val="FF0000"/>
          <w:sz w:val="18"/>
        </w:rPr>
        <w:t>wrap</w:t>
      </w:r>
      <w:r w:rsidR="0035776A" w:rsidRPr="008D3A07">
        <w:rPr>
          <w:color w:val="FF0000"/>
          <w:sz w:val="18"/>
        </w:rPr>
        <w:t xml:space="preserve"> boundary</w:t>
      </w:r>
      <w:r w:rsidR="0035776A" w:rsidRPr="008D3A07">
        <w:rPr>
          <w:rFonts w:hint="eastAsia"/>
          <w:color w:val="FF0000"/>
          <w:sz w:val="18"/>
        </w:rPr>
        <w:t>是</w:t>
      </w:r>
      <w:r w:rsidR="008D3A07" w:rsidRPr="008D3A07">
        <w:rPr>
          <w:rFonts w:hint="eastAsia"/>
          <w:color w:val="FF0000"/>
          <w:sz w:val="18"/>
        </w:rPr>
        <w:t>00~0</w:t>
      </w:r>
      <w:r w:rsidR="0035776A" w:rsidRPr="008D3A07">
        <w:rPr>
          <w:rFonts w:hint="eastAsia"/>
          <w:color w:val="FF0000"/>
          <w:sz w:val="18"/>
        </w:rPr>
        <w:t>c</w:t>
      </w:r>
      <w:r w:rsidR="008D3A07" w:rsidRPr="008D3A07">
        <w:rPr>
          <w:rFonts w:hint="eastAsia"/>
          <w:color w:val="FF0000"/>
          <w:sz w:val="18"/>
        </w:rPr>
        <w:t>;</w:t>
      </w:r>
    </w:p>
    <w:p w:rsidR="008D3A07" w:rsidRPr="008D3A07" w:rsidRDefault="008D3A07" w:rsidP="00536157">
      <w:pPr>
        <w:rPr>
          <w:color w:val="FF0000"/>
          <w:sz w:val="18"/>
        </w:rPr>
      </w:pPr>
      <w:r w:rsidRPr="008D3A07">
        <w:rPr>
          <w:color w:val="FF0000"/>
          <w:sz w:val="18"/>
        </w:rPr>
        <w:t>4</w:t>
      </w:r>
      <w:r w:rsidRPr="008D3A07">
        <w:rPr>
          <w:rFonts w:hint="eastAsia"/>
          <w:color w:val="FF0000"/>
          <w:sz w:val="18"/>
        </w:rPr>
        <w:t>QW：（=</w:t>
      </w:r>
      <w:r w:rsidRPr="008D3A07">
        <w:rPr>
          <w:color w:val="FF0000"/>
          <w:sz w:val="18"/>
        </w:rPr>
        <w:t>32</w:t>
      </w:r>
      <w:r w:rsidRPr="008D3A07">
        <w:rPr>
          <w:rFonts w:hint="eastAsia"/>
          <w:color w:val="FF0000"/>
          <w:sz w:val="18"/>
        </w:rPr>
        <w:t>byte）表示</w:t>
      </w:r>
      <w:r w:rsidRPr="008D3A07">
        <w:rPr>
          <w:color w:val="FF0000"/>
          <w:sz w:val="18"/>
        </w:rPr>
        <w:t>8</w:t>
      </w:r>
      <w:r w:rsidRPr="008D3A07">
        <w:rPr>
          <w:rFonts w:hint="eastAsia"/>
          <w:color w:val="FF0000"/>
          <w:sz w:val="18"/>
        </w:rPr>
        <w:t>-beat</w:t>
      </w:r>
      <w:r w:rsidRPr="008D3A07">
        <w:rPr>
          <w:color w:val="FF0000"/>
          <w:sz w:val="18"/>
        </w:rPr>
        <w:t xml:space="preserve"> </w:t>
      </w:r>
      <w:r w:rsidRPr="008D3A07">
        <w:rPr>
          <w:rFonts w:hint="eastAsia"/>
          <w:color w:val="FF0000"/>
          <w:sz w:val="18"/>
        </w:rPr>
        <w:t>burst，因此address</w:t>
      </w:r>
      <w:r w:rsidRPr="008D3A07">
        <w:rPr>
          <w:color w:val="FF0000"/>
          <w:sz w:val="18"/>
        </w:rPr>
        <w:t xml:space="preserve"> </w:t>
      </w:r>
      <w:r w:rsidRPr="008D3A07">
        <w:rPr>
          <w:rFonts w:hint="eastAsia"/>
          <w:color w:val="FF0000"/>
          <w:sz w:val="18"/>
        </w:rPr>
        <w:t>wrap</w:t>
      </w:r>
      <w:r w:rsidRPr="008D3A07">
        <w:rPr>
          <w:color w:val="FF0000"/>
          <w:sz w:val="18"/>
        </w:rPr>
        <w:t xml:space="preserve"> boundary</w:t>
      </w:r>
      <w:r w:rsidRPr="008D3A07">
        <w:rPr>
          <w:rFonts w:hint="eastAsia"/>
          <w:color w:val="FF0000"/>
          <w:sz w:val="18"/>
        </w:rPr>
        <w:t>是00~1c;</w:t>
      </w:r>
    </w:p>
    <w:p w:rsidR="008D3A07" w:rsidRDefault="008D3A07" w:rsidP="00536157">
      <w:pPr>
        <w:rPr>
          <w:sz w:val="18"/>
        </w:rPr>
      </w:pPr>
      <w:r>
        <w:rPr>
          <w:sz w:val="18"/>
        </w:rPr>
        <w:t>8</w:t>
      </w:r>
      <w:r>
        <w:rPr>
          <w:rFonts w:hint="eastAsia"/>
          <w:sz w:val="18"/>
        </w:rPr>
        <w:t>QW：（=</w:t>
      </w:r>
      <w:r>
        <w:rPr>
          <w:sz w:val="18"/>
        </w:rPr>
        <w:t>64</w:t>
      </w:r>
      <w:r>
        <w:rPr>
          <w:rFonts w:hint="eastAsia"/>
          <w:sz w:val="18"/>
        </w:rPr>
        <w:t>byte）表示</w:t>
      </w:r>
      <w:r>
        <w:rPr>
          <w:sz w:val="18"/>
        </w:rPr>
        <w:t>16</w:t>
      </w:r>
      <w:r>
        <w:rPr>
          <w:rFonts w:hint="eastAsia"/>
          <w:sz w:val="18"/>
        </w:rPr>
        <w:t>-beat</w:t>
      </w:r>
      <w:r>
        <w:rPr>
          <w:sz w:val="18"/>
        </w:rPr>
        <w:t xml:space="preserve"> </w:t>
      </w:r>
      <w:r>
        <w:rPr>
          <w:rFonts w:hint="eastAsia"/>
          <w:sz w:val="18"/>
        </w:rPr>
        <w:t>burst，因此address</w:t>
      </w:r>
      <w:r>
        <w:rPr>
          <w:sz w:val="18"/>
        </w:rPr>
        <w:t xml:space="preserve"> </w:t>
      </w:r>
      <w:r>
        <w:rPr>
          <w:rFonts w:hint="eastAsia"/>
          <w:sz w:val="18"/>
        </w:rPr>
        <w:t>wrap</w:t>
      </w:r>
      <w:r>
        <w:rPr>
          <w:sz w:val="18"/>
        </w:rPr>
        <w:t xml:space="preserve"> boundary</w:t>
      </w:r>
      <w:r>
        <w:rPr>
          <w:rFonts w:hint="eastAsia"/>
          <w:sz w:val="18"/>
        </w:rPr>
        <w:t>是00~3c;</w:t>
      </w:r>
    </w:p>
    <w:p w:rsidR="003B042E" w:rsidRDefault="003B042E" w:rsidP="00536157">
      <w:pPr>
        <w:rPr>
          <w:sz w:val="18"/>
        </w:rPr>
      </w:pPr>
      <w:r>
        <w:rPr>
          <w:rFonts w:hint="eastAsia"/>
          <w:sz w:val="18"/>
        </w:rPr>
        <w:t>如果是以38结尾的地址</w:t>
      </w:r>
      <w:r w:rsidR="008F4A8A">
        <w:rPr>
          <w:rFonts w:hint="eastAsia"/>
          <w:sz w:val="18"/>
        </w:rPr>
        <w:t>开始</w:t>
      </w:r>
      <w:r>
        <w:rPr>
          <w:rFonts w:hint="eastAsia"/>
          <w:sz w:val="18"/>
        </w:rPr>
        <w:t>，进行</w:t>
      </w:r>
      <w:r w:rsidR="008F4A8A">
        <w:rPr>
          <w:rFonts w:hint="eastAsia"/>
          <w:sz w:val="18"/>
        </w:rPr>
        <w:t>2QW</w:t>
      </w:r>
      <w:r>
        <w:rPr>
          <w:sz w:val="18"/>
        </w:rPr>
        <w:t xml:space="preserve"> </w:t>
      </w:r>
      <w:r>
        <w:rPr>
          <w:rFonts w:hint="eastAsia"/>
          <w:sz w:val="18"/>
        </w:rPr>
        <w:t>length的wrap</w:t>
      </w:r>
      <w:r>
        <w:rPr>
          <w:sz w:val="18"/>
        </w:rPr>
        <w:t xml:space="preserve"> </w:t>
      </w:r>
      <w:r>
        <w:rPr>
          <w:rFonts w:hint="eastAsia"/>
          <w:sz w:val="18"/>
        </w:rPr>
        <w:t>burst，那么地址顺序为：</w:t>
      </w:r>
    </w:p>
    <w:p w:rsidR="003B042E" w:rsidRDefault="003B042E" w:rsidP="00536157">
      <w:pPr>
        <w:rPr>
          <w:color w:val="FF0000"/>
          <w:sz w:val="18"/>
        </w:rPr>
      </w:pPr>
      <w:r w:rsidRPr="00DD09BD">
        <w:rPr>
          <w:rFonts w:hint="eastAsia"/>
          <w:color w:val="FF0000"/>
          <w:sz w:val="18"/>
          <w:highlight w:val="yellow"/>
        </w:rPr>
        <w:t>38</w:t>
      </w:r>
      <w:r w:rsidRPr="00DD09BD">
        <w:rPr>
          <w:rFonts w:hint="eastAsia"/>
          <w:sz w:val="18"/>
          <w:highlight w:val="yellow"/>
        </w:rPr>
        <w:t>，3c，30，34，</w:t>
      </w:r>
      <w:r w:rsidRPr="003B042E">
        <w:rPr>
          <w:rFonts w:hint="eastAsia"/>
          <w:color w:val="FF0000"/>
          <w:sz w:val="18"/>
        </w:rPr>
        <w:t>48</w:t>
      </w:r>
      <w:r>
        <w:rPr>
          <w:rFonts w:hint="eastAsia"/>
          <w:sz w:val="18"/>
        </w:rPr>
        <w:t>，4c，40，44</w:t>
      </w:r>
      <w:r w:rsidR="00DD09BD">
        <w:rPr>
          <w:sz w:val="18"/>
        </w:rPr>
        <w:t>…</w:t>
      </w:r>
      <w:r w:rsidR="00046A3E">
        <w:rPr>
          <w:sz w:val="18"/>
        </w:rPr>
        <w:t>(Highlight</w:t>
      </w:r>
      <w:r w:rsidR="00046A3E">
        <w:rPr>
          <w:rFonts w:hint="eastAsia"/>
          <w:sz w:val="18"/>
        </w:rPr>
        <w:t>表示该burst</w:t>
      </w:r>
      <w:r w:rsidR="00046A3E">
        <w:rPr>
          <w:sz w:val="18"/>
        </w:rPr>
        <w:t>)</w:t>
      </w:r>
    </w:p>
    <w:p w:rsidR="003B042E" w:rsidRDefault="003B042E" w:rsidP="003B042E">
      <w:pPr>
        <w:rPr>
          <w:sz w:val="18"/>
        </w:rPr>
      </w:pPr>
      <w:r>
        <w:rPr>
          <w:rFonts w:hint="eastAsia"/>
          <w:sz w:val="18"/>
        </w:rPr>
        <w:t>如果是以38结尾的地址</w:t>
      </w:r>
      <w:r w:rsidR="008F4A8A">
        <w:rPr>
          <w:rFonts w:hint="eastAsia"/>
          <w:sz w:val="18"/>
        </w:rPr>
        <w:t>开始</w:t>
      </w:r>
      <w:r>
        <w:rPr>
          <w:rFonts w:hint="eastAsia"/>
          <w:sz w:val="18"/>
        </w:rPr>
        <w:t>，进行</w:t>
      </w:r>
      <w:r w:rsidR="008F4A8A">
        <w:rPr>
          <w:rFonts w:hint="eastAsia"/>
          <w:sz w:val="18"/>
        </w:rPr>
        <w:t>4</w:t>
      </w:r>
      <w:r>
        <w:rPr>
          <w:rFonts w:hint="eastAsia"/>
          <w:sz w:val="18"/>
        </w:rPr>
        <w:t>QW</w:t>
      </w:r>
      <w:r>
        <w:rPr>
          <w:sz w:val="18"/>
        </w:rPr>
        <w:t xml:space="preserve"> </w:t>
      </w:r>
      <w:r>
        <w:rPr>
          <w:rFonts w:hint="eastAsia"/>
          <w:sz w:val="18"/>
        </w:rPr>
        <w:t>length的wrap</w:t>
      </w:r>
      <w:r>
        <w:rPr>
          <w:sz w:val="18"/>
        </w:rPr>
        <w:t xml:space="preserve"> </w:t>
      </w:r>
      <w:r>
        <w:rPr>
          <w:rFonts w:hint="eastAsia"/>
          <w:sz w:val="18"/>
        </w:rPr>
        <w:t>burst，那么地址顺序为：</w:t>
      </w:r>
    </w:p>
    <w:p w:rsidR="003B042E" w:rsidRDefault="003B042E" w:rsidP="00536157">
      <w:pPr>
        <w:rPr>
          <w:sz w:val="18"/>
        </w:rPr>
      </w:pPr>
      <w:r w:rsidRPr="00DD09BD">
        <w:rPr>
          <w:rFonts w:hint="eastAsia"/>
          <w:color w:val="FF0000"/>
          <w:sz w:val="18"/>
          <w:highlight w:val="yellow"/>
        </w:rPr>
        <w:t>38</w:t>
      </w:r>
      <w:r w:rsidRPr="00DD09BD">
        <w:rPr>
          <w:rFonts w:hint="eastAsia"/>
          <w:sz w:val="18"/>
          <w:highlight w:val="yellow"/>
        </w:rPr>
        <w:t>，3c，20，24，28，2c，30，34，</w:t>
      </w:r>
      <w:r w:rsidR="00DD09BD">
        <w:rPr>
          <w:rFonts w:hint="eastAsia"/>
          <w:color w:val="FF0000"/>
          <w:sz w:val="18"/>
        </w:rPr>
        <w:t>5</w:t>
      </w:r>
      <w:r w:rsidRPr="003B042E">
        <w:rPr>
          <w:rFonts w:hint="eastAsia"/>
          <w:color w:val="FF0000"/>
          <w:sz w:val="18"/>
        </w:rPr>
        <w:t>8</w:t>
      </w:r>
      <w:r w:rsidR="00DD09BD">
        <w:rPr>
          <w:color w:val="FF0000"/>
          <w:sz w:val="18"/>
        </w:rPr>
        <w:t>…</w:t>
      </w:r>
      <w:r w:rsidR="00046A3E">
        <w:rPr>
          <w:sz w:val="18"/>
        </w:rPr>
        <w:t>(Highlight</w:t>
      </w:r>
      <w:r w:rsidR="00046A3E">
        <w:rPr>
          <w:rFonts w:hint="eastAsia"/>
          <w:sz w:val="18"/>
        </w:rPr>
        <w:t>表示该burst</w:t>
      </w:r>
      <w:r w:rsidR="00046A3E">
        <w:rPr>
          <w:sz w:val="18"/>
        </w:rPr>
        <w:t>)</w:t>
      </w:r>
    </w:p>
    <w:p w:rsidR="008F4A8A" w:rsidRDefault="008F4A8A" w:rsidP="00536157">
      <w:pPr>
        <w:rPr>
          <w:sz w:val="18"/>
        </w:rPr>
      </w:pPr>
      <w:r>
        <w:rPr>
          <w:rFonts w:hint="eastAsia"/>
          <w:sz w:val="18"/>
        </w:rPr>
        <w:t>注：每个wrap</w:t>
      </w:r>
      <w:r>
        <w:rPr>
          <w:sz w:val="18"/>
        </w:rPr>
        <w:t xml:space="preserve"> </w:t>
      </w:r>
      <w:r>
        <w:rPr>
          <w:rFonts w:hint="eastAsia"/>
          <w:sz w:val="18"/>
        </w:rPr>
        <w:t>burst都是从对应的地址开始执行。</w:t>
      </w:r>
    </w:p>
    <w:p w:rsidR="00656E83" w:rsidRDefault="00656E83" w:rsidP="00536157">
      <w:pPr>
        <w:rPr>
          <w:sz w:val="18"/>
        </w:rPr>
      </w:pPr>
    </w:p>
    <w:p w:rsidR="00656E83" w:rsidRDefault="00656E83">
      <w:pPr>
        <w:widowControl/>
        <w:jc w:val="left"/>
        <w:rPr>
          <w:sz w:val="18"/>
        </w:rPr>
      </w:pPr>
      <w:r>
        <w:rPr>
          <w:sz w:val="18"/>
        </w:rPr>
        <w:br w:type="page"/>
      </w:r>
    </w:p>
    <w:p w:rsidR="00656E83" w:rsidRPr="00ED466D" w:rsidRDefault="00656E83" w:rsidP="00536157">
      <w:pPr>
        <w:rPr>
          <w:b/>
          <w:sz w:val="18"/>
        </w:rPr>
      </w:pPr>
      <w:r w:rsidRPr="00ED466D">
        <w:rPr>
          <w:rFonts w:hint="eastAsia"/>
          <w:b/>
          <w:sz w:val="18"/>
        </w:rPr>
        <w:lastRenderedPageBreak/>
        <w:t>同步FIFO空满标志位的产生：</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flag_gen</w:t>
      </w:r>
      <w:r w:rsidRPr="00656E83">
        <w:rPr>
          <w:rFonts w:ascii="Verdana" w:eastAsia="宋体" w:hAnsi="Verdana" w:cs="Helvetica"/>
          <w:color w:val="000000"/>
          <w:kern w:val="0"/>
          <w:sz w:val="20"/>
          <w:szCs w:val="20"/>
        </w:rPr>
        <w:t>模块产生</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空满标志。本模块设计并不用读写地址判定</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是否空满。设计一个计数器，该计数器</w:t>
      </w:r>
      <w:r w:rsidRPr="00656E83">
        <w:rPr>
          <w:rFonts w:ascii="Verdana" w:eastAsia="宋体" w:hAnsi="Verdana" w:cs="Helvetica"/>
          <w:color w:val="000000"/>
          <w:kern w:val="0"/>
          <w:sz w:val="20"/>
          <w:szCs w:val="20"/>
        </w:rPr>
        <w:t>(pt_cnt)</w:t>
      </w:r>
      <w:r w:rsidRPr="00656E83">
        <w:rPr>
          <w:rFonts w:ascii="Verdana" w:eastAsia="宋体" w:hAnsi="Verdana" w:cs="Helvetica"/>
          <w:color w:val="000000"/>
          <w:kern w:val="0"/>
          <w:sz w:val="20"/>
          <w:szCs w:val="20"/>
        </w:rPr>
        <w:t>用于指示当前周期中</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中数据的个数。由于</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中最多只有</w:t>
      </w:r>
      <w:r w:rsidRPr="00656E83">
        <w:rPr>
          <w:rFonts w:ascii="Verdana" w:eastAsia="宋体" w:hAnsi="Verdana" w:cs="Helvetica"/>
          <w:color w:val="000000"/>
          <w:kern w:val="0"/>
          <w:sz w:val="20"/>
          <w:szCs w:val="20"/>
        </w:rPr>
        <w:t>16</w:t>
      </w:r>
      <w:r w:rsidRPr="00656E83">
        <w:rPr>
          <w:rFonts w:ascii="Verdana" w:eastAsia="宋体" w:hAnsi="Verdana" w:cs="Helvetica"/>
          <w:color w:val="000000"/>
          <w:kern w:val="0"/>
          <w:sz w:val="20"/>
          <w:szCs w:val="20"/>
        </w:rPr>
        <w:t>个数据，因此采用</w:t>
      </w:r>
      <w:r w:rsidRPr="00656E83">
        <w:rPr>
          <w:rFonts w:ascii="Verdana" w:eastAsia="宋体" w:hAnsi="Verdana" w:cs="Helvetica"/>
          <w:color w:val="000000"/>
          <w:kern w:val="0"/>
          <w:sz w:val="20"/>
          <w:szCs w:val="20"/>
        </w:rPr>
        <w:t>5</w:t>
      </w:r>
      <w:r w:rsidRPr="00656E83">
        <w:rPr>
          <w:rFonts w:ascii="Verdana" w:eastAsia="宋体" w:hAnsi="Verdana" w:cs="Helvetica"/>
          <w:color w:val="000000"/>
          <w:kern w:val="0"/>
          <w:sz w:val="20"/>
          <w:szCs w:val="20"/>
        </w:rPr>
        <w:t>位计数器来指示</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中数据个数。具体计算如下：</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复位的时候，</w:t>
      </w:r>
      <w:r w:rsidRPr="00656E83">
        <w:rPr>
          <w:rFonts w:ascii="Verdana" w:eastAsia="宋体" w:hAnsi="Verdana" w:cs="Helvetica"/>
          <w:color w:val="000000"/>
          <w:kern w:val="0"/>
          <w:sz w:val="20"/>
          <w:szCs w:val="20"/>
        </w:rPr>
        <w:t>count=0</w:t>
      </w:r>
      <w:r w:rsidRPr="00656E83">
        <w:rPr>
          <w:rFonts w:ascii="Verdana" w:eastAsia="宋体" w:hAnsi="Verdana" w:cs="Helvetica"/>
          <w:color w:val="000000"/>
          <w:kern w:val="0"/>
          <w:sz w:val="20"/>
          <w:szCs w:val="20"/>
        </w:rPr>
        <w:t>；</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2)</w:t>
      </w:r>
      <w:r w:rsidRPr="00656E83">
        <w:rPr>
          <w:rFonts w:ascii="Verdana" w:eastAsia="宋体" w:hAnsi="Verdana" w:cs="Helvetica"/>
          <w:color w:val="000000"/>
          <w:kern w:val="0"/>
          <w:sz w:val="20"/>
          <w:szCs w:val="20"/>
        </w:rPr>
        <w:t>如果</w:t>
      </w:r>
      <w:r w:rsidRPr="00656E83">
        <w:rPr>
          <w:rFonts w:ascii="Verdana" w:eastAsia="宋体" w:hAnsi="Verdana" w:cs="Helvetica"/>
          <w:color w:val="000000"/>
          <w:kern w:val="0"/>
          <w:sz w:val="20"/>
          <w:szCs w:val="20"/>
        </w:rPr>
        <w:t>w_en</w:t>
      </w:r>
      <w:r w:rsidRPr="00656E83">
        <w:rPr>
          <w:rFonts w:ascii="Verdana" w:eastAsia="宋体" w:hAnsi="Verdana" w:cs="Helvetica"/>
          <w:color w:val="000000"/>
          <w:kern w:val="0"/>
          <w:sz w:val="20"/>
          <w:szCs w:val="20"/>
        </w:rPr>
        <w:t>和</w:t>
      </w:r>
      <w:r w:rsidRPr="00656E83">
        <w:rPr>
          <w:rFonts w:ascii="Verdana" w:eastAsia="宋体" w:hAnsi="Verdana" w:cs="Helvetica"/>
          <w:color w:val="000000"/>
          <w:kern w:val="0"/>
          <w:sz w:val="20"/>
          <w:szCs w:val="20"/>
        </w:rPr>
        <w:t>r_en</w:t>
      </w:r>
      <w:r w:rsidRPr="00656E83">
        <w:rPr>
          <w:rFonts w:ascii="Verdana" w:eastAsia="宋体" w:hAnsi="Verdana" w:cs="Helvetica"/>
          <w:color w:val="000000"/>
          <w:kern w:val="0"/>
          <w:sz w:val="20"/>
          <w:szCs w:val="20"/>
        </w:rPr>
        <w:t>同时有效的时候，</w:t>
      </w:r>
      <w:r w:rsidRPr="00656E83">
        <w:rPr>
          <w:rFonts w:ascii="Verdana" w:eastAsia="宋体" w:hAnsi="Verdana" w:cs="Helvetica"/>
          <w:color w:val="000000"/>
          <w:kern w:val="0"/>
          <w:sz w:val="20"/>
          <w:szCs w:val="20"/>
        </w:rPr>
        <w:t>count</w:t>
      </w:r>
      <w:r w:rsidRPr="00656E83">
        <w:rPr>
          <w:rFonts w:ascii="Verdana" w:eastAsia="宋体" w:hAnsi="Verdana" w:cs="Helvetica"/>
          <w:color w:val="000000"/>
          <w:kern w:val="0"/>
          <w:sz w:val="20"/>
          <w:szCs w:val="20"/>
        </w:rPr>
        <w:t>不加也不减；表示同时对</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进行读写操作的时候，</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中的数据个数不变。</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3)</w:t>
      </w:r>
      <w:r w:rsidRPr="00656E83">
        <w:rPr>
          <w:rFonts w:ascii="Verdana" w:eastAsia="宋体" w:hAnsi="Verdana" w:cs="Helvetica"/>
          <w:color w:val="000000"/>
          <w:kern w:val="0"/>
          <w:sz w:val="20"/>
          <w:szCs w:val="20"/>
        </w:rPr>
        <w:t>如果</w:t>
      </w:r>
      <w:r w:rsidRPr="00656E83">
        <w:rPr>
          <w:rFonts w:ascii="Verdana" w:eastAsia="宋体" w:hAnsi="Verdana" w:cs="Helvetica"/>
          <w:color w:val="000000"/>
          <w:kern w:val="0"/>
          <w:sz w:val="20"/>
          <w:szCs w:val="20"/>
        </w:rPr>
        <w:t>w_en</w:t>
      </w:r>
      <w:r w:rsidRPr="00656E83">
        <w:rPr>
          <w:rFonts w:ascii="Verdana" w:eastAsia="宋体" w:hAnsi="Verdana" w:cs="Helvetica"/>
          <w:color w:val="000000"/>
          <w:kern w:val="0"/>
          <w:sz w:val="20"/>
          <w:szCs w:val="20"/>
        </w:rPr>
        <w:t>有效且</w:t>
      </w:r>
      <w:r w:rsidRPr="00656E83">
        <w:rPr>
          <w:rFonts w:ascii="Verdana" w:eastAsia="宋体" w:hAnsi="Verdana" w:cs="Helvetica"/>
          <w:color w:val="000000"/>
          <w:kern w:val="0"/>
          <w:sz w:val="20"/>
          <w:szCs w:val="20"/>
        </w:rPr>
        <w:t>full=0</w:t>
      </w:r>
      <w:r w:rsidRPr="00656E83">
        <w:rPr>
          <w:rFonts w:ascii="Verdana" w:eastAsia="宋体" w:hAnsi="Verdana" w:cs="Helvetica"/>
          <w:color w:val="000000"/>
          <w:kern w:val="0"/>
          <w:sz w:val="20"/>
          <w:szCs w:val="20"/>
        </w:rPr>
        <w:t>，则</w:t>
      </w:r>
      <w:r w:rsidRPr="00656E83">
        <w:rPr>
          <w:rFonts w:ascii="Verdana" w:eastAsia="宋体" w:hAnsi="Verdana" w:cs="Helvetica"/>
          <w:color w:val="000000"/>
          <w:kern w:val="0"/>
          <w:sz w:val="20"/>
          <w:szCs w:val="20"/>
        </w:rPr>
        <w:t>count+1;</w:t>
      </w:r>
      <w:r w:rsidRPr="00656E83">
        <w:rPr>
          <w:rFonts w:ascii="Verdana" w:eastAsia="宋体" w:hAnsi="Verdana" w:cs="Helvetica"/>
          <w:color w:val="000000"/>
          <w:kern w:val="0"/>
          <w:sz w:val="20"/>
          <w:szCs w:val="20"/>
        </w:rPr>
        <w:t>表示写操作且</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未满时候，</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中的数据个数增加了</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4)</w:t>
      </w:r>
      <w:r w:rsidRPr="00656E83">
        <w:rPr>
          <w:rFonts w:ascii="Verdana" w:eastAsia="宋体" w:hAnsi="Verdana" w:cs="Helvetica"/>
          <w:color w:val="000000"/>
          <w:kern w:val="0"/>
          <w:sz w:val="20"/>
          <w:szCs w:val="20"/>
        </w:rPr>
        <w:t>如果</w:t>
      </w:r>
      <w:r w:rsidRPr="00656E83">
        <w:rPr>
          <w:rFonts w:ascii="Verdana" w:eastAsia="宋体" w:hAnsi="Verdana" w:cs="Helvetica"/>
          <w:color w:val="000000"/>
          <w:kern w:val="0"/>
          <w:sz w:val="20"/>
          <w:szCs w:val="20"/>
        </w:rPr>
        <w:t>r_en</w:t>
      </w:r>
      <w:r w:rsidRPr="00656E83">
        <w:rPr>
          <w:rFonts w:ascii="Verdana" w:eastAsia="宋体" w:hAnsi="Verdana" w:cs="Helvetica"/>
          <w:color w:val="000000"/>
          <w:kern w:val="0"/>
          <w:sz w:val="20"/>
          <w:szCs w:val="20"/>
        </w:rPr>
        <w:t>有效且</w:t>
      </w:r>
      <w:r w:rsidRPr="00656E83">
        <w:rPr>
          <w:rFonts w:ascii="Verdana" w:eastAsia="宋体" w:hAnsi="Verdana" w:cs="Helvetica"/>
          <w:color w:val="000000"/>
          <w:kern w:val="0"/>
          <w:sz w:val="20"/>
          <w:szCs w:val="20"/>
        </w:rPr>
        <w:t>empty=0</w:t>
      </w:r>
      <w:r w:rsidRPr="00656E83">
        <w:rPr>
          <w:rFonts w:ascii="Verdana" w:eastAsia="宋体" w:hAnsi="Verdana" w:cs="Helvetica"/>
          <w:color w:val="000000"/>
          <w:kern w:val="0"/>
          <w:sz w:val="20"/>
          <w:szCs w:val="20"/>
        </w:rPr>
        <w:t>，则</w:t>
      </w:r>
      <w:r w:rsidRPr="00656E83">
        <w:rPr>
          <w:rFonts w:ascii="Verdana" w:eastAsia="宋体" w:hAnsi="Verdana" w:cs="Helvetica"/>
          <w:color w:val="000000"/>
          <w:kern w:val="0"/>
          <w:sz w:val="20"/>
          <w:szCs w:val="20"/>
        </w:rPr>
        <w:t>count-1; </w:t>
      </w:r>
      <w:r w:rsidRPr="00656E83">
        <w:rPr>
          <w:rFonts w:ascii="Verdana" w:eastAsia="宋体" w:hAnsi="Verdana" w:cs="Helvetica"/>
          <w:color w:val="000000"/>
          <w:kern w:val="0"/>
          <w:sz w:val="20"/>
          <w:szCs w:val="20"/>
        </w:rPr>
        <w:t>表示读操作且</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未满时候，</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中的数据个数减少了</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w:t>
      </w:r>
    </w:p>
    <w:p w:rsidR="00656E83" w:rsidRPr="00656E83" w:rsidRDefault="00656E83" w:rsidP="00656E83">
      <w:pPr>
        <w:widowControl/>
        <w:shd w:val="clear" w:color="auto" w:fill="FEFEF2"/>
        <w:wordWrap w:val="0"/>
        <w:spacing w:before="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5)</w:t>
      </w:r>
      <w:r w:rsidRPr="00656E83">
        <w:rPr>
          <w:rFonts w:ascii="Verdana" w:eastAsia="宋体" w:hAnsi="Verdana" w:cs="Helvetica"/>
          <w:color w:val="000000"/>
          <w:kern w:val="0"/>
          <w:sz w:val="20"/>
          <w:szCs w:val="20"/>
        </w:rPr>
        <w:t>如果</w:t>
      </w:r>
      <w:r w:rsidRPr="00656E83">
        <w:rPr>
          <w:rFonts w:ascii="Verdana" w:eastAsia="宋体" w:hAnsi="Verdana" w:cs="Helvetica"/>
          <w:color w:val="000000"/>
          <w:kern w:val="0"/>
          <w:sz w:val="20"/>
          <w:szCs w:val="20"/>
        </w:rPr>
        <w:t>count=0</w:t>
      </w:r>
      <w:r w:rsidRPr="00656E83">
        <w:rPr>
          <w:rFonts w:ascii="Verdana" w:eastAsia="宋体" w:hAnsi="Verdana" w:cs="Helvetica"/>
          <w:color w:val="000000"/>
          <w:kern w:val="0"/>
          <w:sz w:val="20"/>
          <w:szCs w:val="20"/>
        </w:rPr>
        <w:t>的时候，表示</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空，需要设置</w:t>
      </w:r>
      <w:r w:rsidRPr="00656E83">
        <w:rPr>
          <w:rFonts w:ascii="Verdana" w:eastAsia="宋体" w:hAnsi="Verdana" w:cs="Helvetica"/>
          <w:color w:val="000000"/>
          <w:kern w:val="0"/>
          <w:sz w:val="20"/>
          <w:szCs w:val="20"/>
        </w:rPr>
        <w:t>empty=1;</w:t>
      </w:r>
      <w:r w:rsidRPr="00656E83">
        <w:rPr>
          <w:rFonts w:ascii="Verdana" w:eastAsia="宋体" w:hAnsi="Verdana" w:cs="Helvetica"/>
          <w:color w:val="000000"/>
          <w:kern w:val="0"/>
          <w:sz w:val="20"/>
          <w:szCs w:val="20"/>
        </w:rPr>
        <w:t>如果</w:t>
      </w:r>
      <w:r w:rsidRPr="00656E83">
        <w:rPr>
          <w:rFonts w:ascii="Verdana" w:eastAsia="宋体" w:hAnsi="Verdana" w:cs="Helvetica"/>
          <w:color w:val="000000"/>
          <w:kern w:val="0"/>
          <w:sz w:val="20"/>
          <w:szCs w:val="20"/>
        </w:rPr>
        <w:t>count=16</w:t>
      </w:r>
      <w:r w:rsidRPr="00656E83">
        <w:rPr>
          <w:rFonts w:ascii="Verdana" w:eastAsia="宋体" w:hAnsi="Verdana" w:cs="Helvetica"/>
          <w:color w:val="000000"/>
          <w:kern w:val="0"/>
          <w:sz w:val="20"/>
          <w:szCs w:val="20"/>
        </w:rPr>
        <w:t>的时候，表示</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现在已经满，需要设置</w:t>
      </w:r>
      <w:r w:rsidRPr="00656E83">
        <w:rPr>
          <w:rFonts w:ascii="Verdana" w:eastAsia="宋体" w:hAnsi="Verdana" w:cs="Helvetica"/>
          <w:color w:val="000000"/>
          <w:kern w:val="0"/>
          <w:sz w:val="20"/>
          <w:szCs w:val="20"/>
        </w:rPr>
        <w:t>full=1</w:t>
      </w:r>
      <w:r w:rsidRPr="00656E83">
        <w:rPr>
          <w:rFonts w:ascii="Verdana" w:eastAsia="宋体" w:hAnsi="Verdana" w:cs="Helvetica"/>
          <w:color w:val="000000"/>
          <w:kern w:val="0"/>
          <w:sz w:val="20"/>
          <w:szCs w:val="20"/>
        </w:rPr>
        <w:t>。</w:t>
      </w:r>
    </w:p>
    <w:p w:rsidR="00ED466D" w:rsidRDefault="00ED466D" w:rsidP="00536157">
      <w:pPr>
        <w:rPr>
          <w:sz w:val="18"/>
        </w:rPr>
      </w:pPr>
    </w:p>
    <w:p w:rsidR="00656E83" w:rsidRPr="00ED466D" w:rsidRDefault="00656E83" w:rsidP="00536157">
      <w:pPr>
        <w:rPr>
          <w:b/>
          <w:sz w:val="18"/>
        </w:rPr>
      </w:pPr>
      <w:r w:rsidRPr="00ED466D">
        <w:rPr>
          <w:rFonts w:hint="eastAsia"/>
          <w:b/>
          <w:sz w:val="18"/>
        </w:rPr>
        <w:t>异步FIFO空满标志位的产生：</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b/>
          <w:bCs/>
          <w:color w:val="000000"/>
          <w:kern w:val="0"/>
          <w:sz w:val="20"/>
          <w:szCs w:val="20"/>
        </w:rPr>
        <w:t>1.</w:t>
      </w:r>
      <w:r w:rsidRPr="00656E83">
        <w:rPr>
          <w:rFonts w:ascii="Verdana" w:eastAsia="宋体" w:hAnsi="Verdana" w:cs="Helvetica"/>
          <w:b/>
          <w:bCs/>
          <w:color w:val="000000"/>
          <w:kern w:val="0"/>
          <w:sz w:val="20"/>
          <w:szCs w:val="20"/>
        </w:rPr>
        <w:t>读写指针的工作原理</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写指针：总是指向下一个将要被写入的单元，复位时，指向第</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个单元</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编号为</w:t>
      </w:r>
      <w:r w:rsidRPr="00656E83">
        <w:rPr>
          <w:rFonts w:ascii="Verdana" w:eastAsia="宋体" w:hAnsi="Verdana" w:cs="Helvetica"/>
          <w:color w:val="000000"/>
          <w:kern w:val="0"/>
          <w:sz w:val="20"/>
          <w:szCs w:val="20"/>
        </w:rPr>
        <w:t>0)</w:t>
      </w:r>
      <w:r w:rsidRPr="00656E83">
        <w:rPr>
          <w:rFonts w:ascii="Verdana" w:eastAsia="宋体" w:hAnsi="Verdana" w:cs="Helvetica"/>
          <w:color w:val="000000"/>
          <w:kern w:val="0"/>
          <w:sz w:val="20"/>
          <w:szCs w:val="20"/>
        </w:rPr>
        <w:t>。</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读指针：总是指向当前要被读出的数据，复位时，指向第</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个单元</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编号为</w:t>
      </w:r>
      <w:r w:rsidRPr="00656E83">
        <w:rPr>
          <w:rFonts w:ascii="Verdana" w:eastAsia="宋体" w:hAnsi="Verdana" w:cs="Helvetica"/>
          <w:color w:val="000000"/>
          <w:kern w:val="0"/>
          <w:sz w:val="20"/>
          <w:szCs w:val="20"/>
        </w:rPr>
        <w:t>0).</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b/>
          <w:bCs/>
          <w:color w:val="000000"/>
          <w:kern w:val="0"/>
          <w:sz w:val="20"/>
          <w:szCs w:val="20"/>
        </w:rPr>
        <w:t>     2.FIFO</w:t>
      </w:r>
      <w:r w:rsidRPr="00656E83">
        <w:rPr>
          <w:rFonts w:ascii="Verdana" w:eastAsia="宋体" w:hAnsi="Verdana" w:cs="Helvetica"/>
          <w:b/>
          <w:bCs/>
          <w:color w:val="000000"/>
          <w:kern w:val="0"/>
          <w:sz w:val="20"/>
          <w:szCs w:val="20"/>
        </w:rPr>
        <w:t>的</w:t>
      </w:r>
      <w:r w:rsidRPr="00656E83">
        <w:rPr>
          <w:rFonts w:ascii="Verdana" w:eastAsia="宋体" w:hAnsi="Verdana" w:cs="Helvetica"/>
          <w:b/>
          <w:bCs/>
          <w:color w:val="000000"/>
          <w:kern w:val="0"/>
          <w:sz w:val="20"/>
          <w:szCs w:val="20"/>
        </w:rPr>
        <w:t>“</w:t>
      </w:r>
      <w:r w:rsidRPr="00656E83">
        <w:rPr>
          <w:rFonts w:ascii="Verdana" w:eastAsia="宋体" w:hAnsi="Verdana" w:cs="Helvetica"/>
          <w:b/>
          <w:bCs/>
          <w:color w:val="000000"/>
          <w:kern w:val="0"/>
          <w:sz w:val="20"/>
          <w:szCs w:val="20"/>
        </w:rPr>
        <w:t>空</w:t>
      </w:r>
      <w:r w:rsidRPr="00656E83">
        <w:rPr>
          <w:rFonts w:ascii="Verdana" w:eastAsia="宋体" w:hAnsi="Verdana" w:cs="Helvetica"/>
          <w:b/>
          <w:bCs/>
          <w:color w:val="000000"/>
          <w:kern w:val="0"/>
          <w:sz w:val="20"/>
          <w:szCs w:val="20"/>
        </w:rPr>
        <w:t>”/“</w:t>
      </w:r>
      <w:r w:rsidRPr="00656E83">
        <w:rPr>
          <w:rFonts w:ascii="Verdana" w:eastAsia="宋体" w:hAnsi="Verdana" w:cs="Helvetica"/>
          <w:b/>
          <w:bCs/>
          <w:color w:val="000000"/>
          <w:kern w:val="0"/>
          <w:sz w:val="20"/>
          <w:szCs w:val="20"/>
        </w:rPr>
        <w:t>满</w:t>
      </w:r>
      <w:r w:rsidRPr="00656E83">
        <w:rPr>
          <w:rFonts w:ascii="Verdana" w:eastAsia="宋体" w:hAnsi="Verdana" w:cs="Helvetica"/>
          <w:b/>
          <w:bCs/>
          <w:color w:val="000000"/>
          <w:kern w:val="0"/>
          <w:sz w:val="20"/>
          <w:szCs w:val="20"/>
        </w:rPr>
        <w:t>”</w:t>
      </w:r>
      <w:r w:rsidRPr="00656E83">
        <w:rPr>
          <w:rFonts w:ascii="Verdana" w:eastAsia="宋体" w:hAnsi="Verdana" w:cs="Helvetica"/>
          <w:b/>
          <w:bCs/>
          <w:color w:val="000000"/>
          <w:kern w:val="0"/>
          <w:sz w:val="20"/>
          <w:szCs w:val="20"/>
        </w:rPr>
        <w:t>检测</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设计的关键：产生可靠的</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读写指针和生成</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空</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满</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状态标志。</w:t>
      </w:r>
    </w:p>
    <w:p w:rsidR="00656E83" w:rsidRPr="00656E83" w:rsidRDefault="00656E83" w:rsidP="00656E83">
      <w:pPr>
        <w:widowControl/>
        <w:shd w:val="clear" w:color="auto" w:fill="FEFEF2"/>
        <w:wordWrap w:val="0"/>
        <w:spacing w:before="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当读写指针相等时，表明</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为空，这种情况发生在复位操作时，或者当读指针读出</w:t>
      </w:r>
      <w:r w:rsidRPr="00656E83">
        <w:rPr>
          <w:rFonts w:ascii="Verdana" w:eastAsia="宋体" w:hAnsi="Verdana" w:cs="Helvetica"/>
          <w:color w:val="000000"/>
          <w:kern w:val="0"/>
          <w:sz w:val="20"/>
          <w:szCs w:val="20"/>
        </w:rPr>
        <w:t>FIFO</w:t>
      </w:r>
      <w:r>
        <w:rPr>
          <w:rFonts w:ascii="Verdana" w:eastAsia="宋体" w:hAnsi="Verdana" w:cs="Helvetica"/>
          <w:color w:val="000000"/>
          <w:kern w:val="0"/>
          <w:sz w:val="20"/>
          <w:szCs w:val="20"/>
        </w:rPr>
        <w:t>中最后一个字后，追赶上了写指针</w:t>
      </w:r>
      <w:r>
        <w:rPr>
          <w:rFonts w:ascii="Verdana" w:eastAsia="宋体" w:hAnsi="Verdana" w:cs="Helvetica" w:hint="eastAsia"/>
          <w:color w:val="000000"/>
          <w:kern w:val="0"/>
          <w:sz w:val="20"/>
          <w:szCs w:val="20"/>
        </w:rPr>
        <w:t>。</w:t>
      </w:r>
    </w:p>
    <w:p w:rsidR="00656E83" w:rsidRPr="00656E83" w:rsidRDefault="00656E83" w:rsidP="00656E83">
      <w:pPr>
        <w:widowControl/>
        <w:shd w:val="clear" w:color="auto" w:fill="FEFEF2"/>
        <w:wordWrap w:val="0"/>
        <w:spacing w:before="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当读写指针再次相等时，表明</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为满，这种情况发生在，当写指针转了一圈，折回来</w:t>
      </w:r>
      <w:r w:rsidRPr="00656E83">
        <w:rPr>
          <w:rFonts w:ascii="Verdana" w:eastAsia="宋体" w:hAnsi="Verdana" w:cs="Helvetica"/>
          <w:color w:val="000000"/>
          <w:kern w:val="0"/>
          <w:sz w:val="20"/>
          <w:szCs w:val="20"/>
        </w:rPr>
        <w:t>(wrapped around)</w:t>
      </w:r>
      <w:r w:rsidRPr="00656E83">
        <w:rPr>
          <w:rFonts w:ascii="Verdana" w:eastAsia="宋体" w:hAnsi="Verdana" w:cs="Helvetica"/>
          <w:color w:val="000000"/>
          <w:kern w:val="0"/>
          <w:sz w:val="20"/>
          <w:szCs w:val="20"/>
        </w:rPr>
        <w:t>又追上了读指针</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为了区分到底是满状态还是空状态，可以采用以下方法：</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方法</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：在指针中添加一个额外的位</w:t>
      </w:r>
      <w:r w:rsidRPr="00656E83">
        <w:rPr>
          <w:rFonts w:ascii="Verdana" w:eastAsia="宋体" w:hAnsi="Verdana" w:cs="Helvetica"/>
          <w:color w:val="000000"/>
          <w:kern w:val="0"/>
          <w:sz w:val="20"/>
          <w:szCs w:val="20"/>
        </w:rPr>
        <w:t>(extra bit)</w:t>
      </w:r>
      <w:r w:rsidRPr="00656E83">
        <w:rPr>
          <w:rFonts w:ascii="Verdana" w:eastAsia="宋体" w:hAnsi="Verdana" w:cs="Helvetica"/>
          <w:color w:val="000000"/>
          <w:kern w:val="0"/>
          <w:sz w:val="20"/>
          <w:szCs w:val="20"/>
        </w:rPr>
        <w:t>，当写指针增加并越过最后一个</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地址时，就将写指针这个未用的</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加</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，其它位回零。对读指针也进行同样的操作。此时，对于深度为</w:t>
      </w:r>
      <w:r w:rsidRPr="00656E83">
        <w:rPr>
          <w:rFonts w:ascii="Verdana" w:eastAsia="宋体" w:hAnsi="Verdana" w:cs="Helvetica"/>
          <w:color w:val="000000"/>
          <w:kern w:val="0"/>
          <w:sz w:val="20"/>
          <w:szCs w:val="20"/>
        </w:rPr>
        <w:t>2</w:t>
      </w:r>
      <w:r w:rsidRPr="00656E83">
        <w:rPr>
          <w:rFonts w:ascii="Verdana" w:eastAsia="宋体" w:hAnsi="Verdana" w:cs="Helvetica"/>
          <w:color w:val="000000"/>
          <w:kern w:val="0"/>
          <w:sz w:val="20"/>
          <w:szCs w:val="20"/>
          <w:vertAlign w:val="superscript"/>
        </w:rPr>
        <w:t>n</w:t>
      </w:r>
      <w:r w:rsidRPr="00656E83">
        <w:rPr>
          <w:rFonts w:ascii="Verdana" w:eastAsia="宋体" w:hAnsi="Verdana" w:cs="Helvetica"/>
          <w:color w:val="000000"/>
          <w:kern w:val="0"/>
          <w:sz w:val="20"/>
          <w:szCs w:val="20"/>
        </w:rPr>
        <w:t>的</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，需要的读</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写指针位宽为</w:t>
      </w:r>
      <w:r w:rsidRPr="00656E83">
        <w:rPr>
          <w:rFonts w:ascii="Verdana" w:eastAsia="宋体" w:hAnsi="Verdana" w:cs="Helvetica"/>
          <w:color w:val="000000"/>
          <w:kern w:val="0"/>
          <w:sz w:val="20"/>
          <w:szCs w:val="20"/>
        </w:rPr>
        <w:t>(n+1)</w:t>
      </w:r>
      <w:r w:rsidRPr="00656E83">
        <w:rPr>
          <w:rFonts w:ascii="Verdana" w:eastAsia="宋体" w:hAnsi="Verdana" w:cs="Helvetica"/>
          <w:color w:val="000000"/>
          <w:kern w:val="0"/>
          <w:sz w:val="20"/>
          <w:szCs w:val="20"/>
        </w:rPr>
        <w:t>位，如对于深度为</w:t>
      </w:r>
      <w:r w:rsidRPr="00656E83">
        <w:rPr>
          <w:rFonts w:ascii="Verdana" w:eastAsia="宋体" w:hAnsi="Verdana" w:cs="Helvetica"/>
          <w:color w:val="000000"/>
          <w:kern w:val="0"/>
          <w:sz w:val="20"/>
          <w:szCs w:val="20"/>
        </w:rPr>
        <w:t>8</w:t>
      </w:r>
      <w:r w:rsidRPr="00656E83">
        <w:rPr>
          <w:rFonts w:ascii="Verdana" w:eastAsia="宋体" w:hAnsi="Verdana" w:cs="Helvetica"/>
          <w:color w:val="000000"/>
          <w:kern w:val="0"/>
          <w:sz w:val="20"/>
          <w:szCs w:val="20"/>
        </w:rPr>
        <w:t>的</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，需要采用</w:t>
      </w:r>
      <w:r w:rsidRPr="00656E83">
        <w:rPr>
          <w:rFonts w:ascii="Verdana" w:eastAsia="宋体" w:hAnsi="Verdana" w:cs="Helvetica"/>
          <w:color w:val="000000"/>
          <w:kern w:val="0"/>
          <w:sz w:val="20"/>
          <w:szCs w:val="20"/>
        </w:rPr>
        <w:t>4bit</w:t>
      </w:r>
      <w:r w:rsidRPr="00656E83">
        <w:rPr>
          <w:rFonts w:ascii="Verdana" w:eastAsia="宋体" w:hAnsi="Verdana" w:cs="Helvetica"/>
          <w:color w:val="000000"/>
          <w:kern w:val="0"/>
          <w:sz w:val="20"/>
          <w:szCs w:val="20"/>
        </w:rPr>
        <w:t>的计数器，</w:t>
      </w:r>
      <w:r w:rsidRPr="00656E83">
        <w:rPr>
          <w:rFonts w:ascii="Verdana" w:eastAsia="宋体" w:hAnsi="Verdana" w:cs="Helvetica"/>
          <w:color w:val="000000"/>
          <w:kern w:val="0"/>
          <w:sz w:val="20"/>
          <w:szCs w:val="20"/>
        </w:rPr>
        <w:t>0000</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1000</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1001</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1111</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作为折回标志位，而低</w:t>
      </w:r>
      <w:r w:rsidRPr="00656E83">
        <w:rPr>
          <w:rFonts w:ascii="Verdana" w:eastAsia="宋体" w:hAnsi="Verdana" w:cs="Helvetica"/>
          <w:color w:val="000000"/>
          <w:kern w:val="0"/>
          <w:sz w:val="20"/>
          <w:szCs w:val="20"/>
        </w:rPr>
        <w:t>3</w:t>
      </w:r>
      <w:r w:rsidRPr="00656E83">
        <w:rPr>
          <w:rFonts w:ascii="Verdana" w:eastAsia="宋体" w:hAnsi="Verdana" w:cs="Helvetica"/>
          <w:color w:val="000000"/>
          <w:kern w:val="0"/>
          <w:sz w:val="20"/>
          <w:szCs w:val="20"/>
        </w:rPr>
        <w:t>位作为地址指针。</w:t>
      </w:r>
    </w:p>
    <w:p w:rsidR="00656E83" w:rsidRPr="00656E83" w:rsidRDefault="00656E83" w:rsidP="00656E83">
      <w:pPr>
        <w:widowControl/>
        <w:numPr>
          <w:ilvl w:val="0"/>
          <w:numId w:val="21"/>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如果两个指针的</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不同，说明写指针比读指针多折回了一次；如</w:t>
      </w:r>
      <w:r w:rsidRPr="00656E83">
        <w:rPr>
          <w:rFonts w:ascii="Verdana" w:eastAsia="宋体" w:hAnsi="Verdana" w:cs="Helvetica"/>
          <w:color w:val="000000"/>
          <w:kern w:val="0"/>
          <w:sz w:val="20"/>
          <w:szCs w:val="20"/>
        </w:rPr>
        <w:t>r_addr=0000,</w:t>
      </w:r>
      <w:r w:rsidRPr="00656E83">
        <w:rPr>
          <w:rFonts w:ascii="Verdana" w:eastAsia="宋体" w:hAnsi="Verdana" w:cs="Helvetica"/>
          <w:color w:val="000000"/>
          <w:kern w:val="0"/>
          <w:sz w:val="20"/>
          <w:szCs w:val="20"/>
        </w:rPr>
        <w:t>而</w:t>
      </w:r>
      <w:r w:rsidRPr="00656E83">
        <w:rPr>
          <w:rFonts w:ascii="Verdana" w:eastAsia="宋体" w:hAnsi="Verdana" w:cs="Helvetica"/>
          <w:color w:val="000000"/>
          <w:kern w:val="0"/>
          <w:sz w:val="20"/>
          <w:szCs w:val="20"/>
        </w:rPr>
        <w:t>w_addr = 1000,</w:t>
      </w:r>
      <w:r w:rsidRPr="00656E83">
        <w:rPr>
          <w:rFonts w:ascii="Verdana" w:eastAsia="宋体" w:hAnsi="Verdana" w:cs="Helvetica"/>
          <w:color w:val="000000"/>
          <w:kern w:val="0"/>
          <w:sz w:val="20"/>
          <w:szCs w:val="20"/>
        </w:rPr>
        <w:t>为满。</w:t>
      </w:r>
    </w:p>
    <w:p w:rsidR="00656E83" w:rsidRPr="00656E83" w:rsidRDefault="00656E83" w:rsidP="00656E83">
      <w:pPr>
        <w:widowControl/>
        <w:numPr>
          <w:ilvl w:val="0"/>
          <w:numId w:val="21"/>
        </w:numPr>
        <w:shd w:val="clear" w:color="auto" w:fill="FEFEF2"/>
        <w:wordWrap w:val="0"/>
        <w:spacing w:before="100" w:beforeAutospacing="1"/>
        <w:ind w:left="4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如果两个指针的</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相同，则说明两个指针折回的次数相等。其余位相等，说明</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为空；</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b/>
          <w:bCs/>
          <w:color w:val="000000"/>
          <w:kern w:val="0"/>
          <w:sz w:val="20"/>
          <w:szCs w:val="20"/>
        </w:rPr>
        <w:t>      3.  </w:t>
      </w:r>
      <w:r w:rsidRPr="00656E83">
        <w:rPr>
          <w:rFonts w:ascii="Verdana" w:eastAsia="宋体" w:hAnsi="Verdana" w:cs="Helvetica"/>
          <w:b/>
          <w:bCs/>
          <w:color w:val="000000"/>
          <w:kern w:val="0"/>
          <w:sz w:val="20"/>
          <w:szCs w:val="20"/>
        </w:rPr>
        <w:t>二进制</w:t>
      </w:r>
      <w:r w:rsidRPr="00656E83">
        <w:rPr>
          <w:rFonts w:ascii="Verdana" w:eastAsia="宋体" w:hAnsi="Verdana" w:cs="Helvetica"/>
          <w:b/>
          <w:bCs/>
          <w:color w:val="000000"/>
          <w:kern w:val="0"/>
          <w:sz w:val="20"/>
          <w:szCs w:val="20"/>
        </w:rPr>
        <w:t>FIFO</w:t>
      </w:r>
      <w:r w:rsidRPr="00656E83">
        <w:rPr>
          <w:rFonts w:ascii="Verdana" w:eastAsia="宋体" w:hAnsi="Verdana" w:cs="Helvetica"/>
          <w:b/>
          <w:bCs/>
          <w:color w:val="000000"/>
          <w:kern w:val="0"/>
          <w:sz w:val="20"/>
          <w:szCs w:val="20"/>
        </w:rPr>
        <w:t>指针的考虑</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lastRenderedPageBreak/>
        <w:t xml:space="preserve">　　将一个二进制的计数值从一个时钟域同步到另一个时钟域的时候很容易出现问题，因为采用二进制计数器时所有位都可能同时变化，在同一个时钟沿同步多个信号的变化会产生亚稳态问题。而使用格雷码只有一位变化，因此在两个时钟域间同步多个位不会产生问题。所以需要一个二进制到</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码的转换电路，将地址值转换为相应的</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码，然后将该</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码同步到另一个时钟域进行对比，作为空满状态的检测。</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w:t>
      </w:r>
      <w:r w:rsidRPr="00656E83">
        <w:rPr>
          <w:rFonts w:ascii="Verdana" w:eastAsia="宋体" w:hAnsi="Verdana" w:cs="Helvetica"/>
          <w:color w:val="000000"/>
          <w:kern w:val="0"/>
          <w:sz w:val="20"/>
          <w:szCs w:val="20"/>
        </w:rPr>
        <w:t>使用</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码解决了一个问题，但同时也带来另一个问题，即在格雷码域如何判断空与满。</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对于</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空</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的判断依然依据二者完全相等</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包括</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w:t>
      </w:r>
    </w:p>
    <w:p w:rsidR="00656E83" w:rsidRDefault="00656E83" w:rsidP="00656E83">
      <w:pPr>
        <w:widowControl/>
        <w:shd w:val="clear" w:color="auto" w:fill="FEFEF2"/>
        <w:wordWrap w:val="0"/>
        <w:spacing w:before="150" w:after="150"/>
        <w:ind w:firstLine="405"/>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而对于</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满</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的判断，如下图，由于</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码除了</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外，具有镜像对称的特点，当读指针指向</w:t>
      </w:r>
      <w:r w:rsidRPr="00656E83">
        <w:rPr>
          <w:rFonts w:ascii="Verdana" w:eastAsia="宋体" w:hAnsi="Verdana" w:cs="Helvetica"/>
          <w:color w:val="000000"/>
          <w:kern w:val="0"/>
          <w:sz w:val="20"/>
          <w:szCs w:val="20"/>
        </w:rPr>
        <w:t>7</w:t>
      </w:r>
      <w:r w:rsidRPr="00656E83">
        <w:rPr>
          <w:rFonts w:ascii="Verdana" w:eastAsia="宋体" w:hAnsi="Verdana" w:cs="Helvetica"/>
          <w:color w:val="000000"/>
          <w:kern w:val="0"/>
          <w:sz w:val="20"/>
          <w:szCs w:val="20"/>
        </w:rPr>
        <w:t>，写指针指向</w:t>
      </w:r>
      <w:r w:rsidRPr="00656E83">
        <w:rPr>
          <w:rFonts w:ascii="Verdana" w:eastAsia="宋体" w:hAnsi="Verdana" w:cs="Helvetica"/>
          <w:color w:val="000000"/>
          <w:kern w:val="0"/>
          <w:sz w:val="20"/>
          <w:szCs w:val="20"/>
        </w:rPr>
        <w:t>8</w:t>
      </w:r>
      <w:r w:rsidRPr="00656E83">
        <w:rPr>
          <w:rFonts w:ascii="Verdana" w:eastAsia="宋体" w:hAnsi="Verdana" w:cs="Helvetica"/>
          <w:color w:val="000000"/>
          <w:kern w:val="0"/>
          <w:sz w:val="20"/>
          <w:szCs w:val="20"/>
        </w:rPr>
        <w:t>时，除了</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，其余位皆相同，不能说它为满。因此不能单纯的只检测最高位了，在</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码上判断为满必须同时满足以下</w:t>
      </w:r>
      <w:r w:rsidRPr="00656E83">
        <w:rPr>
          <w:rFonts w:ascii="Verdana" w:eastAsia="宋体" w:hAnsi="Verdana" w:cs="Helvetica"/>
          <w:color w:val="000000"/>
          <w:kern w:val="0"/>
          <w:sz w:val="20"/>
          <w:szCs w:val="20"/>
        </w:rPr>
        <w:t>3</w:t>
      </w:r>
      <w:r w:rsidRPr="00656E83">
        <w:rPr>
          <w:rFonts w:ascii="Verdana" w:eastAsia="宋体" w:hAnsi="Verdana" w:cs="Helvetica"/>
          <w:color w:val="000000"/>
          <w:kern w:val="0"/>
          <w:sz w:val="20"/>
          <w:szCs w:val="20"/>
        </w:rPr>
        <w:t>条：</w:t>
      </w:r>
    </w:p>
    <w:p w:rsidR="00656E83" w:rsidRDefault="00656E83" w:rsidP="00656E83">
      <w:pPr>
        <w:widowControl/>
        <w:shd w:val="clear" w:color="auto" w:fill="FEFEF2"/>
        <w:wordWrap w:val="0"/>
        <w:spacing w:before="150" w:after="150"/>
        <w:ind w:firstLine="405"/>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wptr</w:t>
      </w:r>
      <w:r w:rsidRPr="00656E83">
        <w:rPr>
          <w:rFonts w:ascii="Verdana" w:eastAsia="宋体" w:hAnsi="Verdana" w:cs="Helvetica"/>
          <w:color w:val="000000"/>
          <w:kern w:val="0"/>
          <w:sz w:val="20"/>
          <w:szCs w:val="20"/>
        </w:rPr>
        <w:t>和同步过来的</w:t>
      </w:r>
      <w:r w:rsidRPr="00656E83">
        <w:rPr>
          <w:rFonts w:ascii="Verdana" w:eastAsia="宋体" w:hAnsi="Verdana" w:cs="Helvetica"/>
          <w:color w:val="000000"/>
          <w:kern w:val="0"/>
          <w:sz w:val="20"/>
          <w:szCs w:val="20"/>
        </w:rPr>
        <w:t>rptr</w:t>
      </w:r>
      <w:r w:rsidRPr="00656E83">
        <w:rPr>
          <w:rFonts w:ascii="Verdana" w:eastAsia="宋体" w:hAnsi="Verdana" w:cs="Helvetica"/>
          <w:color w:val="000000"/>
          <w:kern w:val="0"/>
          <w:sz w:val="20"/>
          <w:szCs w:val="20"/>
        </w:rPr>
        <w:t>的</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不相等，因为</w:t>
      </w:r>
      <w:r w:rsidRPr="00656E83">
        <w:rPr>
          <w:rFonts w:ascii="Verdana" w:eastAsia="宋体" w:hAnsi="Verdana" w:cs="Helvetica"/>
          <w:color w:val="000000"/>
          <w:kern w:val="0"/>
          <w:sz w:val="20"/>
          <w:szCs w:val="20"/>
        </w:rPr>
        <w:t>wptr</w:t>
      </w:r>
      <w:r w:rsidRPr="00656E83">
        <w:rPr>
          <w:rFonts w:ascii="Verdana" w:eastAsia="宋体" w:hAnsi="Verdana" w:cs="Helvetica"/>
          <w:color w:val="000000"/>
          <w:kern w:val="0"/>
          <w:sz w:val="20"/>
          <w:szCs w:val="20"/>
        </w:rPr>
        <w:t>必须比</w:t>
      </w:r>
      <w:r w:rsidRPr="00656E83">
        <w:rPr>
          <w:rFonts w:ascii="Verdana" w:eastAsia="宋体" w:hAnsi="Verdana" w:cs="Helvetica"/>
          <w:color w:val="000000"/>
          <w:kern w:val="0"/>
          <w:sz w:val="20"/>
          <w:szCs w:val="20"/>
        </w:rPr>
        <w:t>rptr</w:t>
      </w:r>
      <w:r w:rsidRPr="00656E83">
        <w:rPr>
          <w:rFonts w:ascii="Verdana" w:eastAsia="宋体" w:hAnsi="Verdana" w:cs="Helvetica"/>
          <w:color w:val="000000"/>
          <w:kern w:val="0"/>
          <w:sz w:val="20"/>
          <w:szCs w:val="20"/>
        </w:rPr>
        <w:t>多折回一次。</w:t>
      </w:r>
    </w:p>
    <w:p w:rsidR="00656E83" w:rsidRDefault="00656E83" w:rsidP="00656E83">
      <w:pPr>
        <w:widowControl/>
        <w:shd w:val="clear" w:color="auto" w:fill="FEFEF2"/>
        <w:wordWrap w:val="0"/>
        <w:spacing w:before="150" w:after="150"/>
        <w:ind w:firstLine="405"/>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wptr</w:t>
      </w:r>
      <w:r w:rsidRPr="00656E83">
        <w:rPr>
          <w:rFonts w:ascii="Verdana" w:eastAsia="宋体" w:hAnsi="Verdana" w:cs="Helvetica"/>
          <w:color w:val="000000"/>
          <w:kern w:val="0"/>
          <w:sz w:val="20"/>
          <w:szCs w:val="20"/>
        </w:rPr>
        <w:t>与</w:t>
      </w:r>
      <w:r w:rsidRPr="00656E83">
        <w:rPr>
          <w:rFonts w:ascii="Verdana" w:eastAsia="宋体" w:hAnsi="Verdana" w:cs="Helvetica"/>
          <w:color w:val="000000"/>
          <w:kern w:val="0"/>
          <w:sz w:val="20"/>
          <w:szCs w:val="20"/>
        </w:rPr>
        <w:t>rptr</w:t>
      </w:r>
      <w:r w:rsidRPr="00656E83">
        <w:rPr>
          <w:rFonts w:ascii="Verdana" w:eastAsia="宋体" w:hAnsi="Verdana" w:cs="Helvetica"/>
          <w:color w:val="000000"/>
          <w:kern w:val="0"/>
          <w:sz w:val="20"/>
          <w:szCs w:val="20"/>
        </w:rPr>
        <w:t>的次高位不相等，如上图位置</w:t>
      </w:r>
      <w:r w:rsidRPr="00656E83">
        <w:rPr>
          <w:rFonts w:ascii="Verdana" w:eastAsia="宋体" w:hAnsi="Verdana" w:cs="Helvetica"/>
          <w:color w:val="000000"/>
          <w:kern w:val="0"/>
          <w:sz w:val="20"/>
          <w:szCs w:val="20"/>
        </w:rPr>
        <w:t>7</w:t>
      </w:r>
      <w:r w:rsidRPr="00656E83">
        <w:rPr>
          <w:rFonts w:ascii="Verdana" w:eastAsia="宋体" w:hAnsi="Verdana" w:cs="Helvetica"/>
          <w:color w:val="000000"/>
          <w:kern w:val="0"/>
          <w:sz w:val="20"/>
          <w:szCs w:val="20"/>
        </w:rPr>
        <w:t>和位置</w:t>
      </w:r>
      <w:r w:rsidRPr="00656E83">
        <w:rPr>
          <w:rFonts w:ascii="Verdana" w:eastAsia="宋体" w:hAnsi="Verdana" w:cs="Helvetica"/>
          <w:color w:val="000000"/>
          <w:kern w:val="0"/>
          <w:sz w:val="20"/>
          <w:szCs w:val="20"/>
        </w:rPr>
        <w:t>15</w:t>
      </w:r>
      <w:r w:rsidRPr="00656E83">
        <w:rPr>
          <w:rFonts w:ascii="Verdana" w:eastAsia="宋体" w:hAnsi="Verdana" w:cs="Helvetica"/>
          <w:color w:val="000000"/>
          <w:kern w:val="0"/>
          <w:sz w:val="20"/>
          <w:szCs w:val="20"/>
        </w:rPr>
        <w:t>，转化为二进制对应的是</w:t>
      </w:r>
      <w:r w:rsidRPr="00656E83">
        <w:rPr>
          <w:rFonts w:ascii="Verdana" w:eastAsia="宋体" w:hAnsi="Verdana" w:cs="Helvetica"/>
          <w:color w:val="000000"/>
          <w:kern w:val="0"/>
          <w:sz w:val="20"/>
          <w:szCs w:val="20"/>
        </w:rPr>
        <w:t>0111</w:t>
      </w:r>
      <w:r w:rsidRPr="00656E83">
        <w:rPr>
          <w:rFonts w:ascii="Verdana" w:eastAsia="宋体" w:hAnsi="Verdana" w:cs="Helvetica"/>
          <w:color w:val="000000"/>
          <w:kern w:val="0"/>
          <w:sz w:val="20"/>
          <w:szCs w:val="20"/>
        </w:rPr>
        <w:t>和</w:t>
      </w:r>
      <w:r w:rsidRPr="00656E83">
        <w:rPr>
          <w:rFonts w:ascii="Verdana" w:eastAsia="宋体" w:hAnsi="Verdana" w:cs="Helvetica"/>
          <w:color w:val="000000"/>
          <w:kern w:val="0"/>
          <w:sz w:val="20"/>
          <w:szCs w:val="20"/>
        </w:rPr>
        <w:t>1111</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不同说明多折回一次，</w:t>
      </w:r>
      <w:r w:rsidRPr="00656E83">
        <w:rPr>
          <w:rFonts w:ascii="Verdana" w:eastAsia="宋体" w:hAnsi="Verdana" w:cs="Helvetica"/>
          <w:color w:val="000000"/>
          <w:kern w:val="0"/>
          <w:sz w:val="20"/>
          <w:szCs w:val="20"/>
        </w:rPr>
        <w:t>111</w:t>
      </w:r>
      <w:r w:rsidRPr="00656E83">
        <w:rPr>
          <w:rFonts w:ascii="Verdana" w:eastAsia="宋体" w:hAnsi="Verdana" w:cs="Helvetica"/>
          <w:color w:val="000000"/>
          <w:kern w:val="0"/>
          <w:sz w:val="20"/>
          <w:szCs w:val="20"/>
        </w:rPr>
        <w:t>相同代表同一位置。</w:t>
      </w:r>
    </w:p>
    <w:p w:rsidR="00656E83" w:rsidRPr="00656E83" w:rsidRDefault="00656E83" w:rsidP="00656E83">
      <w:pPr>
        <w:widowControl/>
        <w:shd w:val="clear" w:color="auto" w:fill="FEFEF2"/>
        <w:wordWrap w:val="0"/>
        <w:spacing w:before="150" w:after="150"/>
        <w:ind w:firstLine="405"/>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剩下的其余位完全相等。</w:t>
      </w:r>
    </w:p>
    <w:p w:rsidR="00656E83" w:rsidRPr="00656E83" w:rsidRDefault="00656E83" w:rsidP="00656E83">
      <w:pPr>
        <w:rPr>
          <w:sz w:val="18"/>
        </w:rPr>
      </w:pPr>
    </w:p>
    <w:p w:rsid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noProof/>
          <w:color w:val="000000"/>
          <w:kern w:val="0"/>
          <w:sz w:val="20"/>
          <w:szCs w:val="20"/>
        </w:rPr>
        <w:drawing>
          <wp:inline distT="0" distB="0" distL="0" distR="0">
            <wp:extent cx="3509288" cy="2732934"/>
            <wp:effectExtent l="0" t="0" r="0" b="0"/>
            <wp:docPr id="6" name="图片 6" descr="https://images2015.cnblogs.com/blog/1021931/201611/1021931-20161128165620881-2025577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2015.cnblogs.com/blog/1021931/201611/1021931-20161128165620881-202557775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2699" cy="2743378"/>
                    </a:xfrm>
                    <a:prstGeom prst="rect">
                      <a:avLst/>
                    </a:prstGeom>
                    <a:noFill/>
                    <a:ln>
                      <a:noFill/>
                    </a:ln>
                  </pic:spPr>
                </pic:pic>
              </a:graphicData>
            </a:graphic>
          </wp:inline>
        </w:drawing>
      </w:r>
    </w:p>
    <w:p w:rsidR="001F6699" w:rsidRDefault="001F6699" w:rsidP="00656E83">
      <w:pPr>
        <w:widowControl/>
        <w:shd w:val="clear" w:color="auto" w:fill="FEFEF2"/>
        <w:wordWrap w:val="0"/>
        <w:spacing w:before="150" w:after="150"/>
        <w:jc w:val="left"/>
        <w:rPr>
          <w:rFonts w:ascii="Verdana" w:eastAsia="宋体" w:hAnsi="Verdana" w:cs="Helvetica"/>
          <w:color w:val="000000"/>
          <w:kern w:val="0"/>
          <w:sz w:val="20"/>
          <w:szCs w:val="20"/>
        </w:rPr>
      </w:pPr>
      <w:r>
        <w:rPr>
          <w:rFonts w:ascii="Verdana" w:eastAsia="宋体" w:hAnsi="Verdana" w:cs="Helvetica" w:hint="eastAsia"/>
          <w:color w:val="000000"/>
          <w:kern w:val="0"/>
          <w:sz w:val="20"/>
          <w:szCs w:val="20"/>
        </w:rPr>
        <w:t>0</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1</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3</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2</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6</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7</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5</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4</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12</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c</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13</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d</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15</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f</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14</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e</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10</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a</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11</w:t>
      </w:r>
      <w:r>
        <w:rPr>
          <w:rFonts w:ascii="Verdana" w:eastAsia="宋体" w:hAnsi="Verdana" w:cs="Helvetica"/>
          <w:color w:val="000000"/>
          <w:kern w:val="0"/>
          <w:sz w:val="20"/>
          <w:szCs w:val="20"/>
        </w:rPr>
        <w:t>(b)</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9</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8</w:t>
      </w:r>
    </w:p>
    <w:p w:rsidR="001F6699" w:rsidRPr="00656E83" w:rsidRDefault="001F6699" w:rsidP="00656E83">
      <w:pPr>
        <w:widowControl/>
        <w:shd w:val="clear" w:color="auto" w:fill="FEFEF2"/>
        <w:wordWrap w:val="0"/>
        <w:spacing w:before="150" w:after="150"/>
        <w:jc w:val="left"/>
        <w:rPr>
          <w:rFonts w:ascii="Verdana" w:eastAsia="宋体" w:hAnsi="Verdana" w:cs="Helvetica"/>
          <w:color w:val="000000"/>
          <w:kern w:val="0"/>
          <w:sz w:val="20"/>
          <w:szCs w:val="20"/>
        </w:rPr>
      </w:pP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lastRenderedPageBreak/>
        <w:t> </w:t>
      </w:r>
      <w:r w:rsidRPr="00656E83">
        <w:rPr>
          <w:rFonts w:ascii="Verdana" w:eastAsia="宋体" w:hAnsi="Verdana" w:cs="Helvetica"/>
          <w:noProof/>
          <w:color w:val="000000"/>
          <w:kern w:val="0"/>
          <w:sz w:val="20"/>
          <w:szCs w:val="20"/>
        </w:rPr>
        <w:drawing>
          <wp:inline distT="0" distB="0" distL="0" distR="0">
            <wp:extent cx="3631601" cy="2047811"/>
            <wp:effectExtent l="0" t="0" r="6985" b="0"/>
            <wp:docPr id="5" name="图片 5" descr="https://images2015.cnblogs.com/blog/1021931/201611/1021931-20161128165654521-20411564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5.cnblogs.com/blog/1021931/201611/1021931-20161128165654521-204115649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4971" cy="2055350"/>
                    </a:xfrm>
                    <a:prstGeom prst="rect">
                      <a:avLst/>
                    </a:prstGeom>
                    <a:noFill/>
                    <a:ln>
                      <a:noFill/>
                    </a:ln>
                  </pic:spPr>
                </pic:pic>
              </a:graphicData>
            </a:graphic>
          </wp:inline>
        </w:drawing>
      </w:r>
    </w:p>
    <w:p w:rsidR="00626738" w:rsidRDefault="00626738">
      <w:pPr>
        <w:widowControl/>
        <w:jc w:val="left"/>
        <w:rPr>
          <w:sz w:val="18"/>
        </w:rPr>
      </w:pPr>
    </w:p>
    <w:p w:rsidR="00626738" w:rsidRDefault="00626738">
      <w:pPr>
        <w:widowControl/>
        <w:jc w:val="left"/>
        <w:rPr>
          <w:sz w:val="18"/>
        </w:rPr>
      </w:pPr>
      <w:r>
        <w:rPr>
          <w:rFonts w:hint="eastAsia"/>
          <w:sz w:val="18"/>
        </w:rPr>
        <w:t>计算机的字长：32位或64位，</w:t>
      </w:r>
      <w:bookmarkStart w:id="43" w:name="_GoBack"/>
      <w:bookmarkEnd w:id="43"/>
      <w:r w:rsidRPr="00626738">
        <w:rPr>
          <w:rFonts w:hint="eastAsia"/>
          <w:sz w:val="18"/>
        </w:rPr>
        <w:t>计算机在同一时间内处理的一组二进制数称为一个计算机的“字”，而这组二进制数的位数就是“字长”。</w:t>
      </w:r>
    </w:p>
    <w:p w:rsidR="00626738" w:rsidRDefault="00626738">
      <w:pPr>
        <w:widowControl/>
        <w:jc w:val="left"/>
        <w:rPr>
          <w:sz w:val="18"/>
        </w:rPr>
      </w:pPr>
    </w:p>
    <w:p w:rsidR="00626738" w:rsidRDefault="00626738">
      <w:pPr>
        <w:widowControl/>
        <w:jc w:val="left"/>
        <w:rPr>
          <w:sz w:val="18"/>
        </w:rPr>
      </w:pPr>
    </w:p>
    <w:p w:rsidR="00EE7DDC" w:rsidRDefault="00EE7DDC">
      <w:pPr>
        <w:widowControl/>
        <w:jc w:val="left"/>
        <w:rPr>
          <w:sz w:val="18"/>
        </w:rPr>
      </w:pPr>
      <w:r>
        <w:rPr>
          <w:sz w:val="18"/>
        </w:rPr>
        <w:br w:type="page"/>
      </w:r>
    </w:p>
    <w:p w:rsidR="00F73F84" w:rsidRDefault="00F73F84" w:rsidP="00F73F84">
      <w:pPr>
        <w:autoSpaceDE w:val="0"/>
        <w:autoSpaceDN w:val="0"/>
        <w:jc w:val="left"/>
        <w:rPr>
          <w:rFonts w:ascii="Calibri" w:hAnsi="Calibri" w:cs="Calibri"/>
          <w:sz w:val="20"/>
          <w:szCs w:val="20"/>
        </w:rPr>
      </w:pPr>
      <w:r>
        <w:rPr>
          <w:rFonts w:ascii="Calibri" w:hAnsi="Calibri" w:cs="Calibri" w:hint="eastAsia"/>
          <w:sz w:val="20"/>
          <w:szCs w:val="20"/>
        </w:rPr>
        <w:lastRenderedPageBreak/>
        <w:t>画图工具：</w:t>
      </w:r>
    </w:p>
    <w:p w:rsidR="00F73F84" w:rsidRDefault="00F73F84" w:rsidP="00F73F84">
      <w:pPr>
        <w:autoSpaceDE w:val="0"/>
        <w:autoSpaceDN w:val="0"/>
        <w:jc w:val="left"/>
      </w:pPr>
      <w:r>
        <w:rPr>
          <w:rFonts w:ascii="Calibri" w:hAnsi="Calibri" w:cs="Calibri"/>
          <w:sz w:val="20"/>
          <w:szCs w:val="20"/>
        </w:rPr>
        <w:t xml:space="preserve">[‎2018/‎5/‎23 17:39] Nuoxuan Ju(BJ-RD): </w:t>
      </w:r>
    </w:p>
    <w:p w:rsidR="00F73F84" w:rsidRDefault="00F73F84" w:rsidP="00F73F84">
      <w:pPr>
        <w:autoSpaceDE w:val="0"/>
        <w:autoSpaceDN w:val="0"/>
        <w:spacing w:before="40" w:after="40"/>
        <w:jc w:val="left"/>
      </w:pPr>
      <w:r>
        <w:rPr>
          <w:rFonts w:ascii="Segoe UI" w:hAnsi="Segoe UI" w:cs="Segoe UI"/>
          <w:sz w:val="20"/>
          <w:szCs w:val="20"/>
        </w:rPr>
        <w:t>https://www.processon.com/diagrams</w:t>
      </w:r>
    </w:p>
    <w:p w:rsidR="007A6C1B" w:rsidRDefault="00F73F84" w:rsidP="00F73F84">
      <w:pPr>
        <w:autoSpaceDE w:val="0"/>
        <w:autoSpaceDN w:val="0"/>
        <w:jc w:val="left"/>
        <w:rPr>
          <w:rFonts w:ascii="Calibri" w:hAnsi="Calibri" w:cs="Calibri"/>
          <w:sz w:val="20"/>
          <w:szCs w:val="20"/>
        </w:rPr>
      </w:pPr>
      <w:r>
        <w:rPr>
          <w:rFonts w:ascii="Calibri" w:hAnsi="Calibri" w:cs="Calibri"/>
          <w:sz w:val="20"/>
          <w:szCs w:val="20"/>
        </w:rPr>
        <w:t> </w:t>
      </w:r>
    </w:p>
    <w:p w:rsidR="007A6C1B" w:rsidRPr="007A6C1B" w:rsidRDefault="007A6C1B" w:rsidP="00F73F84">
      <w:pPr>
        <w:autoSpaceDE w:val="0"/>
        <w:autoSpaceDN w:val="0"/>
        <w:jc w:val="left"/>
        <w:rPr>
          <w:rFonts w:ascii="Calibri" w:hAnsi="Calibri" w:cs="Calibri"/>
          <w:sz w:val="20"/>
          <w:szCs w:val="20"/>
        </w:rPr>
      </w:pPr>
      <w:r>
        <w:rPr>
          <w:rFonts w:ascii="Calibri" w:hAnsi="Calibri" w:cs="Calibri" w:hint="eastAsia"/>
          <w:sz w:val="20"/>
          <w:szCs w:val="20"/>
        </w:rPr>
        <w:t>焦洋：</w:t>
      </w:r>
    </w:p>
    <w:p w:rsidR="007A6C1B" w:rsidRDefault="007A6C1B" w:rsidP="007A6C1B">
      <w:pPr>
        <w:autoSpaceDE w:val="0"/>
        <w:autoSpaceDN w:val="0"/>
        <w:spacing w:before="40" w:after="40"/>
        <w:jc w:val="left"/>
      </w:pPr>
      <w:r>
        <w:rPr>
          <w:rFonts w:ascii="Segoe UI" w:hAnsi="Segoe UI" w:cs="Segoe UI"/>
          <w:color w:val="000000"/>
          <w:sz w:val="20"/>
          <w:szCs w:val="20"/>
        </w:rPr>
        <w:t xml:space="preserve">downstream </w:t>
      </w:r>
      <w:r>
        <w:rPr>
          <w:rFonts w:ascii="宋体" w:eastAsia="宋体" w:hAnsi="宋体"/>
          <w:color w:val="000000"/>
          <w:sz w:val="20"/>
          <w:szCs w:val="20"/>
        </w:rPr>
        <w:t>、</w:t>
      </w:r>
      <w:r>
        <w:rPr>
          <w:rFonts w:ascii="Segoe UI" w:hAnsi="Segoe UI" w:cs="Segoe UI"/>
          <w:color w:val="000000"/>
          <w:sz w:val="20"/>
          <w:szCs w:val="20"/>
        </w:rPr>
        <w:t xml:space="preserve"> upstream</w:t>
      </w:r>
      <w:r>
        <w:rPr>
          <w:rFonts w:ascii="宋体" w:eastAsia="宋体" w:hAnsi="宋体"/>
          <w:color w:val="000000"/>
          <w:sz w:val="20"/>
          <w:szCs w:val="20"/>
        </w:rPr>
        <w:t>，跟过不过</w:t>
      </w:r>
      <w:r>
        <w:rPr>
          <w:rFonts w:ascii="Segoe UI" w:hAnsi="Segoe UI" w:cs="Segoe UI"/>
          <w:color w:val="000000"/>
          <w:sz w:val="20"/>
          <w:szCs w:val="20"/>
        </w:rPr>
        <w:t>PXP</w:t>
      </w:r>
      <w:r>
        <w:rPr>
          <w:rFonts w:ascii="宋体" w:eastAsia="宋体" w:hAnsi="宋体"/>
          <w:color w:val="000000"/>
          <w:sz w:val="20"/>
          <w:szCs w:val="20"/>
        </w:rPr>
        <w:t>没关系，不是这么来看的</w:t>
      </w:r>
    </w:p>
    <w:p w:rsidR="007A6C1B" w:rsidRDefault="007A6C1B" w:rsidP="007A6C1B">
      <w:pPr>
        <w:autoSpaceDE w:val="0"/>
        <w:autoSpaceDN w:val="0"/>
        <w:spacing w:before="40" w:after="40"/>
        <w:jc w:val="left"/>
      </w:pPr>
      <w:r>
        <w:rPr>
          <w:rFonts w:ascii="宋体" w:eastAsia="宋体" w:hAnsi="宋体"/>
          <w:color w:val="000000"/>
          <w:sz w:val="20"/>
          <w:szCs w:val="20"/>
        </w:rPr>
        <w:t>从</w:t>
      </w:r>
      <w:r>
        <w:rPr>
          <w:rFonts w:ascii="Segoe UI" w:hAnsi="Segoe UI" w:cs="Segoe UI"/>
          <w:color w:val="000000"/>
          <w:sz w:val="20"/>
          <w:szCs w:val="20"/>
        </w:rPr>
        <w:t>CPU</w:t>
      </w:r>
      <w:r w:rsidR="00F2505A">
        <w:rPr>
          <w:rFonts w:ascii="Segoe UI" w:hAnsi="Segoe UI" w:cs="Segoe UI" w:hint="eastAsia"/>
          <w:color w:val="000000"/>
          <w:sz w:val="20"/>
          <w:szCs w:val="20"/>
        </w:rPr>
        <w:t>或</w:t>
      </w:r>
      <w:r w:rsidR="00F2505A">
        <w:rPr>
          <w:rFonts w:ascii="Segoe UI" w:hAnsi="Segoe UI" w:cs="Segoe UI" w:hint="eastAsia"/>
          <w:color w:val="000000"/>
          <w:sz w:val="20"/>
          <w:szCs w:val="20"/>
        </w:rPr>
        <w:t>MXU</w:t>
      </w:r>
      <w:r>
        <w:rPr>
          <w:rFonts w:ascii="宋体" w:eastAsia="宋体" w:hAnsi="宋体"/>
          <w:color w:val="000000"/>
          <w:sz w:val="20"/>
          <w:szCs w:val="20"/>
        </w:rPr>
        <w:t>打下来的访问</w:t>
      </w:r>
      <w:r>
        <w:rPr>
          <w:rFonts w:ascii="Segoe UI" w:hAnsi="Segoe UI" w:cs="Segoe UI"/>
          <w:color w:val="000000"/>
          <w:sz w:val="20"/>
          <w:szCs w:val="20"/>
        </w:rPr>
        <w:t>device</w:t>
      </w:r>
      <w:r>
        <w:rPr>
          <w:rFonts w:ascii="宋体" w:eastAsia="宋体" w:hAnsi="宋体"/>
          <w:color w:val="000000"/>
          <w:sz w:val="20"/>
          <w:szCs w:val="20"/>
        </w:rPr>
        <w:t>的就是</w:t>
      </w:r>
      <w:r>
        <w:rPr>
          <w:rFonts w:ascii="Segoe UI" w:hAnsi="Segoe UI" w:cs="Segoe UI"/>
          <w:color w:val="000000"/>
          <w:sz w:val="20"/>
          <w:szCs w:val="20"/>
        </w:rPr>
        <w:t>down</w:t>
      </w:r>
      <w:r w:rsidR="00F2505A">
        <w:rPr>
          <w:rFonts w:ascii="Segoe UI" w:hAnsi="Segoe UI" w:cs="Segoe UI" w:hint="eastAsia"/>
          <w:color w:val="000000"/>
          <w:sz w:val="20"/>
          <w:szCs w:val="20"/>
        </w:rPr>
        <w:t>（都要过</w:t>
      </w:r>
      <w:r w:rsidR="00F2505A">
        <w:rPr>
          <w:rFonts w:ascii="Segoe UI" w:hAnsi="Segoe UI" w:cs="Segoe UI" w:hint="eastAsia"/>
          <w:color w:val="000000"/>
          <w:sz w:val="20"/>
          <w:szCs w:val="20"/>
        </w:rPr>
        <w:t>PXPTRF</w:t>
      </w:r>
      <w:r w:rsidR="00F2505A">
        <w:rPr>
          <w:rFonts w:ascii="Segoe UI" w:hAnsi="Segoe UI" w:cs="Segoe UI" w:hint="eastAsia"/>
          <w:color w:val="000000"/>
          <w:sz w:val="20"/>
          <w:szCs w:val="20"/>
        </w:rPr>
        <w:t>）</w:t>
      </w:r>
      <w:r>
        <w:rPr>
          <w:rFonts w:ascii="Segoe UI" w:hAnsi="Segoe UI" w:cs="Segoe UI"/>
          <w:color w:val="000000"/>
          <w:sz w:val="20"/>
          <w:szCs w:val="20"/>
        </w:rPr>
        <w:br/>
      </w:r>
      <w:r>
        <w:rPr>
          <w:rFonts w:ascii="宋体" w:eastAsia="宋体" w:hAnsi="宋体"/>
          <w:color w:val="000000"/>
          <w:sz w:val="20"/>
          <w:szCs w:val="20"/>
        </w:rPr>
        <w:t>从</w:t>
      </w:r>
      <w:r>
        <w:rPr>
          <w:rFonts w:ascii="Segoe UI" w:hAnsi="Segoe UI" w:cs="Segoe UI"/>
          <w:color w:val="000000"/>
          <w:sz w:val="20"/>
          <w:szCs w:val="20"/>
        </w:rPr>
        <w:t>device</w:t>
      </w:r>
      <w:r>
        <w:rPr>
          <w:rFonts w:ascii="宋体" w:eastAsia="宋体" w:hAnsi="宋体"/>
          <w:color w:val="000000"/>
          <w:sz w:val="20"/>
          <w:szCs w:val="20"/>
        </w:rPr>
        <w:t>打出来的去</w:t>
      </w:r>
      <w:r>
        <w:rPr>
          <w:rFonts w:ascii="Segoe UI" w:hAnsi="Segoe UI" w:cs="Segoe UI"/>
          <w:color w:val="000000"/>
          <w:sz w:val="20"/>
          <w:szCs w:val="20"/>
        </w:rPr>
        <w:t>CPU</w:t>
      </w:r>
      <w:r>
        <w:rPr>
          <w:rFonts w:ascii="宋体" w:eastAsia="宋体" w:hAnsi="宋体"/>
          <w:color w:val="000000"/>
          <w:sz w:val="20"/>
          <w:szCs w:val="20"/>
        </w:rPr>
        <w:t>或者去</w:t>
      </w:r>
      <w:r>
        <w:rPr>
          <w:rFonts w:ascii="Segoe UI" w:hAnsi="Segoe UI" w:cs="Segoe UI"/>
          <w:color w:val="000000"/>
          <w:sz w:val="20"/>
          <w:szCs w:val="20"/>
        </w:rPr>
        <w:t>DRAM</w:t>
      </w:r>
      <w:r>
        <w:rPr>
          <w:rFonts w:ascii="宋体" w:eastAsia="宋体" w:hAnsi="宋体"/>
          <w:color w:val="000000"/>
          <w:sz w:val="20"/>
          <w:szCs w:val="20"/>
        </w:rPr>
        <w:t>，就是</w:t>
      </w:r>
      <w:r>
        <w:rPr>
          <w:rFonts w:ascii="Segoe UI" w:hAnsi="Segoe UI" w:cs="Segoe UI"/>
          <w:color w:val="000000"/>
          <w:sz w:val="20"/>
          <w:szCs w:val="20"/>
        </w:rPr>
        <w:t>up</w:t>
      </w:r>
      <w:r>
        <w:rPr>
          <w:rFonts w:ascii="宋体" w:eastAsia="宋体" w:hAnsi="宋体"/>
          <w:color w:val="000000"/>
          <w:sz w:val="20"/>
          <w:szCs w:val="20"/>
        </w:rPr>
        <w:t>跟</w:t>
      </w:r>
      <w:r>
        <w:rPr>
          <w:rFonts w:ascii="Segoe UI" w:hAnsi="Segoe UI" w:cs="Segoe UI"/>
          <w:color w:val="000000"/>
          <w:sz w:val="20"/>
          <w:szCs w:val="20"/>
        </w:rPr>
        <w:t>PXP</w:t>
      </w:r>
      <w:r>
        <w:rPr>
          <w:rFonts w:ascii="宋体" w:eastAsia="宋体" w:hAnsi="宋体"/>
          <w:color w:val="000000"/>
          <w:sz w:val="20"/>
          <w:szCs w:val="20"/>
        </w:rPr>
        <w:t>没关系</w:t>
      </w:r>
    </w:p>
    <w:p w:rsidR="00AB60A8" w:rsidRPr="00F73F84" w:rsidRDefault="00AB60A8" w:rsidP="00656E83">
      <w:pPr>
        <w:rPr>
          <w:sz w:val="18"/>
        </w:rPr>
      </w:pPr>
    </w:p>
    <w:sectPr w:rsidR="00AB60A8" w:rsidRPr="00F73F84" w:rsidSect="00EE2E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90F" w:rsidRDefault="005E790F" w:rsidP="00DD5D31">
      <w:r>
        <w:separator/>
      </w:r>
    </w:p>
  </w:endnote>
  <w:endnote w:type="continuationSeparator" w:id="0">
    <w:p w:rsidR="005E790F" w:rsidRDefault="005E790F" w:rsidP="00DD5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Timing Diagram">
    <w:panose1 w:val="00000400000000000000"/>
    <w:charset w:val="00"/>
    <w:family w:val="auto"/>
    <w:pitch w:val="variable"/>
    <w:sig w:usb0="00000083" w:usb1="00000000" w:usb2="00000000" w:usb3="00000000" w:csb0="00000009"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90F" w:rsidRDefault="005E790F" w:rsidP="00DD5D31">
      <w:r>
        <w:separator/>
      </w:r>
    </w:p>
  </w:footnote>
  <w:footnote w:type="continuationSeparator" w:id="0">
    <w:p w:rsidR="005E790F" w:rsidRDefault="005E790F" w:rsidP="00DD5D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C1D3C"/>
    <w:multiLevelType w:val="hybridMultilevel"/>
    <w:tmpl w:val="D2ACB614"/>
    <w:lvl w:ilvl="0" w:tplc="7D442F3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2E32B4"/>
    <w:multiLevelType w:val="hybridMultilevel"/>
    <w:tmpl w:val="A53C650E"/>
    <w:lvl w:ilvl="0" w:tplc="3B688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FC3015"/>
    <w:multiLevelType w:val="hybridMultilevel"/>
    <w:tmpl w:val="7B4A68AE"/>
    <w:lvl w:ilvl="0" w:tplc="7DAE1A1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A31000E"/>
    <w:multiLevelType w:val="hybridMultilevel"/>
    <w:tmpl w:val="8C10B228"/>
    <w:lvl w:ilvl="0" w:tplc="2536F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571ADC"/>
    <w:multiLevelType w:val="multilevel"/>
    <w:tmpl w:val="3C48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F4A92"/>
    <w:multiLevelType w:val="hybridMultilevel"/>
    <w:tmpl w:val="1B5E6E6C"/>
    <w:lvl w:ilvl="0" w:tplc="992496D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652483D"/>
    <w:multiLevelType w:val="multilevel"/>
    <w:tmpl w:val="0CAA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A7B0E"/>
    <w:multiLevelType w:val="hybridMultilevel"/>
    <w:tmpl w:val="48428A7C"/>
    <w:lvl w:ilvl="0" w:tplc="C444E3C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26B5E76"/>
    <w:multiLevelType w:val="hybridMultilevel"/>
    <w:tmpl w:val="72F0E118"/>
    <w:lvl w:ilvl="0" w:tplc="1AD82DB2">
      <w:start w:val="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14F7D37"/>
    <w:multiLevelType w:val="hybridMultilevel"/>
    <w:tmpl w:val="3522B210"/>
    <w:lvl w:ilvl="0" w:tplc="D0E8E01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2247700"/>
    <w:multiLevelType w:val="hybridMultilevel"/>
    <w:tmpl w:val="4AD41980"/>
    <w:lvl w:ilvl="0" w:tplc="6D8E532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DF2C14"/>
    <w:multiLevelType w:val="multilevel"/>
    <w:tmpl w:val="8DEE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5A3134"/>
    <w:multiLevelType w:val="hybridMultilevel"/>
    <w:tmpl w:val="23EA2314"/>
    <w:lvl w:ilvl="0" w:tplc="F2F65C8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8D07B87"/>
    <w:multiLevelType w:val="hybridMultilevel"/>
    <w:tmpl w:val="52A0420A"/>
    <w:lvl w:ilvl="0" w:tplc="028052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A4D03B9"/>
    <w:multiLevelType w:val="hybridMultilevel"/>
    <w:tmpl w:val="CCCADFEE"/>
    <w:lvl w:ilvl="0" w:tplc="35FE98F0">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685429E"/>
    <w:multiLevelType w:val="hybridMultilevel"/>
    <w:tmpl w:val="2D30DF28"/>
    <w:lvl w:ilvl="0" w:tplc="BCB2B0C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6E23B2B"/>
    <w:multiLevelType w:val="hybridMultilevel"/>
    <w:tmpl w:val="876478E6"/>
    <w:lvl w:ilvl="0" w:tplc="53F8E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D116937"/>
    <w:multiLevelType w:val="hybridMultilevel"/>
    <w:tmpl w:val="24C26A76"/>
    <w:lvl w:ilvl="0" w:tplc="FCFA8BB4">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F930503"/>
    <w:multiLevelType w:val="hybridMultilevel"/>
    <w:tmpl w:val="2EAA9A5E"/>
    <w:lvl w:ilvl="0" w:tplc="C05AE07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17"/>
  </w:num>
  <w:num w:numId="4">
    <w:abstractNumId w:val="16"/>
  </w:num>
  <w:num w:numId="5">
    <w:abstractNumId w:val="1"/>
  </w:num>
  <w:num w:numId="6">
    <w:abstractNumId w:val="11"/>
  </w:num>
  <w:num w:numId="7">
    <w:abstractNumId w:val="13"/>
  </w:num>
  <w:num w:numId="8">
    <w:abstractNumId w:val="8"/>
  </w:num>
  <w:num w:numId="9">
    <w:abstractNumId w:val="10"/>
  </w:num>
  <w:num w:numId="10">
    <w:abstractNumId w:val="12"/>
  </w:num>
  <w:num w:numId="11">
    <w:abstractNumId w:val="9"/>
  </w:num>
  <w:num w:numId="12">
    <w:abstractNumId w:val="5"/>
  </w:num>
  <w:num w:numId="13">
    <w:abstractNumId w:val="15"/>
  </w:num>
  <w:num w:numId="14">
    <w:abstractNumId w:val="18"/>
  </w:num>
  <w:num w:numId="15">
    <w:abstractNumId w:val="7"/>
  </w:num>
  <w:num w:numId="16">
    <w:abstractNumId w:val="2"/>
  </w:num>
  <w:num w:numId="17">
    <w:abstractNumId w:val="14"/>
  </w:num>
  <w:num w:numId="18">
    <w:abstractNumId w:val="14"/>
  </w:num>
  <w:num w:numId="19">
    <w:abstractNumId w:val="14"/>
  </w:num>
  <w:num w:numId="20">
    <w:abstractNumId w:val="14"/>
  </w:num>
  <w:num w:numId="21">
    <w:abstractNumId w:val="4"/>
  </w:num>
  <w:num w:numId="2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c Wang">
    <w15:presenceInfo w15:providerId="AD" w15:userId="S-1-5-21-980565369-1919517657-3934570566-25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F99"/>
    <w:rsid w:val="000025CD"/>
    <w:rsid w:val="00006258"/>
    <w:rsid w:val="00006671"/>
    <w:rsid w:val="00006B5D"/>
    <w:rsid w:val="000302D0"/>
    <w:rsid w:val="000321DE"/>
    <w:rsid w:val="00043183"/>
    <w:rsid w:val="00046A3E"/>
    <w:rsid w:val="000546B9"/>
    <w:rsid w:val="00061A64"/>
    <w:rsid w:val="000720DC"/>
    <w:rsid w:val="00081A79"/>
    <w:rsid w:val="00087601"/>
    <w:rsid w:val="00091A88"/>
    <w:rsid w:val="0009512E"/>
    <w:rsid w:val="000A6C4F"/>
    <w:rsid w:val="000A76B4"/>
    <w:rsid w:val="000B1D48"/>
    <w:rsid w:val="000B7299"/>
    <w:rsid w:val="000C2DFD"/>
    <w:rsid w:val="000C5AB8"/>
    <w:rsid w:val="000E54C6"/>
    <w:rsid w:val="000F1601"/>
    <w:rsid w:val="000F5F99"/>
    <w:rsid w:val="000F68FC"/>
    <w:rsid w:val="000F7A23"/>
    <w:rsid w:val="00100584"/>
    <w:rsid w:val="00100C0B"/>
    <w:rsid w:val="00101D93"/>
    <w:rsid w:val="00113F03"/>
    <w:rsid w:val="00122057"/>
    <w:rsid w:val="0012297A"/>
    <w:rsid w:val="00123884"/>
    <w:rsid w:val="00131D3E"/>
    <w:rsid w:val="001363D1"/>
    <w:rsid w:val="0014637B"/>
    <w:rsid w:val="00150430"/>
    <w:rsid w:val="00150543"/>
    <w:rsid w:val="00154A70"/>
    <w:rsid w:val="0015727B"/>
    <w:rsid w:val="001604B9"/>
    <w:rsid w:val="00161E9A"/>
    <w:rsid w:val="00165F6B"/>
    <w:rsid w:val="00172D39"/>
    <w:rsid w:val="001853F5"/>
    <w:rsid w:val="00195A7A"/>
    <w:rsid w:val="001A2DEF"/>
    <w:rsid w:val="001A6BE7"/>
    <w:rsid w:val="001B0915"/>
    <w:rsid w:val="001B2F2E"/>
    <w:rsid w:val="001C6E5B"/>
    <w:rsid w:val="001D05B9"/>
    <w:rsid w:val="001D4937"/>
    <w:rsid w:val="001E2313"/>
    <w:rsid w:val="001F6699"/>
    <w:rsid w:val="001F7248"/>
    <w:rsid w:val="001F7A9E"/>
    <w:rsid w:val="00217C6F"/>
    <w:rsid w:val="002279C3"/>
    <w:rsid w:val="00230606"/>
    <w:rsid w:val="00233CB3"/>
    <w:rsid w:val="00240D86"/>
    <w:rsid w:val="00241AAA"/>
    <w:rsid w:val="00244334"/>
    <w:rsid w:val="002451C7"/>
    <w:rsid w:val="002834D0"/>
    <w:rsid w:val="00283796"/>
    <w:rsid w:val="00287AB0"/>
    <w:rsid w:val="0029171F"/>
    <w:rsid w:val="00294246"/>
    <w:rsid w:val="002A45A5"/>
    <w:rsid w:val="002A5BE9"/>
    <w:rsid w:val="002A5F38"/>
    <w:rsid w:val="002A774B"/>
    <w:rsid w:val="002C4590"/>
    <w:rsid w:val="002D3359"/>
    <w:rsid w:val="002D7E13"/>
    <w:rsid w:val="002E21B4"/>
    <w:rsid w:val="002E3D3E"/>
    <w:rsid w:val="002E4046"/>
    <w:rsid w:val="002F439E"/>
    <w:rsid w:val="002F61FC"/>
    <w:rsid w:val="00307F99"/>
    <w:rsid w:val="003114DE"/>
    <w:rsid w:val="0032189D"/>
    <w:rsid w:val="00325ED0"/>
    <w:rsid w:val="00326C5A"/>
    <w:rsid w:val="00330130"/>
    <w:rsid w:val="0033668A"/>
    <w:rsid w:val="003427E8"/>
    <w:rsid w:val="00347E04"/>
    <w:rsid w:val="0035029A"/>
    <w:rsid w:val="0035776A"/>
    <w:rsid w:val="0037116C"/>
    <w:rsid w:val="00371730"/>
    <w:rsid w:val="003823D3"/>
    <w:rsid w:val="003856C7"/>
    <w:rsid w:val="003B042E"/>
    <w:rsid w:val="003B57E7"/>
    <w:rsid w:val="003B72EB"/>
    <w:rsid w:val="003C255E"/>
    <w:rsid w:val="003C7C82"/>
    <w:rsid w:val="003D19E2"/>
    <w:rsid w:val="003E1551"/>
    <w:rsid w:val="003E7451"/>
    <w:rsid w:val="003F3488"/>
    <w:rsid w:val="00400E26"/>
    <w:rsid w:val="00402FBE"/>
    <w:rsid w:val="004035D6"/>
    <w:rsid w:val="0040577F"/>
    <w:rsid w:val="004106C5"/>
    <w:rsid w:val="00411903"/>
    <w:rsid w:val="004156B5"/>
    <w:rsid w:val="00422A8D"/>
    <w:rsid w:val="00444ABB"/>
    <w:rsid w:val="00446553"/>
    <w:rsid w:val="0045097D"/>
    <w:rsid w:val="004511DB"/>
    <w:rsid w:val="00455B31"/>
    <w:rsid w:val="00455D5E"/>
    <w:rsid w:val="0045701C"/>
    <w:rsid w:val="0045759D"/>
    <w:rsid w:val="00462102"/>
    <w:rsid w:val="004631E7"/>
    <w:rsid w:val="004632E6"/>
    <w:rsid w:val="004636E9"/>
    <w:rsid w:val="00471223"/>
    <w:rsid w:val="004827B7"/>
    <w:rsid w:val="00483760"/>
    <w:rsid w:val="00486D81"/>
    <w:rsid w:val="00487D7F"/>
    <w:rsid w:val="004919BA"/>
    <w:rsid w:val="004947DF"/>
    <w:rsid w:val="004963CC"/>
    <w:rsid w:val="004A0803"/>
    <w:rsid w:val="004A2EEB"/>
    <w:rsid w:val="004B0EE8"/>
    <w:rsid w:val="004B71DD"/>
    <w:rsid w:val="004C7249"/>
    <w:rsid w:val="004D1AF4"/>
    <w:rsid w:val="004D4E75"/>
    <w:rsid w:val="004E63A9"/>
    <w:rsid w:val="004F0025"/>
    <w:rsid w:val="005002AA"/>
    <w:rsid w:val="00522124"/>
    <w:rsid w:val="0052248C"/>
    <w:rsid w:val="00525B38"/>
    <w:rsid w:val="005324B9"/>
    <w:rsid w:val="005332F7"/>
    <w:rsid w:val="00536157"/>
    <w:rsid w:val="005436F7"/>
    <w:rsid w:val="00552569"/>
    <w:rsid w:val="00565378"/>
    <w:rsid w:val="005663F7"/>
    <w:rsid w:val="005738C4"/>
    <w:rsid w:val="00573F9B"/>
    <w:rsid w:val="00576981"/>
    <w:rsid w:val="0057771F"/>
    <w:rsid w:val="00577A5C"/>
    <w:rsid w:val="00585CFC"/>
    <w:rsid w:val="00586A25"/>
    <w:rsid w:val="00586CE5"/>
    <w:rsid w:val="00590A3F"/>
    <w:rsid w:val="00593870"/>
    <w:rsid w:val="005949C0"/>
    <w:rsid w:val="005A0BD5"/>
    <w:rsid w:val="005A374A"/>
    <w:rsid w:val="005B7B5F"/>
    <w:rsid w:val="005C1EEF"/>
    <w:rsid w:val="005C5369"/>
    <w:rsid w:val="005C6A6B"/>
    <w:rsid w:val="005D2500"/>
    <w:rsid w:val="005D640F"/>
    <w:rsid w:val="005E790F"/>
    <w:rsid w:val="005F0DD4"/>
    <w:rsid w:val="00602AEB"/>
    <w:rsid w:val="006044B4"/>
    <w:rsid w:val="006103A5"/>
    <w:rsid w:val="00623F2A"/>
    <w:rsid w:val="00626738"/>
    <w:rsid w:val="006310F7"/>
    <w:rsid w:val="006321A6"/>
    <w:rsid w:val="00632BBC"/>
    <w:rsid w:val="00650875"/>
    <w:rsid w:val="00653C76"/>
    <w:rsid w:val="00656E83"/>
    <w:rsid w:val="00660EA5"/>
    <w:rsid w:val="00676783"/>
    <w:rsid w:val="00690D12"/>
    <w:rsid w:val="006A0BB8"/>
    <w:rsid w:val="006A202C"/>
    <w:rsid w:val="006A262E"/>
    <w:rsid w:val="006A4259"/>
    <w:rsid w:val="006B333E"/>
    <w:rsid w:val="006B40C8"/>
    <w:rsid w:val="006B770E"/>
    <w:rsid w:val="006C6DEE"/>
    <w:rsid w:val="006D3A55"/>
    <w:rsid w:val="006D57FE"/>
    <w:rsid w:val="006E2D6D"/>
    <w:rsid w:val="006F1E7E"/>
    <w:rsid w:val="006F275B"/>
    <w:rsid w:val="006F66C5"/>
    <w:rsid w:val="006F72C3"/>
    <w:rsid w:val="0070156D"/>
    <w:rsid w:val="007114CA"/>
    <w:rsid w:val="00715CA8"/>
    <w:rsid w:val="00717EEA"/>
    <w:rsid w:val="00731792"/>
    <w:rsid w:val="00737E7F"/>
    <w:rsid w:val="00744D2D"/>
    <w:rsid w:val="007452D4"/>
    <w:rsid w:val="00747AB5"/>
    <w:rsid w:val="007622C7"/>
    <w:rsid w:val="00764AB6"/>
    <w:rsid w:val="0076604D"/>
    <w:rsid w:val="00766E46"/>
    <w:rsid w:val="00777155"/>
    <w:rsid w:val="00781397"/>
    <w:rsid w:val="00786A7C"/>
    <w:rsid w:val="00792AF4"/>
    <w:rsid w:val="00792DD2"/>
    <w:rsid w:val="0079514B"/>
    <w:rsid w:val="0079769A"/>
    <w:rsid w:val="007A6C1B"/>
    <w:rsid w:val="007C0342"/>
    <w:rsid w:val="007C7B66"/>
    <w:rsid w:val="007D0B87"/>
    <w:rsid w:val="007D0DE7"/>
    <w:rsid w:val="007D4DEA"/>
    <w:rsid w:val="007E0837"/>
    <w:rsid w:val="007E0DF0"/>
    <w:rsid w:val="007E1209"/>
    <w:rsid w:val="007E31DF"/>
    <w:rsid w:val="007E375D"/>
    <w:rsid w:val="007E7A79"/>
    <w:rsid w:val="007F48E8"/>
    <w:rsid w:val="007F5716"/>
    <w:rsid w:val="00811F35"/>
    <w:rsid w:val="00816038"/>
    <w:rsid w:val="0081730B"/>
    <w:rsid w:val="0081798A"/>
    <w:rsid w:val="00845842"/>
    <w:rsid w:val="00850070"/>
    <w:rsid w:val="00851B76"/>
    <w:rsid w:val="008670AF"/>
    <w:rsid w:val="008873F8"/>
    <w:rsid w:val="00892B10"/>
    <w:rsid w:val="00895C68"/>
    <w:rsid w:val="00895FDB"/>
    <w:rsid w:val="0089608C"/>
    <w:rsid w:val="008979D4"/>
    <w:rsid w:val="00897FAE"/>
    <w:rsid w:val="008A44E7"/>
    <w:rsid w:val="008B6E46"/>
    <w:rsid w:val="008C18D5"/>
    <w:rsid w:val="008C3780"/>
    <w:rsid w:val="008D29A9"/>
    <w:rsid w:val="008D2E09"/>
    <w:rsid w:val="008D3A07"/>
    <w:rsid w:val="008E7CC7"/>
    <w:rsid w:val="008F0731"/>
    <w:rsid w:val="008F2AB6"/>
    <w:rsid w:val="008F32C0"/>
    <w:rsid w:val="008F4A8A"/>
    <w:rsid w:val="008F741B"/>
    <w:rsid w:val="00900F13"/>
    <w:rsid w:val="00901144"/>
    <w:rsid w:val="00902CD2"/>
    <w:rsid w:val="0090631D"/>
    <w:rsid w:val="00911122"/>
    <w:rsid w:val="0091337D"/>
    <w:rsid w:val="00914707"/>
    <w:rsid w:val="00915042"/>
    <w:rsid w:val="00921C14"/>
    <w:rsid w:val="009325DB"/>
    <w:rsid w:val="00936A19"/>
    <w:rsid w:val="00940BA2"/>
    <w:rsid w:val="0094715E"/>
    <w:rsid w:val="00957D57"/>
    <w:rsid w:val="00960587"/>
    <w:rsid w:val="00970CD6"/>
    <w:rsid w:val="0099288F"/>
    <w:rsid w:val="00992FB3"/>
    <w:rsid w:val="009930C3"/>
    <w:rsid w:val="009952D2"/>
    <w:rsid w:val="00995CAD"/>
    <w:rsid w:val="009A18AC"/>
    <w:rsid w:val="009B1D3D"/>
    <w:rsid w:val="009C184D"/>
    <w:rsid w:val="009C3D2A"/>
    <w:rsid w:val="009C7731"/>
    <w:rsid w:val="009D46B2"/>
    <w:rsid w:val="009D5A14"/>
    <w:rsid w:val="009E0AA3"/>
    <w:rsid w:val="009E637A"/>
    <w:rsid w:val="009F1012"/>
    <w:rsid w:val="00A0451C"/>
    <w:rsid w:val="00A141EC"/>
    <w:rsid w:val="00A1757E"/>
    <w:rsid w:val="00A24055"/>
    <w:rsid w:val="00A4633B"/>
    <w:rsid w:val="00A5727C"/>
    <w:rsid w:val="00A601CF"/>
    <w:rsid w:val="00A62439"/>
    <w:rsid w:val="00A62C56"/>
    <w:rsid w:val="00A6432B"/>
    <w:rsid w:val="00A77F9A"/>
    <w:rsid w:val="00A82B71"/>
    <w:rsid w:val="00A85B55"/>
    <w:rsid w:val="00A86077"/>
    <w:rsid w:val="00A9128F"/>
    <w:rsid w:val="00A94174"/>
    <w:rsid w:val="00AA2121"/>
    <w:rsid w:val="00AB60A8"/>
    <w:rsid w:val="00AC0238"/>
    <w:rsid w:val="00AC080C"/>
    <w:rsid w:val="00AC4706"/>
    <w:rsid w:val="00AD4F15"/>
    <w:rsid w:val="00AE0BD2"/>
    <w:rsid w:val="00AE0D41"/>
    <w:rsid w:val="00AE4B53"/>
    <w:rsid w:val="00AE65FD"/>
    <w:rsid w:val="00AF4DEF"/>
    <w:rsid w:val="00B00A55"/>
    <w:rsid w:val="00B01055"/>
    <w:rsid w:val="00B0462F"/>
    <w:rsid w:val="00B057C6"/>
    <w:rsid w:val="00B13AEE"/>
    <w:rsid w:val="00B20792"/>
    <w:rsid w:val="00B24254"/>
    <w:rsid w:val="00B26E28"/>
    <w:rsid w:val="00B331DD"/>
    <w:rsid w:val="00B359D2"/>
    <w:rsid w:val="00B44B33"/>
    <w:rsid w:val="00B53AA8"/>
    <w:rsid w:val="00B63EDE"/>
    <w:rsid w:val="00B64C35"/>
    <w:rsid w:val="00B67EB3"/>
    <w:rsid w:val="00B7258E"/>
    <w:rsid w:val="00B76FEB"/>
    <w:rsid w:val="00B8023E"/>
    <w:rsid w:val="00B80CE2"/>
    <w:rsid w:val="00B82203"/>
    <w:rsid w:val="00B845D4"/>
    <w:rsid w:val="00B970C2"/>
    <w:rsid w:val="00BB004A"/>
    <w:rsid w:val="00BC14E8"/>
    <w:rsid w:val="00BD2D5E"/>
    <w:rsid w:val="00BD38D5"/>
    <w:rsid w:val="00BD7FF1"/>
    <w:rsid w:val="00BE0086"/>
    <w:rsid w:val="00BE74B6"/>
    <w:rsid w:val="00BF0206"/>
    <w:rsid w:val="00BF24CD"/>
    <w:rsid w:val="00C0031B"/>
    <w:rsid w:val="00C02214"/>
    <w:rsid w:val="00C0515A"/>
    <w:rsid w:val="00C076A1"/>
    <w:rsid w:val="00C10C37"/>
    <w:rsid w:val="00C11DFC"/>
    <w:rsid w:val="00C173F4"/>
    <w:rsid w:val="00C30EE0"/>
    <w:rsid w:val="00C3189F"/>
    <w:rsid w:val="00C33EB1"/>
    <w:rsid w:val="00C35B72"/>
    <w:rsid w:val="00C42548"/>
    <w:rsid w:val="00C607C8"/>
    <w:rsid w:val="00C60D95"/>
    <w:rsid w:val="00C66F84"/>
    <w:rsid w:val="00C70803"/>
    <w:rsid w:val="00C77C3E"/>
    <w:rsid w:val="00C8632D"/>
    <w:rsid w:val="00C93C8C"/>
    <w:rsid w:val="00CA3922"/>
    <w:rsid w:val="00CA4472"/>
    <w:rsid w:val="00CA4D38"/>
    <w:rsid w:val="00CA5B94"/>
    <w:rsid w:val="00CA6ABE"/>
    <w:rsid w:val="00CB60DF"/>
    <w:rsid w:val="00CC18D1"/>
    <w:rsid w:val="00CD1381"/>
    <w:rsid w:val="00CD1C90"/>
    <w:rsid w:val="00CD1CDD"/>
    <w:rsid w:val="00CD2DF6"/>
    <w:rsid w:val="00CD39DD"/>
    <w:rsid w:val="00CE0440"/>
    <w:rsid w:val="00CE196A"/>
    <w:rsid w:val="00CF3876"/>
    <w:rsid w:val="00CF794A"/>
    <w:rsid w:val="00D00C88"/>
    <w:rsid w:val="00D02E0D"/>
    <w:rsid w:val="00D26443"/>
    <w:rsid w:val="00D27BA8"/>
    <w:rsid w:val="00D40CAB"/>
    <w:rsid w:val="00D62C18"/>
    <w:rsid w:val="00D65171"/>
    <w:rsid w:val="00D7596D"/>
    <w:rsid w:val="00D922C9"/>
    <w:rsid w:val="00D966DC"/>
    <w:rsid w:val="00D96A66"/>
    <w:rsid w:val="00DA1C17"/>
    <w:rsid w:val="00DA6410"/>
    <w:rsid w:val="00DB3D6F"/>
    <w:rsid w:val="00DB7476"/>
    <w:rsid w:val="00DC4EDB"/>
    <w:rsid w:val="00DC4F45"/>
    <w:rsid w:val="00DD09BD"/>
    <w:rsid w:val="00DD5D31"/>
    <w:rsid w:val="00DD7DDB"/>
    <w:rsid w:val="00DE664A"/>
    <w:rsid w:val="00DE66B2"/>
    <w:rsid w:val="00DF134A"/>
    <w:rsid w:val="00DF4E90"/>
    <w:rsid w:val="00DF6B33"/>
    <w:rsid w:val="00DF7690"/>
    <w:rsid w:val="00DF797F"/>
    <w:rsid w:val="00E00676"/>
    <w:rsid w:val="00E046B9"/>
    <w:rsid w:val="00E10CED"/>
    <w:rsid w:val="00E134AA"/>
    <w:rsid w:val="00E20F8C"/>
    <w:rsid w:val="00E2465A"/>
    <w:rsid w:val="00E274D7"/>
    <w:rsid w:val="00E30C36"/>
    <w:rsid w:val="00E34174"/>
    <w:rsid w:val="00E40003"/>
    <w:rsid w:val="00E4282B"/>
    <w:rsid w:val="00E4749D"/>
    <w:rsid w:val="00E50863"/>
    <w:rsid w:val="00E5335A"/>
    <w:rsid w:val="00E54F5C"/>
    <w:rsid w:val="00E55C79"/>
    <w:rsid w:val="00E62DAF"/>
    <w:rsid w:val="00E63F22"/>
    <w:rsid w:val="00E75950"/>
    <w:rsid w:val="00E86D50"/>
    <w:rsid w:val="00E87C43"/>
    <w:rsid w:val="00EA389A"/>
    <w:rsid w:val="00EB4D02"/>
    <w:rsid w:val="00EB5DCF"/>
    <w:rsid w:val="00EB79B7"/>
    <w:rsid w:val="00ED1FCA"/>
    <w:rsid w:val="00ED40A5"/>
    <w:rsid w:val="00ED466D"/>
    <w:rsid w:val="00EE1AFD"/>
    <w:rsid w:val="00EE2E29"/>
    <w:rsid w:val="00EE7DDC"/>
    <w:rsid w:val="00EF013F"/>
    <w:rsid w:val="00EF32BF"/>
    <w:rsid w:val="00F11EB0"/>
    <w:rsid w:val="00F1543F"/>
    <w:rsid w:val="00F2208E"/>
    <w:rsid w:val="00F2505A"/>
    <w:rsid w:val="00F462C8"/>
    <w:rsid w:val="00F55917"/>
    <w:rsid w:val="00F672B9"/>
    <w:rsid w:val="00F73F84"/>
    <w:rsid w:val="00F76E19"/>
    <w:rsid w:val="00F817F1"/>
    <w:rsid w:val="00F92A80"/>
    <w:rsid w:val="00F94E9D"/>
    <w:rsid w:val="00FA3344"/>
    <w:rsid w:val="00FA5854"/>
    <w:rsid w:val="00FA7CD0"/>
    <w:rsid w:val="00FB622D"/>
    <w:rsid w:val="00FD732A"/>
    <w:rsid w:val="00FD7D50"/>
    <w:rsid w:val="00FF2B30"/>
    <w:rsid w:val="00FF55C5"/>
    <w:rsid w:val="00FF5CAC"/>
    <w:rsid w:val="00FF6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65A79"/>
  <w15:chartTrackingRefBased/>
  <w15:docId w15:val="{B72A43D9-6697-42A6-BE34-8F2F9CF62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5D31"/>
    <w:pPr>
      <w:widowControl w:val="0"/>
      <w:jc w:val="both"/>
    </w:pPr>
  </w:style>
  <w:style w:type="paragraph" w:styleId="1">
    <w:name w:val="heading 1"/>
    <w:basedOn w:val="a"/>
    <w:next w:val="a"/>
    <w:link w:val="10"/>
    <w:uiPriority w:val="9"/>
    <w:qFormat/>
    <w:rsid w:val="00AD4F15"/>
    <w:pPr>
      <w:numPr>
        <w:numId w:val="17"/>
      </w:numPr>
      <w:spacing w:before="200" w:after="200"/>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5D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5D31"/>
    <w:rPr>
      <w:sz w:val="18"/>
      <w:szCs w:val="18"/>
    </w:rPr>
  </w:style>
  <w:style w:type="paragraph" w:styleId="a5">
    <w:name w:val="footer"/>
    <w:basedOn w:val="a"/>
    <w:link w:val="a6"/>
    <w:uiPriority w:val="99"/>
    <w:unhideWhenUsed/>
    <w:rsid w:val="00DD5D31"/>
    <w:pPr>
      <w:tabs>
        <w:tab w:val="center" w:pos="4153"/>
        <w:tab w:val="right" w:pos="8306"/>
      </w:tabs>
      <w:snapToGrid w:val="0"/>
      <w:jc w:val="left"/>
    </w:pPr>
    <w:rPr>
      <w:sz w:val="18"/>
      <w:szCs w:val="18"/>
    </w:rPr>
  </w:style>
  <w:style w:type="character" w:customStyle="1" w:styleId="a6">
    <w:name w:val="页脚 字符"/>
    <w:basedOn w:val="a0"/>
    <w:link w:val="a5"/>
    <w:uiPriority w:val="99"/>
    <w:rsid w:val="00DD5D31"/>
    <w:rPr>
      <w:sz w:val="18"/>
      <w:szCs w:val="18"/>
    </w:rPr>
  </w:style>
  <w:style w:type="paragraph" w:styleId="a7">
    <w:name w:val="List Paragraph"/>
    <w:basedOn w:val="a"/>
    <w:uiPriority w:val="34"/>
    <w:qFormat/>
    <w:rsid w:val="00DD5D31"/>
    <w:pPr>
      <w:ind w:firstLineChars="200" w:firstLine="420"/>
    </w:pPr>
  </w:style>
  <w:style w:type="paragraph" w:styleId="a8">
    <w:name w:val="endnote text"/>
    <w:basedOn w:val="a"/>
    <w:link w:val="a9"/>
    <w:uiPriority w:val="99"/>
    <w:semiHidden/>
    <w:unhideWhenUsed/>
    <w:rsid w:val="005B7B5F"/>
    <w:pPr>
      <w:snapToGrid w:val="0"/>
      <w:jc w:val="left"/>
    </w:pPr>
  </w:style>
  <w:style w:type="character" w:customStyle="1" w:styleId="a9">
    <w:name w:val="尾注文本 字符"/>
    <w:basedOn w:val="a0"/>
    <w:link w:val="a8"/>
    <w:uiPriority w:val="99"/>
    <w:semiHidden/>
    <w:rsid w:val="005B7B5F"/>
  </w:style>
  <w:style w:type="character" w:styleId="aa">
    <w:name w:val="endnote reference"/>
    <w:basedOn w:val="a0"/>
    <w:uiPriority w:val="99"/>
    <w:semiHidden/>
    <w:unhideWhenUsed/>
    <w:rsid w:val="005B7B5F"/>
    <w:rPr>
      <w:vertAlign w:val="superscript"/>
    </w:rPr>
  </w:style>
  <w:style w:type="paragraph" w:styleId="ab">
    <w:name w:val="Date"/>
    <w:basedOn w:val="a"/>
    <w:next w:val="a"/>
    <w:link w:val="ac"/>
    <w:uiPriority w:val="99"/>
    <w:semiHidden/>
    <w:unhideWhenUsed/>
    <w:rsid w:val="005B7B5F"/>
    <w:pPr>
      <w:ind w:leftChars="2500" w:left="100"/>
    </w:pPr>
  </w:style>
  <w:style w:type="character" w:customStyle="1" w:styleId="ac">
    <w:name w:val="日期 字符"/>
    <w:basedOn w:val="a0"/>
    <w:link w:val="ab"/>
    <w:uiPriority w:val="99"/>
    <w:semiHidden/>
    <w:rsid w:val="005B7B5F"/>
  </w:style>
  <w:style w:type="paragraph" w:styleId="ad">
    <w:name w:val="Balloon Text"/>
    <w:basedOn w:val="a"/>
    <w:link w:val="ae"/>
    <w:uiPriority w:val="99"/>
    <w:semiHidden/>
    <w:unhideWhenUsed/>
    <w:rsid w:val="00EE2E29"/>
    <w:rPr>
      <w:sz w:val="18"/>
      <w:szCs w:val="18"/>
    </w:rPr>
  </w:style>
  <w:style w:type="character" w:customStyle="1" w:styleId="ae">
    <w:name w:val="批注框文本 字符"/>
    <w:basedOn w:val="a0"/>
    <w:link w:val="ad"/>
    <w:uiPriority w:val="99"/>
    <w:semiHidden/>
    <w:rsid w:val="00EE2E29"/>
    <w:rPr>
      <w:sz w:val="18"/>
      <w:szCs w:val="18"/>
    </w:rPr>
  </w:style>
  <w:style w:type="table" w:styleId="af">
    <w:name w:val="Table Grid"/>
    <w:basedOn w:val="a1"/>
    <w:uiPriority w:val="59"/>
    <w:rsid w:val="000B1D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A5727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10">
    <w:name w:val="标题 1 字符"/>
    <w:basedOn w:val="a0"/>
    <w:link w:val="1"/>
    <w:uiPriority w:val="9"/>
    <w:rsid w:val="00AD4F15"/>
    <w:rPr>
      <w:b/>
      <w:bCs/>
      <w:kern w:val="44"/>
      <w:sz w:val="32"/>
      <w:szCs w:val="44"/>
    </w:rPr>
  </w:style>
  <w:style w:type="character" w:styleId="af0">
    <w:name w:val="Strong"/>
    <w:basedOn w:val="a0"/>
    <w:uiPriority w:val="22"/>
    <w:qFormat/>
    <w:rsid w:val="00656E83"/>
    <w:rPr>
      <w:b/>
      <w:bCs/>
    </w:rPr>
  </w:style>
  <w:style w:type="paragraph" w:styleId="af1">
    <w:name w:val="Normal (Web)"/>
    <w:basedOn w:val="a"/>
    <w:uiPriority w:val="99"/>
    <w:semiHidden/>
    <w:unhideWhenUsed/>
    <w:rsid w:val="00EE7DD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8154">
      <w:bodyDiv w:val="1"/>
      <w:marLeft w:val="0"/>
      <w:marRight w:val="0"/>
      <w:marTop w:val="0"/>
      <w:marBottom w:val="0"/>
      <w:divBdr>
        <w:top w:val="none" w:sz="0" w:space="0" w:color="auto"/>
        <w:left w:val="none" w:sz="0" w:space="0" w:color="auto"/>
        <w:bottom w:val="none" w:sz="0" w:space="0" w:color="auto"/>
        <w:right w:val="none" w:sz="0" w:space="0" w:color="auto"/>
      </w:divBdr>
      <w:divsChild>
        <w:div w:id="1574509633">
          <w:marLeft w:val="0"/>
          <w:marRight w:val="0"/>
          <w:marTop w:val="0"/>
          <w:marBottom w:val="0"/>
          <w:divBdr>
            <w:top w:val="none" w:sz="0" w:space="0" w:color="auto"/>
            <w:left w:val="none" w:sz="0" w:space="0" w:color="auto"/>
            <w:bottom w:val="none" w:sz="0" w:space="0" w:color="auto"/>
            <w:right w:val="none" w:sz="0" w:space="0" w:color="auto"/>
          </w:divBdr>
          <w:divsChild>
            <w:div w:id="55134192">
              <w:marLeft w:val="0"/>
              <w:marRight w:val="0"/>
              <w:marTop w:val="100"/>
              <w:marBottom w:val="100"/>
              <w:divBdr>
                <w:top w:val="none" w:sz="0" w:space="0" w:color="auto"/>
                <w:left w:val="none" w:sz="0" w:space="0" w:color="auto"/>
                <w:bottom w:val="none" w:sz="0" w:space="0" w:color="auto"/>
                <w:right w:val="none" w:sz="0" w:space="0" w:color="auto"/>
              </w:divBdr>
              <w:divsChild>
                <w:div w:id="1220894563">
                  <w:marLeft w:val="0"/>
                  <w:marRight w:val="-3750"/>
                  <w:marTop w:val="0"/>
                  <w:marBottom w:val="0"/>
                  <w:divBdr>
                    <w:top w:val="single" w:sz="2" w:space="0" w:color="008000"/>
                    <w:left w:val="single" w:sz="2" w:space="0" w:color="008000"/>
                    <w:bottom w:val="single" w:sz="2" w:space="0" w:color="008000"/>
                    <w:right w:val="single" w:sz="2" w:space="0" w:color="008000"/>
                  </w:divBdr>
                  <w:divsChild>
                    <w:div w:id="987049782">
                      <w:marLeft w:val="0"/>
                      <w:marRight w:val="3750"/>
                      <w:marTop w:val="0"/>
                      <w:marBottom w:val="0"/>
                      <w:divBdr>
                        <w:top w:val="none" w:sz="0" w:space="0" w:color="auto"/>
                        <w:left w:val="none" w:sz="0" w:space="0" w:color="auto"/>
                        <w:bottom w:val="none" w:sz="0" w:space="0" w:color="auto"/>
                        <w:right w:val="none" w:sz="0" w:space="0" w:color="auto"/>
                      </w:divBdr>
                      <w:divsChild>
                        <w:div w:id="2108502071">
                          <w:marLeft w:val="0"/>
                          <w:marRight w:val="0"/>
                          <w:marTop w:val="0"/>
                          <w:marBottom w:val="0"/>
                          <w:divBdr>
                            <w:top w:val="none" w:sz="0" w:space="0" w:color="auto"/>
                            <w:left w:val="none" w:sz="0" w:space="0" w:color="auto"/>
                            <w:bottom w:val="none" w:sz="0" w:space="0" w:color="auto"/>
                            <w:right w:val="none" w:sz="0" w:space="0" w:color="auto"/>
                          </w:divBdr>
                          <w:divsChild>
                            <w:div w:id="1763447489">
                              <w:marLeft w:val="0"/>
                              <w:marRight w:val="0"/>
                              <w:marTop w:val="100"/>
                              <w:marBottom w:val="100"/>
                              <w:divBdr>
                                <w:top w:val="none" w:sz="0" w:space="0" w:color="auto"/>
                                <w:left w:val="none" w:sz="0" w:space="0" w:color="auto"/>
                                <w:bottom w:val="none" w:sz="0" w:space="0" w:color="auto"/>
                                <w:right w:val="none" w:sz="0" w:space="0" w:color="auto"/>
                              </w:divBdr>
                              <w:divsChild>
                                <w:div w:id="122776049">
                                  <w:marLeft w:val="0"/>
                                  <w:marRight w:val="0"/>
                                  <w:marTop w:val="0"/>
                                  <w:marBottom w:val="0"/>
                                  <w:divBdr>
                                    <w:top w:val="none" w:sz="0" w:space="0" w:color="auto"/>
                                    <w:left w:val="none" w:sz="0" w:space="0" w:color="auto"/>
                                    <w:bottom w:val="none" w:sz="0" w:space="0" w:color="auto"/>
                                    <w:right w:val="none" w:sz="0" w:space="0" w:color="auto"/>
                                  </w:divBdr>
                                  <w:divsChild>
                                    <w:div w:id="1968732916">
                                      <w:marLeft w:val="0"/>
                                      <w:marRight w:val="0"/>
                                      <w:marTop w:val="75"/>
                                      <w:marBottom w:val="0"/>
                                      <w:divBdr>
                                        <w:top w:val="none" w:sz="0" w:space="0" w:color="auto"/>
                                        <w:left w:val="none" w:sz="0" w:space="0" w:color="auto"/>
                                        <w:bottom w:val="none" w:sz="0" w:space="0" w:color="auto"/>
                                        <w:right w:val="none" w:sz="0" w:space="0" w:color="auto"/>
                                      </w:divBdr>
                                      <w:divsChild>
                                        <w:div w:id="16300171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221554">
      <w:bodyDiv w:val="1"/>
      <w:marLeft w:val="0"/>
      <w:marRight w:val="0"/>
      <w:marTop w:val="0"/>
      <w:marBottom w:val="0"/>
      <w:divBdr>
        <w:top w:val="none" w:sz="0" w:space="0" w:color="auto"/>
        <w:left w:val="none" w:sz="0" w:space="0" w:color="auto"/>
        <w:bottom w:val="none" w:sz="0" w:space="0" w:color="auto"/>
        <w:right w:val="none" w:sz="0" w:space="0" w:color="auto"/>
      </w:divBdr>
      <w:divsChild>
        <w:div w:id="1346322276">
          <w:marLeft w:val="0"/>
          <w:marRight w:val="0"/>
          <w:marTop w:val="0"/>
          <w:marBottom w:val="0"/>
          <w:divBdr>
            <w:top w:val="none" w:sz="0" w:space="0" w:color="auto"/>
            <w:left w:val="none" w:sz="0" w:space="0" w:color="auto"/>
            <w:bottom w:val="none" w:sz="0" w:space="0" w:color="auto"/>
            <w:right w:val="none" w:sz="0" w:space="0" w:color="auto"/>
          </w:divBdr>
          <w:divsChild>
            <w:div w:id="64575469">
              <w:marLeft w:val="0"/>
              <w:marRight w:val="0"/>
              <w:marTop w:val="100"/>
              <w:marBottom w:val="100"/>
              <w:divBdr>
                <w:top w:val="none" w:sz="0" w:space="0" w:color="auto"/>
                <w:left w:val="none" w:sz="0" w:space="0" w:color="auto"/>
                <w:bottom w:val="none" w:sz="0" w:space="0" w:color="auto"/>
                <w:right w:val="none" w:sz="0" w:space="0" w:color="auto"/>
              </w:divBdr>
              <w:divsChild>
                <w:div w:id="980034015">
                  <w:marLeft w:val="0"/>
                  <w:marRight w:val="-3750"/>
                  <w:marTop w:val="0"/>
                  <w:marBottom w:val="0"/>
                  <w:divBdr>
                    <w:top w:val="single" w:sz="2" w:space="0" w:color="008000"/>
                    <w:left w:val="single" w:sz="2" w:space="0" w:color="008000"/>
                    <w:bottom w:val="single" w:sz="2" w:space="0" w:color="008000"/>
                    <w:right w:val="single" w:sz="2" w:space="0" w:color="008000"/>
                  </w:divBdr>
                  <w:divsChild>
                    <w:div w:id="1333947458">
                      <w:marLeft w:val="0"/>
                      <w:marRight w:val="3750"/>
                      <w:marTop w:val="0"/>
                      <w:marBottom w:val="0"/>
                      <w:divBdr>
                        <w:top w:val="none" w:sz="0" w:space="0" w:color="auto"/>
                        <w:left w:val="none" w:sz="0" w:space="0" w:color="auto"/>
                        <w:bottom w:val="none" w:sz="0" w:space="0" w:color="auto"/>
                        <w:right w:val="none" w:sz="0" w:space="0" w:color="auto"/>
                      </w:divBdr>
                      <w:divsChild>
                        <w:div w:id="1961841018">
                          <w:marLeft w:val="0"/>
                          <w:marRight w:val="0"/>
                          <w:marTop w:val="0"/>
                          <w:marBottom w:val="0"/>
                          <w:divBdr>
                            <w:top w:val="none" w:sz="0" w:space="0" w:color="auto"/>
                            <w:left w:val="none" w:sz="0" w:space="0" w:color="auto"/>
                            <w:bottom w:val="none" w:sz="0" w:space="0" w:color="auto"/>
                            <w:right w:val="none" w:sz="0" w:space="0" w:color="auto"/>
                          </w:divBdr>
                          <w:divsChild>
                            <w:div w:id="2003779731">
                              <w:marLeft w:val="0"/>
                              <w:marRight w:val="0"/>
                              <w:marTop w:val="100"/>
                              <w:marBottom w:val="100"/>
                              <w:divBdr>
                                <w:top w:val="none" w:sz="0" w:space="0" w:color="auto"/>
                                <w:left w:val="none" w:sz="0" w:space="0" w:color="auto"/>
                                <w:bottom w:val="none" w:sz="0" w:space="0" w:color="auto"/>
                                <w:right w:val="none" w:sz="0" w:space="0" w:color="auto"/>
                              </w:divBdr>
                              <w:divsChild>
                                <w:div w:id="623854850">
                                  <w:marLeft w:val="0"/>
                                  <w:marRight w:val="0"/>
                                  <w:marTop w:val="0"/>
                                  <w:marBottom w:val="0"/>
                                  <w:divBdr>
                                    <w:top w:val="none" w:sz="0" w:space="0" w:color="auto"/>
                                    <w:left w:val="none" w:sz="0" w:space="0" w:color="auto"/>
                                    <w:bottom w:val="none" w:sz="0" w:space="0" w:color="auto"/>
                                    <w:right w:val="none" w:sz="0" w:space="0" w:color="auto"/>
                                  </w:divBdr>
                                  <w:divsChild>
                                    <w:div w:id="710422322">
                                      <w:marLeft w:val="0"/>
                                      <w:marRight w:val="0"/>
                                      <w:marTop w:val="75"/>
                                      <w:marBottom w:val="0"/>
                                      <w:divBdr>
                                        <w:top w:val="none" w:sz="0" w:space="0" w:color="auto"/>
                                        <w:left w:val="none" w:sz="0" w:space="0" w:color="auto"/>
                                        <w:bottom w:val="none" w:sz="0" w:space="0" w:color="auto"/>
                                        <w:right w:val="none" w:sz="0" w:space="0" w:color="auto"/>
                                      </w:divBdr>
                                      <w:divsChild>
                                        <w:div w:id="12205586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967116">
      <w:bodyDiv w:val="1"/>
      <w:marLeft w:val="0"/>
      <w:marRight w:val="0"/>
      <w:marTop w:val="0"/>
      <w:marBottom w:val="0"/>
      <w:divBdr>
        <w:top w:val="none" w:sz="0" w:space="0" w:color="auto"/>
        <w:left w:val="none" w:sz="0" w:space="0" w:color="auto"/>
        <w:bottom w:val="none" w:sz="0" w:space="0" w:color="auto"/>
        <w:right w:val="none" w:sz="0" w:space="0" w:color="auto"/>
      </w:divBdr>
      <w:divsChild>
        <w:div w:id="1010567335">
          <w:marLeft w:val="0"/>
          <w:marRight w:val="0"/>
          <w:marTop w:val="300"/>
          <w:marBottom w:val="0"/>
          <w:divBdr>
            <w:top w:val="none" w:sz="0" w:space="0" w:color="auto"/>
            <w:left w:val="none" w:sz="0" w:space="0" w:color="auto"/>
            <w:bottom w:val="none" w:sz="0" w:space="0" w:color="auto"/>
            <w:right w:val="none" w:sz="0" w:space="0" w:color="auto"/>
          </w:divBdr>
          <w:divsChild>
            <w:div w:id="13699160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4273434">
      <w:bodyDiv w:val="1"/>
      <w:marLeft w:val="0"/>
      <w:marRight w:val="0"/>
      <w:marTop w:val="0"/>
      <w:marBottom w:val="0"/>
      <w:divBdr>
        <w:top w:val="none" w:sz="0" w:space="0" w:color="auto"/>
        <w:left w:val="none" w:sz="0" w:space="0" w:color="auto"/>
        <w:bottom w:val="none" w:sz="0" w:space="0" w:color="auto"/>
        <w:right w:val="none" w:sz="0" w:space="0" w:color="auto"/>
      </w:divBdr>
    </w:div>
    <w:div w:id="162942435">
      <w:bodyDiv w:val="1"/>
      <w:marLeft w:val="0"/>
      <w:marRight w:val="0"/>
      <w:marTop w:val="0"/>
      <w:marBottom w:val="0"/>
      <w:divBdr>
        <w:top w:val="none" w:sz="0" w:space="0" w:color="auto"/>
        <w:left w:val="none" w:sz="0" w:space="0" w:color="auto"/>
        <w:bottom w:val="none" w:sz="0" w:space="0" w:color="auto"/>
        <w:right w:val="none" w:sz="0" w:space="0" w:color="auto"/>
      </w:divBdr>
      <w:divsChild>
        <w:div w:id="548954653">
          <w:marLeft w:val="0"/>
          <w:marRight w:val="0"/>
          <w:marTop w:val="0"/>
          <w:marBottom w:val="0"/>
          <w:divBdr>
            <w:top w:val="none" w:sz="0" w:space="0" w:color="auto"/>
            <w:left w:val="none" w:sz="0" w:space="0" w:color="auto"/>
            <w:bottom w:val="none" w:sz="0" w:space="0" w:color="auto"/>
            <w:right w:val="none" w:sz="0" w:space="0" w:color="auto"/>
          </w:divBdr>
          <w:divsChild>
            <w:div w:id="1915125549">
              <w:marLeft w:val="-4800"/>
              <w:marRight w:val="300"/>
              <w:marTop w:val="0"/>
              <w:marBottom w:val="0"/>
              <w:divBdr>
                <w:top w:val="none" w:sz="0" w:space="0" w:color="auto"/>
                <w:left w:val="none" w:sz="0" w:space="0" w:color="auto"/>
                <w:bottom w:val="none" w:sz="0" w:space="0" w:color="auto"/>
                <w:right w:val="none" w:sz="0" w:space="0" w:color="auto"/>
              </w:divBdr>
              <w:divsChild>
                <w:div w:id="254290596">
                  <w:marLeft w:val="4800"/>
                  <w:marRight w:val="0"/>
                  <w:marTop w:val="0"/>
                  <w:marBottom w:val="0"/>
                  <w:divBdr>
                    <w:top w:val="none" w:sz="0" w:space="0" w:color="auto"/>
                    <w:left w:val="none" w:sz="0" w:space="0" w:color="auto"/>
                    <w:bottom w:val="none" w:sz="0" w:space="0" w:color="auto"/>
                    <w:right w:val="none" w:sz="0" w:space="0" w:color="auto"/>
                  </w:divBdr>
                  <w:divsChild>
                    <w:div w:id="781148384">
                      <w:marLeft w:val="0"/>
                      <w:marRight w:val="0"/>
                      <w:marTop w:val="0"/>
                      <w:marBottom w:val="0"/>
                      <w:divBdr>
                        <w:top w:val="none" w:sz="0" w:space="0" w:color="auto"/>
                        <w:left w:val="none" w:sz="0" w:space="0" w:color="auto"/>
                        <w:bottom w:val="none" w:sz="0" w:space="0" w:color="auto"/>
                        <w:right w:val="none" w:sz="0" w:space="0" w:color="auto"/>
                      </w:divBdr>
                      <w:divsChild>
                        <w:div w:id="329257299">
                          <w:marLeft w:val="0"/>
                          <w:marRight w:val="0"/>
                          <w:marTop w:val="0"/>
                          <w:marBottom w:val="225"/>
                          <w:divBdr>
                            <w:top w:val="none" w:sz="0" w:space="0" w:color="auto"/>
                            <w:left w:val="none" w:sz="0" w:space="0" w:color="auto"/>
                            <w:bottom w:val="none" w:sz="0" w:space="0" w:color="auto"/>
                            <w:right w:val="none" w:sz="0" w:space="0" w:color="auto"/>
                          </w:divBdr>
                          <w:divsChild>
                            <w:div w:id="681126352">
                              <w:marLeft w:val="0"/>
                              <w:marRight w:val="0"/>
                              <w:marTop w:val="0"/>
                              <w:marBottom w:val="0"/>
                              <w:divBdr>
                                <w:top w:val="none" w:sz="0" w:space="0" w:color="auto"/>
                                <w:left w:val="none" w:sz="0" w:space="0" w:color="auto"/>
                                <w:bottom w:val="none" w:sz="0" w:space="0" w:color="auto"/>
                                <w:right w:val="none" w:sz="0" w:space="0" w:color="auto"/>
                              </w:divBdr>
                              <w:divsChild>
                                <w:div w:id="1828857946">
                                  <w:marLeft w:val="0"/>
                                  <w:marRight w:val="0"/>
                                  <w:marTop w:val="0"/>
                                  <w:marBottom w:val="0"/>
                                  <w:divBdr>
                                    <w:top w:val="none" w:sz="0" w:space="0" w:color="auto"/>
                                    <w:left w:val="none" w:sz="0" w:space="0" w:color="auto"/>
                                    <w:bottom w:val="single" w:sz="6" w:space="4" w:color="CCCCCC"/>
                                    <w:right w:val="none" w:sz="0" w:space="0" w:color="auto"/>
                                  </w:divBdr>
                                  <w:divsChild>
                                    <w:div w:id="4562925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309243">
      <w:bodyDiv w:val="1"/>
      <w:marLeft w:val="0"/>
      <w:marRight w:val="0"/>
      <w:marTop w:val="0"/>
      <w:marBottom w:val="0"/>
      <w:divBdr>
        <w:top w:val="none" w:sz="0" w:space="0" w:color="auto"/>
        <w:left w:val="none" w:sz="0" w:space="0" w:color="auto"/>
        <w:bottom w:val="none" w:sz="0" w:space="0" w:color="auto"/>
        <w:right w:val="none" w:sz="0" w:space="0" w:color="auto"/>
      </w:divBdr>
      <w:divsChild>
        <w:div w:id="56898934">
          <w:marLeft w:val="0"/>
          <w:marRight w:val="0"/>
          <w:marTop w:val="0"/>
          <w:marBottom w:val="0"/>
          <w:divBdr>
            <w:top w:val="none" w:sz="0" w:space="0" w:color="auto"/>
            <w:left w:val="none" w:sz="0" w:space="0" w:color="auto"/>
            <w:bottom w:val="none" w:sz="0" w:space="0" w:color="auto"/>
            <w:right w:val="none" w:sz="0" w:space="0" w:color="auto"/>
          </w:divBdr>
          <w:divsChild>
            <w:div w:id="956718437">
              <w:marLeft w:val="-4800"/>
              <w:marRight w:val="300"/>
              <w:marTop w:val="0"/>
              <w:marBottom w:val="0"/>
              <w:divBdr>
                <w:top w:val="none" w:sz="0" w:space="0" w:color="auto"/>
                <w:left w:val="none" w:sz="0" w:space="0" w:color="auto"/>
                <w:bottom w:val="none" w:sz="0" w:space="0" w:color="auto"/>
                <w:right w:val="none" w:sz="0" w:space="0" w:color="auto"/>
              </w:divBdr>
              <w:divsChild>
                <w:div w:id="257909415">
                  <w:marLeft w:val="4800"/>
                  <w:marRight w:val="0"/>
                  <w:marTop w:val="0"/>
                  <w:marBottom w:val="0"/>
                  <w:divBdr>
                    <w:top w:val="none" w:sz="0" w:space="0" w:color="auto"/>
                    <w:left w:val="none" w:sz="0" w:space="0" w:color="auto"/>
                    <w:bottom w:val="none" w:sz="0" w:space="0" w:color="auto"/>
                    <w:right w:val="none" w:sz="0" w:space="0" w:color="auto"/>
                  </w:divBdr>
                  <w:divsChild>
                    <w:div w:id="1664043304">
                      <w:marLeft w:val="0"/>
                      <w:marRight w:val="0"/>
                      <w:marTop w:val="0"/>
                      <w:marBottom w:val="0"/>
                      <w:divBdr>
                        <w:top w:val="none" w:sz="0" w:space="0" w:color="auto"/>
                        <w:left w:val="none" w:sz="0" w:space="0" w:color="auto"/>
                        <w:bottom w:val="none" w:sz="0" w:space="0" w:color="auto"/>
                        <w:right w:val="none" w:sz="0" w:space="0" w:color="auto"/>
                      </w:divBdr>
                      <w:divsChild>
                        <w:div w:id="157233418">
                          <w:marLeft w:val="0"/>
                          <w:marRight w:val="0"/>
                          <w:marTop w:val="0"/>
                          <w:marBottom w:val="225"/>
                          <w:divBdr>
                            <w:top w:val="none" w:sz="0" w:space="0" w:color="auto"/>
                            <w:left w:val="none" w:sz="0" w:space="0" w:color="auto"/>
                            <w:bottom w:val="none" w:sz="0" w:space="0" w:color="auto"/>
                            <w:right w:val="none" w:sz="0" w:space="0" w:color="auto"/>
                          </w:divBdr>
                          <w:divsChild>
                            <w:div w:id="810294167">
                              <w:marLeft w:val="0"/>
                              <w:marRight w:val="0"/>
                              <w:marTop w:val="0"/>
                              <w:marBottom w:val="0"/>
                              <w:divBdr>
                                <w:top w:val="none" w:sz="0" w:space="0" w:color="auto"/>
                                <w:left w:val="none" w:sz="0" w:space="0" w:color="auto"/>
                                <w:bottom w:val="none" w:sz="0" w:space="0" w:color="auto"/>
                                <w:right w:val="none" w:sz="0" w:space="0" w:color="auto"/>
                              </w:divBdr>
                              <w:divsChild>
                                <w:div w:id="1686128883">
                                  <w:marLeft w:val="0"/>
                                  <w:marRight w:val="0"/>
                                  <w:marTop w:val="0"/>
                                  <w:marBottom w:val="0"/>
                                  <w:divBdr>
                                    <w:top w:val="none" w:sz="0" w:space="0" w:color="auto"/>
                                    <w:left w:val="none" w:sz="0" w:space="0" w:color="auto"/>
                                    <w:bottom w:val="single" w:sz="6" w:space="4" w:color="CCCCCC"/>
                                    <w:right w:val="none" w:sz="0" w:space="0" w:color="auto"/>
                                  </w:divBdr>
                                  <w:divsChild>
                                    <w:div w:id="8547349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266935">
      <w:bodyDiv w:val="1"/>
      <w:marLeft w:val="0"/>
      <w:marRight w:val="0"/>
      <w:marTop w:val="0"/>
      <w:marBottom w:val="0"/>
      <w:divBdr>
        <w:top w:val="none" w:sz="0" w:space="0" w:color="auto"/>
        <w:left w:val="none" w:sz="0" w:space="0" w:color="auto"/>
        <w:bottom w:val="none" w:sz="0" w:space="0" w:color="auto"/>
        <w:right w:val="none" w:sz="0" w:space="0" w:color="auto"/>
      </w:divBdr>
    </w:div>
    <w:div w:id="352344146">
      <w:bodyDiv w:val="1"/>
      <w:marLeft w:val="0"/>
      <w:marRight w:val="0"/>
      <w:marTop w:val="0"/>
      <w:marBottom w:val="0"/>
      <w:divBdr>
        <w:top w:val="none" w:sz="0" w:space="0" w:color="auto"/>
        <w:left w:val="none" w:sz="0" w:space="0" w:color="auto"/>
        <w:bottom w:val="none" w:sz="0" w:space="0" w:color="auto"/>
        <w:right w:val="none" w:sz="0" w:space="0" w:color="auto"/>
      </w:divBdr>
      <w:divsChild>
        <w:div w:id="1632780520">
          <w:marLeft w:val="0"/>
          <w:marRight w:val="0"/>
          <w:marTop w:val="0"/>
          <w:marBottom w:val="0"/>
          <w:divBdr>
            <w:top w:val="none" w:sz="0" w:space="0" w:color="auto"/>
            <w:left w:val="none" w:sz="0" w:space="0" w:color="auto"/>
            <w:bottom w:val="none" w:sz="0" w:space="0" w:color="auto"/>
            <w:right w:val="none" w:sz="0" w:space="0" w:color="auto"/>
          </w:divBdr>
          <w:divsChild>
            <w:div w:id="779688120">
              <w:marLeft w:val="0"/>
              <w:marRight w:val="0"/>
              <w:marTop w:val="100"/>
              <w:marBottom w:val="100"/>
              <w:divBdr>
                <w:top w:val="none" w:sz="0" w:space="0" w:color="auto"/>
                <w:left w:val="none" w:sz="0" w:space="0" w:color="auto"/>
                <w:bottom w:val="none" w:sz="0" w:space="0" w:color="auto"/>
                <w:right w:val="none" w:sz="0" w:space="0" w:color="auto"/>
              </w:divBdr>
              <w:divsChild>
                <w:div w:id="111441035">
                  <w:marLeft w:val="0"/>
                  <w:marRight w:val="-3750"/>
                  <w:marTop w:val="0"/>
                  <w:marBottom w:val="0"/>
                  <w:divBdr>
                    <w:top w:val="single" w:sz="2" w:space="0" w:color="008000"/>
                    <w:left w:val="single" w:sz="2" w:space="0" w:color="008000"/>
                    <w:bottom w:val="single" w:sz="2" w:space="0" w:color="008000"/>
                    <w:right w:val="single" w:sz="2" w:space="0" w:color="008000"/>
                  </w:divBdr>
                  <w:divsChild>
                    <w:div w:id="1542478748">
                      <w:marLeft w:val="0"/>
                      <w:marRight w:val="3750"/>
                      <w:marTop w:val="0"/>
                      <w:marBottom w:val="0"/>
                      <w:divBdr>
                        <w:top w:val="none" w:sz="0" w:space="0" w:color="auto"/>
                        <w:left w:val="none" w:sz="0" w:space="0" w:color="auto"/>
                        <w:bottom w:val="none" w:sz="0" w:space="0" w:color="auto"/>
                        <w:right w:val="none" w:sz="0" w:space="0" w:color="auto"/>
                      </w:divBdr>
                      <w:divsChild>
                        <w:div w:id="500319826">
                          <w:marLeft w:val="0"/>
                          <w:marRight w:val="0"/>
                          <w:marTop w:val="0"/>
                          <w:marBottom w:val="0"/>
                          <w:divBdr>
                            <w:top w:val="none" w:sz="0" w:space="0" w:color="auto"/>
                            <w:left w:val="none" w:sz="0" w:space="0" w:color="auto"/>
                            <w:bottom w:val="none" w:sz="0" w:space="0" w:color="auto"/>
                            <w:right w:val="none" w:sz="0" w:space="0" w:color="auto"/>
                          </w:divBdr>
                          <w:divsChild>
                            <w:div w:id="1062142396">
                              <w:marLeft w:val="0"/>
                              <w:marRight w:val="0"/>
                              <w:marTop w:val="100"/>
                              <w:marBottom w:val="100"/>
                              <w:divBdr>
                                <w:top w:val="none" w:sz="0" w:space="0" w:color="auto"/>
                                <w:left w:val="none" w:sz="0" w:space="0" w:color="auto"/>
                                <w:bottom w:val="none" w:sz="0" w:space="0" w:color="auto"/>
                                <w:right w:val="none" w:sz="0" w:space="0" w:color="auto"/>
                              </w:divBdr>
                              <w:divsChild>
                                <w:div w:id="1560896901">
                                  <w:marLeft w:val="0"/>
                                  <w:marRight w:val="0"/>
                                  <w:marTop w:val="0"/>
                                  <w:marBottom w:val="0"/>
                                  <w:divBdr>
                                    <w:top w:val="none" w:sz="0" w:space="0" w:color="auto"/>
                                    <w:left w:val="none" w:sz="0" w:space="0" w:color="auto"/>
                                    <w:bottom w:val="none" w:sz="0" w:space="0" w:color="auto"/>
                                    <w:right w:val="none" w:sz="0" w:space="0" w:color="auto"/>
                                  </w:divBdr>
                                  <w:divsChild>
                                    <w:div w:id="31734317">
                                      <w:marLeft w:val="0"/>
                                      <w:marRight w:val="0"/>
                                      <w:marTop w:val="75"/>
                                      <w:marBottom w:val="0"/>
                                      <w:divBdr>
                                        <w:top w:val="none" w:sz="0" w:space="0" w:color="auto"/>
                                        <w:left w:val="none" w:sz="0" w:space="0" w:color="auto"/>
                                        <w:bottom w:val="none" w:sz="0" w:space="0" w:color="auto"/>
                                        <w:right w:val="none" w:sz="0" w:space="0" w:color="auto"/>
                                      </w:divBdr>
                                      <w:divsChild>
                                        <w:div w:id="16505960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6709987">
      <w:bodyDiv w:val="1"/>
      <w:marLeft w:val="0"/>
      <w:marRight w:val="0"/>
      <w:marTop w:val="0"/>
      <w:marBottom w:val="0"/>
      <w:divBdr>
        <w:top w:val="none" w:sz="0" w:space="0" w:color="auto"/>
        <w:left w:val="none" w:sz="0" w:space="0" w:color="auto"/>
        <w:bottom w:val="none" w:sz="0" w:space="0" w:color="auto"/>
        <w:right w:val="none" w:sz="0" w:space="0" w:color="auto"/>
      </w:divBdr>
      <w:divsChild>
        <w:div w:id="507139372">
          <w:marLeft w:val="0"/>
          <w:marRight w:val="0"/>
          <w:marTop w:val="300"/>
          <w:marBottom w:val="0"/>
          <w:divBdr>
            <w:top w:val="none" w:sz="0" w:space="0" w:color="auto"/>
            <w:left w:val="none" w:sz="0" w:space="0" w:color="auto"/>
            <w:bottom w:val="none" w:sz="0" w:space="0" w:color="auto"/>
            <w:right w:val="none" w:sz="0" w:space="0" w:color="auto"/>
          </w:divBdr>
          <w:divsChild>
            <w:div w:id="1443107255">
              <w:marLeft w:val="0"/>
              <w:marRight w:val="0"/>
              <w:marTop w:val="0"/>
              <w:marBottom w:val="450"/>
              <w:divBdr>
                <w:top w:val="none" w:sz="0" w:space="0" w:color="auto"/>
                <w:left w:val="none" w:sz="0" w:space="0" w:color="auto"/>
                <w:bottom w:val="none" w:sz="0" w:space="0" w:color="auto"/>
                <w:right w:val="none" w:sz="0" w:space="0" w:color="auto"/>
              </w:divBdr>
              <w:divsChild>
                <w:div w:id="9327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754659">
      <w:bodyDiv w:val="1"/>
      <w:marLeft w:val="0"/>
      <w:marRight w:val="0"/>
      <w:marTop w:val="0"/>
      <w:marBottom w:val="0"/>
      <w:divBdr>
        <w:top w:val="none" w:sz="0" w:space="0" w:color="auto"/>
        <w:left w:val="none" w:sz="0" w:space="0" w:color="auto"/>
        <w:bottom w:val="none" w:sz="0" w:space="0" w:color="auto"/>
        <w:right w:val="none" w:sz="0" w:space="0" w:color="auto"/>
      </w:divBdr>
      <w:divsChild>
        <w:div w:id="509876837">
          <w:marLeft w:val="0"/>
          <w:marRight w:val="0"/>
          <w:marTop w:val="0"/>
          <w:marBottom w:val="0"/>
          <w:divBdr>
            <w:top w:val="none" w:sz="0" w:space="0" w:color="auto"/>
            <w:left w:val="none" w:sz="0" w:space="0" w:color="auto"/>
            <w:bottom w:val="none" w:sz="0" w:space="0" w:color="auto"/>
            <w:right w:val="none" w:sz="0" w:space="0" w:color="auto"/>
          </w:divBdr>
          <w:divsChild>
            <w:div w:id="1090929529">
              <w:marLeft w:val="-4800"/>
              <w:marRight w:val="300"/>
              <w:marTop w:val="0"/>
              <w:marBottom w:val="0"/>
              <w:divBdr>
                <w:top w:val="none" w:sz="0" w:space="0" w:color="auto"/>
                <w:left w:val="none" w:sz="0" w:space="0" w:color="auto"/>
                <w:bottom w:val="none" w:sz="0" w:space="0" w:color="auto"/>
                <w:right w:val="none" w:sz="0" w:space="0" w:color="auto"/>
              </w:divBdr>
              <w:divsChild>
                <w:div w:id="957681106">
                  <w:marLeft w:val="4800"/>
                  <w:marRight w:val="0"/>
                  <w:marTop w:val="0"/>
                  <w:marBottom w:val="0"/>
                  <w:divBdr>
                    <w:top w:val="none" w:sz="0" w:space="0" w:color="auto"/>
                    <w:left w:val="none" w:sz="0" w:space="0" w:color="auto"/>
                    <w:bottom w:val="none" w:sz="0" w:space="0" w:color="auto"/>
                    <w:right w:val="none" w:sz="0" w:space="0" w:color="auto"/>
                  </w:divBdr>
                  <w:divsChild>
                    <w:div w:id="804077901">
                      <w:marLeft w:val="0"/>
                      <w:marRight w:val="0"/>
                      <w:marTop w:val="0"/>
                      <w:marBottom w:val="0"/>
                      <w:divBdr>
                        <w:top w:val="none" w:sz="0" w:space="0" w:color="auto"/>
                        <w:left w:val="none" w:sz="0" w:space="0" w:color="auto"/>
                        <w:bottom w:val="none" w:sz="0" w:space="0" w:color="auto"/>
                        <w:right w:val="none" w:sz="0" w:space="0" w:color="auto"/>
                      </w:divBdr>
                      <w:divsChild>
                        <w:div w:id="831457455">
                          <w:marLeft w:val="0"/>
                          <w:marRight w:val="0"/>
                          <w:marTop w:val="0"/>
                          <w:marBottom w:val="225"/>
                          <w:divBdr>
                            <w:top w:val="none" w:sz="0" w:space="0" w:color="auto"/>
                            <w:left w:val="none" w:sz="0" w:space="0" w:color="auto"/>
                            <w:bottom w:val="none" w:sz="0" w:space="0" w:color="auto"/>
                            <w:right w:val="none" w:sz="0" w:space="0" w:color="auto"/>
                          </w:divBdr>
                          <w:divsChild>
                            <w:div w:id="179204275">
                              <w:marLeft w:val="0"/>
                              <w:marRight w:val="0"/>
                              <w:marTop w:val="0"/>
                              <w:marBottom w:val="0"/>
                              <w:divBdr>
                                <w:top w:val="none" w:sz="0" w:space="0" w:color="auto"/>
                                <w:left w:val="none" w:sz="0" w:space="0" w:color="auto"/>
                                <w:bottom w:val="none" w:sz="0" w:space="0" w:color="auto"/>
                                <w:right w:val="none" w:sz="0" w:space="0" w:color="auto"/>
                              </w:divBdr>
                              <w:divsChild>
                                <w:div w:id="865211193">
                                  <w:marLeft w:val="0"/>
                                  <w:marRight w:val="0"/>
                                  <w:marTop w:val="0"/>
                                  <w:marBottom w:val="0"/>
                                  <w:divBdr>
                                    <w:top w:val="none" w:sz="0" w:space="0" w:color="auto"/>
                                    <w:left w:val="none" w:sz="0" w:space="0" w:color="auto"/>
                                    <w:bottom w:val="single" w:sz="6" w:space="4" w:color="CCCCCC"/>
                                    <w:right w:val="none" w:sz="0" w:space="0" w:color="auto"/>
                                  </w:divBdr>
                                  <w:divsChild>
                                    <w:div w:id="59902663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756232">
      <w:bodyDiv w:val="1"/>
      <w:marLeft w:val="0"/>
      <w:marRight w:val="0"/>
      <w:marTop w:val="0"/>
      <w:marBottom w:val="0"/>
      <w:divBdr>
        <w:top w:val="none" w:sz="0" w:space="0" w:color="auto"/>
        <w:left w:val="none" w:sz="0" w:space="0" w:color="auto"/>
        <w:bottom w:val="none" w:sz="0" w:space="0" w:color="auto"/>
        <w:right w:val="none" w:sz="0" w:space="0" w:color="auto"/>
      </w:divBdr>
      <w:divsChild>
        <w:div w:id="125973919">
          <w:marLeft w:val="0"/>
          <w:marRight w:val="0"/>
          <w:marTop w:val="300"/>
          <w:marBottom w:val="0"/>
          <w:divBdr>
            <w:top w:val="none" w:sz="0" w:space="0" w:color="auto"/>
            <w:left w:val="none" w:sz="0" w:space="0" w:color="auto"/>
            <w:bottom w:val="none" w:sz="0" w:space="0" w:color="auto"/>
            <w:right w:val="none" w:sz="0" w:space="0" w:color="auto"/>
          </w:divBdr>
          <w:divsChild>
            <w:div w:id="11573077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5627160">
      <w:bodyDiv w:val="1"/>
      <w:marLeft w:val="0"/>
      <w:marRight w:val="0"/>
      <w:marTop w:val="0"/>
      <w:marBottom w:val="0"/>
      <w:divBdr>
        <w:top w:val="none" w:sz="0" w:space="0" w:color="auto"/>
        <w:left w:val="none" w:sz="0" w:space="0" w:color="auto"/>
        <w:bottom w:val="none" w:sz="0" w:space="0" w:color="auto"/>
        <w:right w:val="none" w:sz="0" w:space="0" w:color="auto"/>
      </w:divBdr>
    </w:div>
    <w:div w:id="594291692">
      <w:bodyDiv w:val="1"/>
      <w:marLeft w:val="0"/>
      <w:marRight w:val="0"/>
      <w:marTop w:val="0"/>
      <w:marBottom w:val="0"/>
      <w:divBdr>
        <w:top w:val="none" w:sz="0" w:space="0" w:color="auto"/>
        <w:left w:val="none" w:sz="0" w:space="0" w:color="auto"/>
        <w:bottom w:val="none" w:sz="0" w:space="0" w:color="auto"/>
        <w:right w:val="none" w:sz="0" w:space="0" w:color="auto"/>
      </w:divBdr>
    </w:div>
    <w:div w:id="648560898">
      <w:bodyDiv w:val="1"/>
      <w:marLeft w:val="0"/>
      <w:marRight w:val="0"/>
      <w:marTop w:val="0"/>
      <w:marBottom w:val="0"/>
      <w:divBdr>
        <w:top w:val="none" w:sz="0" w:space="0" w:color="auto"/>
        <w:left w:val="none" w:sz="0" w:space="0" w:color="auto"/>
        <w:bottom w:val="none" w:sz="0" w:space="0" w:color="auto"/>
        <w:right w:val="none" w:sz="0" w:space="0" w:color="auto"/>
      </w:divBdr>
      <w:divsChild>
        <w:div w:id="124587987">
          <w:marLeft w:val="0"/>
          <w:marRight w:val="0"/>
          <w:marTop w:val="0"/>
          <w:marBottom w:val="0"/>
          <w:divBdr>
            <w:top w:val="none" w:sz="0" w:space="0" w:color="auto"/>
            <w:left w:val="none" w:sz="0" w:space="0" w:color="auto"/>
            <w:bottom w:val="none" w:sz="0" w:space="0" w:color="auto"/>
            <w:right w:val="none" w:sz="0" w:space="0" w:color="auto"/>
          </w:divBdr>
          <w:divsChild>
            <w:div w:id="1446072736">
              <w:marLeft w:val="-4800"/>
              <w:marRight w:val="300"/>
              <w:marTop w:val="0"/>
              <w:marBottom w:val="0"/>
              <w:divBdr>
                <w:top w:val="none" w:sz="0" w:space="0" w:color="auto"/>
                <w:left w:val="none" w:sz="0" w:space="0" w:color="auto"/>
                <w:bottom w:val="none" w:sz="0" w:space="0" w:color="auto"/>
                <w:right w:val="none" w:sz="0" w:space="0" w:color="auto"/>
              </w:divBdr>
              <w:divsChild>
                <w:div w:id="309139830">
                  <w:marLeft w:val="4800"/>
                  <w:marRight w:val="0"/>
                  <w:marTop w:val="0"/>
                  <w:marBottom w:val="0"/>
                  <w:divBdr>
                    <w:top w:val="none" w:sz="0" w:space="0" w:color="auto"/>
                    <w:left w:val="none" w:sz="0" w:space="0" w:color="auto"/>
                    <w:bottom w:val="none" w:sz="0" w:space="0" w:color="auto"/>
                    <w:right w:val="none" w:sz="0" w:space="0" w:color="auto"/>
                  </w:divBdr>
                  <w:divsChild>
                    <w:div w:id="1792043786">
                      <w:marLeft w:val="0"/>
                      <w:marRight w:val="0"/>
                      <w:marTop w:val="0"/>
                      <w:marBottom w:val="0"/>
                      <w:divBdr>
                        <w:top w:val="none" w:sz="0" w:space="0" w:color="auto"/>
                        <w:left w:val="none" w:sz="0" w:space="0" w:color="auto"/>
                        <w:bottom w:val="none" w:sz="0" w:space="0" w:color="auto"/>
                        <w:right w:val="none" w:sz="0" w:space="0" w:color="auto"/>
                      </w:divBdr>
                      <w:divsChild>
                        <w:div w:id="917398918">
                          <w:marLeft w:val="0"/>
                          <w:marRight w:val="0"/>
                          <w:marTop w:val="0"/>
                          <w:marBottom w:val="225"/>
                          <w:divBdr>
                            <w:top w:val="none" w:sz="0" w:space="0" w:color="auto"/>
                            <w:left w:val="none" w:sz="0" w:space="0" w:color="auto"/>
                            <w:bottom w:val="none" w:sz="0" w:space="0" w:color="auto"/>
                            <w:right w:val="none" w:sz="0" w:space="0" w:color="auto"/>
                          </w:divBdr>
                          <w:divsChild>
                            <w:div w:id="360864856">
                              <w:marLeft w:val="0"/>
                              <w:marRight w:val="0"/>
                              <w:marTop w:val="0"/>
                              <w:marBottom w:val="0"/>
                              <w:divBdr>
                                <w:top w:val="none" w:sz="0" w:space="0" w:color="auto"/>
                                <w:left w:val="none" w:sz="0" w:space="0" w:color="auto"/>
                                <w:bottom w:val="none" w:sz="0" w:space="0" w:color="auto"/>
                                <w:right w:val="none" w:sz="0" w:space="0" w:color="auto"/>
                              </w:divBdr>
                              <w:divsChild>
                                <w:div w:id="664357186">
                                  <w:marLeft w:val="0"/>
                                  <w:marRight w:val="0"/>
                                  <w:marTop w:val="0"/>
                                  <w:marBottom w:val="0"/>
                                  <w:divBdr>
                                    <w:top w:val="none" w:sz="0" w:space="0" w:color="auto"/>
                                    <w:left w:val="none" w:sz="0" w:space="0" w:color="auto"/>
                                    <w:bottom w:val="single" w:sz="6" w:space="4" w:color="CCCCCC"/>
                                    <w:right w:val="none" w:sz="0" w:space="0" w:color="auto"/>
                                  </w:divBdr>
                                  <w:divsChild>
                                    <w:div w:id="14527458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461444">
      <w:bodyDiv w:val="1"/>
      <w:marLeft w:val="0"/>
      <w:marRight w:val="0"/>
      <w:marTop w:val="0"/>
      <w:marBottom w:val="0"/>
      <w:divBdr>
        <w:top w:val="none" w:sz="0" w:space="0" w:color="auto"/>
        <w:left w:val="none" w:sz="0" w:space="0" w:color="auto"/>
        <w:bottom w:val="none" w:sz="0" w:space="0" w:color="auto"/>
        <w:right w:val="none" w:sz="0" w:space="0" w:color="auto"/>
      </w:divBdr>
      <w:divsChild>
        <w:div w:id="1310673906">
          <w:marLeft w:val="0"/>
          <w:marRight w:val="0"/>
          <w:marTop w:val="300"/>
          <w:marBottom w:val="0"/>
          <w:divBdr>
            <w:top w:val="none" w:sz="0" w:space="0" w:color="auto"/>
            <w:left w:val="none" w:sz="0" w:space="0" w:color="auto"/>
            <w:bottom w:val="none" w:sz="0" w:space="0" w:color="auto"/>
            <w:right w:val="none" w:sz="0" w:space="0" w:color="auto"/>
          </w:divBdr>
          <w:divsChild>
            <w:div w:id="3860768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917610">
      <w:bodyDiv w:val="1"/>
      <w:marLeft w:val="0"/>
      <w:marRight w:val="0"/>
      <w:marTop w:val="0"/>
      <w:marBottom w:val="0"/>
      <w:divBdr>
        <w:top w:val="none" w:sz="0" w:space="0" w:color="auto"/>
        <w:left w:val="none" w:sz="0" w:space="0" w:color="auto"/>
        <w:bottom w:val="none" w:sz="0" w:space="0" w:color="auto"/>
        <w:right w:val="none" w:sz="0" w:space="0" w:color="auto"/>
      </w:divBdr>
      <w:divsChild>
        <w:div w:id="1076051633">
          <w:marLeft w:val="0"/>
          <w:marRight w:val="0"/>
          <w:marTop w:val="0"/>
          <w:marBottom w:val="0"/>
          <w:divBdr>
            <w:top w:val="none" w:sz="0" w:space="0" w:color="auto"/>
            <w:left w:val="none" w:sz="0" w:space="0" w:color="auto"/>
            <w:bottom w:val="none" w:sz="0" w:space="0" w:color="auto"/>
            <w:right w:val="none" w:sz="0" w:space="0" w:color="auto"/>
          </w:divBdr>
          <w:divsChild>
            <w:div w:id="2047830198">
              <w:marLeft w:val="0"/>
              <w:marRight w:val="0"/>
              <w:marTop w:val="100"/>
              <w:marBottom w:val="100"/>
              <w:divBdr>
                <w:top w:val="none" w:sz="0" w:space="0" w:color="auto"/>
                <w:left w:val="none" w:sz="0" w:space="0" w:color="auto"/>
                <w:bottom w:val="none" w:sz="0" w:space="0" w:color="auto"/>
                <w:right w:val="none" w:sz="0" w:space="0" w:color="auto"/>
              </w:divBdr>
              <w:divsChild>
                <w:div w:id="1598752308">
                  <w:marLeft w:val="0"/>
                  <w:marRight w:val="0"/>
                  <w:marTop w:val="1065"/>
                  <w:marBottom w:val="0"/>
                  <w:divBdr>
                    <w:top w:val="none" w:sz="0" w:space="0" w:color="auto"/>
                    <w:left w:val="none" w:sz="0" w:space="0" w:color="auto"/>
                    <w:bottom w:val="none" w:sz="0" w:space="0" w:color="auto"/>
                    <w:right w:val="none" w:sz="0" w:space="0" w:color="auto"/>
                  </w:divBdr>
                  <w:divsChild>
                    <w:div w:id="1847936774">
                      <w:marLeft w:val="0"/>
                      <w:marRight w:val="0"/>
                      <w:marTop w:val="0"/>
                      <w:marBottom w:val="0"/>
                      <w:divBdr>
                        <w:top w:val="none" w:sz="0" w:space="0" w:color="auto"/>
                        <w:left w:val="none" w:sz="0" w:space="0" w:color="auto"/>
                        <w:bottom w:val="none" w:sz="0" w:space="0" w:color="auto"/>
                        <w:right w:val="none" w:sz="0" w:space="0" w:color="auto"/>
                      </w:divBdr>
                      <w:divsChild>
                        <w:div w:id="1033581151">
                          <w:marLeft w:val="0"/>
                          <w:marRight w:val="0"/>
                          <w:marTop w:val="0"/>
                          <w:marBottom w:val="0"/>
                          <w:divBdr>
                            <w:top w:val="none" w:sz="0" w:space="0" w:color="auto"/>
                            <w:left w:val="none" w:sz="0" w:space="0" w:color="auto"/>
                            <w:bottom w:val="none" w:sz="0" w:space="0" w:color="auto"/>
                            <w:right w:val="none" w:sz="0" w:space="0" w:color="auto"/>
                          </w:divBdr>
                          <w:divsChild>
                            <w:div w:id="214245216">
                              <w:marLeft w:val="0"/>
                              <w:marRight w:val="0"/>
                              <w:marTop w:val="0"/>
                              <w:marBottom w:val="0"/>
                              <w:divBdr>
                                <w:top w:val="none" w:sz="0" w:space="0" w:color="auto"/>
                                <w:left w:val="none" w:sz="0" w:space="0" w:color="auto"/>
                                <w:bottom w:val="none" w:sz="0" w:space="0" w:color="auto"/>
                                <w:right w:val="none" w:sz="0" w:space="0" w:color="auto"/>
                              </w:divBdr>
                              <w:divsChild>
                                <w:div w:id="9717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419515">
      <w:bodyDiv w:val="1"/>
      <w:marLeft w:val="0"/>
      <w:marRight w:val="0"/>
      <w:marTop w:val="100"/>
      <w:marBottom w:val="100"/>
      <w:divBdr>
        <w:top w:val="none" w:sz="0" w:space="0" w:color="auto"/>
        <w:left w:val="none" w:sz="0" w:space="0" w:color="auto"/>
        <w:bottom w:val="none" w:sz="0" w:space="0" w:color="auto"/>
        <w:right w:val="none" w:sz="0" w:space="0" w:color="auto"/>
      </w:divBdr>
      <w:divsChild>
        <w:div w:id="839537741">
          <w:marLeft w:val="0"/>
          <w:marRight w:val="0"/>
          <w:marTop w:val="0"/>
          <w:marBottom w:val="0"/>
          <w:divBdr>
            <w:top w:val="none" w:sz="0" w:space="0" w:color="auto"/>
            <w:left w:val="none" w:sz="0" w:space="0" w:color="auto"/>
            <w:bottom w:val="none" w:sz="0" w:space="0" w:color="auto"/>
            <w:right w:val="none" w:sz="0" w:space="0" w:color="auto"/>
          </w:divBdr>
          <w:divsChild>
            <w:div w:id="1542278144">
              <w:marLeft w:val="0"/>
              <w:marRight w:val="0"/>
              <w:marTop w:val="0"/>
              <w:marBottom w:val="0"/>
              <w:divBdr>
                <w:top w:val="none" w:sz="0" w:space="0" w:color="auto"/>
                <w:left w:val="none" w:sz="0" w:space="0" w:color="auto"/>
                <w:bottom w:val="none" w:sz="0" w:space="0" w:color="auto"/>
                <w:right w:val="none" w:sz="0" w:space="0" w:color="auto"/>
              </w:divBdr>
              <w:divsChild>
                <w:div w:id="1332874817">
                  <w:marLeft w:val="0"/>
                  <w:marRight w:val="0"/>
                  <w:marTop w:val="0"/>
                  <w:marBottom w:val="0"/>
                  <w:divBdr>
                    <w:top w:val="none" w:sz="0" w:space="0" w:color="auto"/>
                    <w:left w:val="none" w:sz="0" w:space="0" w:color="auto"/>
                    <w:bottom w:val="none" w:sz="0" w:space="0" w:color="auto"/>
                    <w:right w:val="none" w:sz="0" w:space="0" w:color="auto"/>
                  </w:divBdr>
                  <w:divsChild>
                    <w:div w:id="1005397257">
                      <w:marLeft w:val="0"/>
                      <w:marRight w:val="0"/>
                      <w:marTop w:val="150"/>
                      <w:marBottom w:val="0"/>
                      <w:divBdr>
                        <w:top w:val="none" w:sz="0" w:space="0" w:color="auto"/>
                        <w:left w:val="none" w:sz="0" w:space="0" w:color="auto"/>
                        <w:bottom w:val="none" w:sz="0" w:space="0" w:color="auto"/>
                        <w:right w:val="none" w:sz="0" w:space="0" w:color="auto"/>
                      </w:divBdr>
                      <w:divsChild>
                        <w:div w:id="2133133581">
                          <w:marLeft w:val="0"/>
                          <w:marRight w:val="3450"/>
                          <w:marTop w:val="0"/>
                          <w:marBottom w:val="0"/>
                          <w:divBdr>
                            <w:top w:val="none" w:sz="0" w:space="0" w:color="auto"/>
                            <w:left w:val="none" w:sz="0" w:space="0" w:color="auto"/>
                            <w:bottom w:val="none" w:sz="0" w:space="0" w:color="auto"/>
                            <w:right w:val="none" w:sz="0" w:space="0" w:color="auto"/>
                          </w:divBdr>
                          <w:divsChild>
                            <w:div w:id="2075614705">
                              <w:marLeft w:val="0"/>
                              <w:marRight w:val="0"/>
                              <w:marTop w:val="0"/>
                              <w:marBottom w:val="0"/>
                              <w:divBdr>
                                <w:top w:val="none" w:sz="0" w:space="0" w:color="auto"/>
                                <w:left w:val="none" w:sz="0" w:space="0" w:color="auto"/>
                                <w:bottom w:val="none" w:sz="0" w:space="0" w:color="auto"/>
                                <w:right w:val="none" w:sz="0" w:space="0" w:color="auto"/>
                              </w:divBdr>
                              <w:divsChild>
                                <w:div w:id="678193783">
                                  <w:marLeft w:val="0"/>
                                  <w:marRight w:val="0"/>
                                  <w:marTop w:val="0"/>
                                  <w:marBottom w:val="0"/>
                                  <w:divBdr>
                                    <w:top w:val="none" w:sz="0" w:space="0" w:color="auto"/>
                                    <w:left w:val="none" w:sz="0" w:space="0" w:color="auto"/>
                                    <w:bottom w:val="none" w:sz="0" w:space="0" w:color="auto"/>
                                    <w:right w:val="none" w:sz="0" w:space="0" w:color="auto"/>
                                  </w:divBdr>
                                  <w:divsChild>
                                    <w:div w:id="152256724">
                                      <w:marLeft w:val="0"/>
                                      <w:marRight w:val="0"/>
                                      <w:marTop w:val="0"/>
                                      <w:marBottom w:val="0"/>
                                      <w:divBdr>
                                        <w:top w:val="none" w:sz="0" w:space="0" w:color="auto"/>
                                        <w:left w:val="none" w:sz="0" w:space="0" w:color="auto"/>
                                        <w:bottom w:val="none" w:sz="0" w:space="0" w:color="auto"/>
                                        <w:right w:val="none" w:sz="0" w:space="0" w:color="auto"/>
                                      </w:divBdr>
                                      <w:divsChild>
                                        <w:div w:id="242687792">
                                          <w:marLeft w:val="0"/>
                                          <w:marRight w:val="0"/>
                                          <w:marTop w:val="0"/>
                                          <w:marBottom w:val="0"/>
                                          <w:divBdr>
                                            <w:top w:val="none" w:sz="0" w:space="0" w:color="auto"/>
                                            <w:left w:val="none" w:sz="0" w:space="0" w:color="auto"/>
                                            <w:bottom w:val="none" w:sz="0" w:space="0" w:color="auto"/>
                                            <w:right w:val="none" w:sz="0" w:space="0" w:color="auto"/>
                                          </w:divBdr>
                                          <w:divsChild>
                                            <w:div w:id="973489838">
                                              <w:marLeft w:val="0"/>
                                              <w:marRight w:val="0"/>
                                              <w:marTop w:val="0"/>
                                              <w:marBottom w:val="0"/>
                                              <w:divBdr>
                                                <w:top w:val="none" w:sz="0" w:space="0" w:color="auto"/>
                                                <w:left w:val="none" w:sz="0" w:space="0" w:color="auto"/>
                                                <w:bottom w:val="none" w:sz="0" w:space="0" w:color="auto"/>
                                                <w:right w:val="none" w:sz="0" w:space="0" w:color="auto"/>
                                              </w:divBdr>
                                              <w:divsChild>
                                                <w:div w:id="1355644294">
                                                  <w:marLeft w:val="0"/>
                                                  <w:marRight w:val="0"/>
                                                  <w:marTop w:val="0"/>
                                                  <w:marBottom w:val="0"/>
                                                  <w:divBdr>
                                                    <w:top w:val="none" w:sz="0" w:space="0" w:color="auto"/>
                                                    <w:left w:val="none" w:sz="0" w:space="0" w:color="auto"/>
                                                    <w:bottom w:val="none" w:sz="0" w:space="0" w:color="auto"/>
                                                    <w:right w:val="none" w:sz="0" w:space="0" w:color="auto"/>
                                                  </w:divBdr>
                                                  <w:divsChild>
                                                    <w:div w:id="433062093">
                                                      <w:marLeft w:val="0"/>
                                                      <w:marRight w:val="0"/>
                                                      <w:marTop w:val="0"/>
                                                      <w:marBottom w:val="0"/>
                                                      <w:divBdr>
                                                        <w:top w:val="none" w:sz="0" w:space="0" w:color="auto"/>
                                                        <w:left w:val="none" w:sz="0" w:space="0" w:color="auto"/>
                                                        <w:bottom w:val="none" w:sz="0" w:space="0" w:color="auto"/>
                                                        <w:right w:val="none" w:sz="0" w:space="0" w:color="auto"/>
                                                      </w:divBdr>
                                                      <w:divsChild>
                                                        <w:div w:id="198247048">
                                                          <w:marLeft w:val="0"/>
                                                          <w:marRight w:val="0"/>
                                                          <w:marTop w:val="0"/>
                                                          <w:marBottom w:val="0"/>
                                                          <w:divBdr>
                                                            <w:top w:val="none" w:sz="0" w:space="0" w:color="auto"/>
                                                            <w:left w:val="none" w:sz="0" w:space="0" w:color="auto"/>
                                                            <w:bottom w:val="none" w:sz="0" w:space="0" w:color="auto"/>
                                                            <w:right w:val="none" w:sz="0" w:space="0" w:color="auto"/>
                                                          </w:divBdr>
                                                          <w:divsChild>
                                                            <w:div w:id="1951859372">
                                                              <w:marLeft w:val="0"/>
                                                              <w:marRight w:val="0"/>
                                                              <w:marTop w:val="0"/>
                                                              <w:marBottom w:val="0"/>
                                                              <w:divBdr>
                                                                <w:top w:val="none" w:sz="0" w:space="0" w:color="auto"/>
                                                                <w:left w:val="none" w:sz="0" w:space="0" w:color="auto"/>
                                                                <w:bottom w:val="none" w:sz="0" w:space="0" w:color="auto"/>
                                                                <w:right w:val="none" w:sz="0" w:space="0" w:color="auto"/>
                                                              </w:divBdr>
                                                              <w:divsChild>
                                                                <w:div w:id="1622304718">
                                                                  <w:marLeft w:val="0"/>
                                                                  <w:marRight w:val="0"/>
                                                                  <w:marTop w:val="0"/>
                                                                  <w:marBottom w:val="0"/>
                                                                  <w:divBdr>
                                                                    <w:top w:val="none" w:sz="0" w:space="0" w:color="auto"/>
                                                                    <w:left w:val="none" w:sz="0" w:space="0" w:color="auto"/>
                                                                    <w:bottom w:val="none" w:sz="0" w:space="0" w:color="auto"/>
                                                                    <w:right w:val="none" w:sz="0" w:space="0" w:color="auto"/>
                                                                  </w:divBdr>
                                                                  <w:divsChild>
                                                                    <w:div w:id="871190232">
                                                                      <w:marLeft w:val="0"/>
                                                                      <w:marRight w:val="0"/>
                                                                      <w:marTop w:val="0"/>
                                                                      <w:marBottom w:val="0"/>
                                                                      <w:divBdr>
                                                                        <w:top w:val="none" w:sz="0" w:space="0" w:color="auto"/>
                                                                        <w:left w:val="none" w:sz="0" w:space="0" w:color="auto"/>
                                                                        <w:bottom w:val="none" w:sz="0" w:space="0" w:color="auto"/>
                                                                        <w:right w:val="none" w:sz="0" w:space="0" w:color="auto"/>
                                                                      </w:divBdr>
                                                                      <w:divsChild>
                                                                        <w:div w:id="392197257">
                                                                          <w:marLeft w:val="0"/>
                                                                          <w:marRight w:val="0"/>
                                                                          <w:marTop w:val="0"/>
                                                                          <w:marBottom w:val="0"/>
                                                                          <w:divBdr>
                                                                            <w:top w:val="none" w:sz="0" w:space="0" w:color="auto"/>
                                                                            <w:left w:val="none" w:sz="0" w:space="0" w:color="auto"/>
                                                                            <w:bottom w:val="none" w:sz="0" w:space="0" w:color="auto"/>
                                                                            <w:right w:val="none" w:sz="0" w:space="0" w:color="auto"/>
                                                                          </w:divBdr>
                                                                          <w:divsChild>
                                                                            <w:div w:id="639043355">
                                                                              <w:marLeft w:val="0"/>
                                                                              <w:marRight w:val="0"/>
                                                                              <w:marTop w:val="0"/>
                                                                              <w:marBottom w:val="0"/>
                                                                              <w:divBdr>
                                                                                <w:top w:val="none" w:sz="0" w:space="0" w:color="auto"/>
                                                                                <w:left w:val="none" w:sz="0" w:space="0" w:color="auto"/>
                                                                                <w:bottom w:val="none" w:sz="0" w:space="0" w:color="auto"/>
                                                                                <w:right w:val="none" w:sz="0" w:space="0" w:color="auto"/>
                                                                              </w:divBdr>
                                                                            </w:div>
                                                                          </w:divsChild>
                                                                        </w:div>
                                                                        <w:div w:id="1541547656">
                                                                          <w:marLeft w:val="0"/>
                                                                          <w:marRight w:val="0"/>
                                                                          <w:marTop w:val="0"/>
                                                                          <w:marBottom w:val="0"/>
                                                                          <w:divBdr>
                                                                            <w:top w:val="none" w:sz="0" w:space="0" w:color="auto"/>
                                                                            <w:left w:val="none" w:sz="0" w:space="0" w:color="auto"/>
                                                                            <w:bottom w:val="none" w:sz="0" w:space="0" w:color="auto"/>
                                                                            <w:right w:val="none" w:sz="0" w:space="0" w:color="auto"/>
                                                                          </w:divBdr>
                                                                          <w:divsChild>
                                                                            <w:div w:id="14255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3780139">
      <w:bodyDiv w:val="1"/>
      <w:marLeft w:val="0"/>
      <w:marRight w:val="0"/>
      <w:marTop w:val="0"/>
      <w:marBottom w:val="0"/>
      <w:divBdr>
        <w:top w:val="none" w:sz="0" w:space="0" w:color="auto"/>
        <w:left w:val="none" w:sz="0" w:space="0" w:color="auto"/>
        <w:bottom w:val="none" w:sz="0" w:space="0" w:color="auto"/>
        <w:right w:val="none" w:sz="0" w:space="0" w:color="auto"/>
      </w:divBdr>
    </w:div>
    <w:div w:id="1045371643">
      <w:bodyDiv w:val="1"/>
      <w:marLeft w:val="0"/>
      <w:marRight w:val="0"/>
      <w:marTop w:val="0"/>
      <w:marBottom w:val="0"/>
      <w:divBdr>
        <w:top w:val="none" w:sz="0" w:space="0" w:color="auto"/>
        <w:left w:val="none" w:sz="0" w:space="0" w:color="auto"/>
        <w:bottom w:val="none" w:sz="0" w:space="0" w:color="auto"/>
        <w:right w:val="none" w:sz="0" w:space="0" w:color="auto"/>
      </w:divBdr>
      <w:divsChild>
        <w:div w:id="921991882">
          <w:marLeft w:val="0"/>
          <w:marRight w:val="0"/>
          <w:marTop w:val="300"/>
          <w:marBottom w:val="0"/>
          <w:divBdr>
            <w:top w:val="none" w:sz="0" w:space="0" w:color="auto"/>
            <w:left w:val="none" w:sz="0" w:space="0" w:color="auto"/>
            <w:bottom w:val="none" w:sz="0" w:space="0" w:color="auto"/>
            <w:right w:val="none" w:sz="0" w:space="0" w:color="auto"/>
          </w:divBdr>
          <w:divsChild>
            <w:div w:id="997077564">
              <w:marLeft w:val="0"/>
              <w:marRight w:val="0"/>
              <w:marTop w:val="0"/>
              <w:marBottom w:val="450"/>
              <w:divBdr>
                <w:top w:val="none" w:sz="0" w:space="0" w:color="auto"/>
                <w:left w:val="none" w:sz="0" w:space="0" w:color="auto"/>
                <w:bottom w:val="none" w:sz="0" w:space="0" w:color="auto"/>
                <w:right w:val="none" w:sz="0" w:space="0" w:color="auto"/>
              </w:divBdr>
              <w:divsChild>
                <w:div w:id="12980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378921">
      <w:bodyDiv w:val="1"/>
      <w:marLeft w:val="0"/>
      <w:marRight w:val="0"/>
      <w:marTop w:val="100"/>
      <w:marBottom w:val="100"/>
      <w:divBdr>
        <w:top w:val="none" w:sz="0" w:space="0" w:color="auto"/>
        <w:left w:val="none" w:sz="0" w:space="0" w:color="auto"/>
        <w:bottom w:val="none" w:sz="0" w:space="0" w:color="auto"/>
        <w:right w:val="none" w:sz="0" w:space="0" w:color="auto"/>
      </w:divBdr>
      <w:divsChild>
        <w:div w:id="631791584">
          <w:marLeft w:val="0"/>
          <w:marRight w:val="0"/>
          <w:marTop w:val="0"/>
          <w:marBottom w:val="0"/>
          <w:divBdr>
            <w:top w:val="none" w:sz="0" w:space="0" w:color="auto"/>
            <w:left w:val="none" w:sz="0" w:space="0" w:color="auto"/>
            <w:bottom w:val="none" w:sz="0" w:space="0" w:color="auto"/>
            <w:right w:val="none" w:sz="0" w:space="0" w:color="auto"/>
          </w:divBdr>
          <w:divsChild>
            <w:div w:id="1849559438">
              <w:marLeft w:val="0"/>
              <w:marRight w:val="0"/>
              <w:marTop w:val="0"/>
              <w:marBottom w:val="0"/>
              <w:divBdr>
                <w:top w:val="none" w:sz="0" w:space="0" w:color="auto"/>
                <w:left w:val="none" w:sz="0" w:space="0" w:color="auto"/>
                <w:bottom w:val="none" w:sz="0" w:space="0" w:color="auto"/>
                <w:right w:val="none" w:sz="0" w:space="0" w:color="auto"/>
              </w:divBdr>
              <w:divsChild>
                <w:div w:id="1332834725">
                  <w:marLeft w:val="0"/>
                  <w:marRight w:val="0"/>
                  <w:marTop w:val="0"/>
                  <w:marBottom w:val="0"/>
                  <w:divBdr>
                    <w:top w:val="none" w:sz="0" w:space="0" w:color="auto"/>
                    <w:left w:val="none" w:sz="0" w:space="0" w:color="auto"/>
                    <w:bottom w:val="none" w:sz="0" w:space="0" w:color="auto"/>
                    <w:right w:val="none" w:sz="0" w:space="0" w:color="auto"/>
                  </w:divBdr>
                  <w:divsChild>
                    <w:div w:id="1511750183">
                      <w:marLeft w:val="0"/>
                      <w:marRight w:val="0"/>
                      <w:marTop w:val="150"/>
                      <w:marBottom w:val="0"/>
                      <w:divBdr>
                        <w:top w:val="none" w:sz="0" w:space="0" w:color="auto"/>
                        <w:left w:val="none" w:sz="0" w:space="0" w:color="auto"/>
                        <w:bottom w:val="none" w:sz="0" w:space="0" w:color="auto"/>
                        <w:right w:val="none" w:sz="0" w:space="0" w:color="auto"/>
                      </w:divBdr>
                      <w:divsChild>
                        <w:div w:id="1564482261">
                          <w:marLeft w:val="0"/>
                          <w:marRight w:val="3450"/>
                          <w:marTop w:val="0"/>
                          <w:marBottom w:val="0"/>
                          <w:divBdr>
                            <w:top w:val="none" w:sz="0" w:space="0" w:color="auto"/>
                            <w:left w:val="none" w:sz="0" w:space="0" w:color="auto"/>
                            <w:bottom w:val="none" w:sz="0" w:space="0" w:color="auto"/>
                            <w:right w:val="none" w:sz="0" w:space="0" w:color="auto"/>
                          </w:divBdr>
                          <w:divsChild>
                            <w:div w:id="1986087196">
                              <w:marLeft w:val="0"/>
                              <w:marRight w:val="0"/>
                              <w:marTop w:val="0"/>
                              <w:marBottom w:val="0"/>
                              <w:divBdr>
                                <w:top w:val="none" w:sz="0" w:space="0" w:color="auto"/>
                                <w:left w:val="none" w:sz="0" w:space="0" w:color="auto"/>
                                <w:bottom w:val="none" w:sz="0" w:space="0" w:color="auto"/>
                                <w:right w:val="none" w:sz="0" w:space="0" w:color="auto"/>
                              </w:divBdr>
                              <w:divsChild>
                                <w:div w:id="832600245">
                                  <w:marLeft w:val="0"/>
                                  <w:marRight w:val="0"/>
                                  <w:marTop w:val="0"/>
                                  <w:marBottom w:val="0"/>
                                  <w:divBdr>
                                    <w:top w:val="none" w:sz="0" w:space="0" w:color="auto"/>
                                    <w:left w:val="none" w:sz="0" w:space="0" w:color="auto"/>
                                    <w:bottom w:val="none" w:sz="0" w:space="0" w:color="auto"/>
                                    <w:right w:val="none" w:sz="0" w:space="0" w:color="auto"/>
                                  </w:divBdr>
                                  <w:divsChild>
                                    <w:div w:id="918371156">
                                      <w:marLeft w:val="0"/>
                                      <w:marRight w:val="0"/>
                                      <w:marTop w:val="0"/>
                                      <w:marBottom w:val="0"/>
                                      <w:divBdr>
                                        <w:top w:val="none" w:sz="0" w:space="0" w:color="auto"/>
                                        <w:left w:val="none" w:sz="0" w:space="0" w:color="auto"/>
                                        <w:bottom w:val="none" w:sz="0" w:space="0" w:color="auto"/>
                                        <w:right w:val="none" w:sz="0" w:space="0" w:color="auto"/>
                                      </w:divBdr>
                                      <w:divsChild>
                                        <w:div w:id="1325548226">
                                          <w:marLeft w:val="0"/>
                                          <w:marRight w:val="0"/>
                                          <w:marTop w:val="0"/>
                                          <w:marBottom w:val="0"/>
                                          <w:divBdr>
                                            <w:top w:val="none" w:sz="0" w:space="0" w:color="auto"/>
                                            <w:left w:val="none" w:sz="0" w:space="0" w:color="auto"/>
                                            <w:bottom w:val="none" w:sz="0" w:space="0" w:color="auto"/>
                                            <w:right w:val="none" w:sz="0" w:space="0" w:color="auto"/>
                                          </w:divBdr>
                                          <w:divsChild>
                                            <w:div w:id="65422486">
                                              <w:marLeft w:val="0"/>
                                              <w:marRight w:val="0"/>
                                              <w:marTop w:val="0"/>
                                              <w:marBottom w:val="0"/>
                                              <w:divBdr>
                                                <w:top w:val="none" w:sz="0" w:space="0" w:color="auto"/>
                                                <w:left w:val="none" w:sz="0" w:space="0" w:color="auto"/>
                                                <w:bottom w:val="none" w:sz="0" w:space="0" w:color="auto"/>
                                                <w:right w:val="none" w:sz="0" w:space="0" w:color="auto"/>
                                              </w:divBdr>
                                              <w:divsChild>
                                                <w:div w:id="1710035152">
                                                  <w:marLeft w:val="0"/>
                                                  <w:marRight w:val="0"/>
                                                  <w:marTop w:val="0"/>
                                                  <w:marBottom w:val="0"/>
                                                  <w:divBdr>
                                                    <w:top w:val="none" w:sz="0" w:space="0" w:color="auto"/>
                                                    <w:left w:val="none" w:sz="0" w:space="0" w:color="auto"/>
                                                    <w:bottom w:val="none" w:sz="0" w:space="0" w:color="auto"/>
                                                    <w:right w:val="none" w:sz="0" w:space="0" w:color="auto"/>
                                                  </w:divBdr>
                                                  <w:divsChild>
                                                    <w:div w:id="1946570510">
                                                      <w:marLeft w:val="0"/>
                                                      <w:marRight w:val="0"/>
                                                      <w:marTop w:val="0"/>
                                                      <w:marBottom w:val="0"/>
                                                      <w:divBdr>
                                                        <w:top w:val="none" w:sz="0" w:space="0" w:color="auto"/>
                                                        <w:left w:val="none" w:sz="0" w:space="0" w:color="auto"/>
                                                        <w:bottom w:val="none" w:sz="0" w:space="0" w:color="auto"/>
                                                        <w:right w:val="none" w:sz="0" w:space="0" w:color="auto"/>
                                                      </w:divBdr>
                                                      <w:divsChild>
                                                        <w:div w:id="526405397">
                                                          <w:marLeft w:val="0"/>
                                                          <w:marRight w:val="0"/>
                                                          <w:marTop w:val="0"/>
                                                          <w:marBottom w:val="0"/>
                                                          <w:divBdr>
                                                            <w:top w:val="none" w:sz="0" w:space="0" w:color="auto"/>
                                                            <w:left w:val="none" w:sz="0" w:space="0" w:color="auto"/>
                                                            <w:bottom w:val="none" w:sz="0" w:space="0" w:color="auto"/>
                                                            <w:right w:val="none" w:sz="0" w:space="0" w:color="auto"/>
                                                          </w:divBdr>
                                                          <w:divsChild>
                                                            <w:div w:id="157842098">
                                                              <w:marLeft w:val="0"/>
                                                              <w:marRight w:val="0"/>
                                                              <w:marTop w:val="0"/>
                                                              <w:marBottom w:val="0"/>
                                                              <w:divBdr>
                                                                <w:top w:val="none" w:sz="0" w:space="0" w:color="auto"/>
                                                                <w:left w:val="none" w:sz="0" w:space="0" w:color="auto"/>
                                                                <w:bottom w:val="none" w:sz="0" w:space="0" w:color="auto"/>
                                                                <w:right w:val="none" w:sz="0" w:space="0" w:color="auto"/>
                                                              </w:divBdr>
                                                              <w:divsChild>
                                                                <w:div w:id="287778185">
                                                                  <w:marLeft w:val="0"/>
                                                                  <w:marRight w:val="0"/>
                                                                  <w:marTop w:val="0"/>
                                                                  <w:marBottom w:val="0"/>
                                                                  <w:divBdr>
                                                                    <w:top w:val="none" w:sz="0" w:space="0" w:color="auto"/>
                                                                    <w:left w:val="none" w:sz="0" w:space="0" w:color="auto"/>
                                                                    <w:bottom w:val="none" w:sz="0" w:space="0" w:color="auto"/>
                                                                    <w:right w:val="none" w:sz="0" w:space="0" w:color="auto"/>
                                                                  </w:divBdr>
                                                                  <w:divsChild>
                                                                    <w:div w:id="2075858135">
                                                                      <w:marLeft w:val="0"/>
                                                                      <w:marRight w:val="0"/>
                                                                      <w:marTop w:val="0"/>
                                                                      <w:marBottom w:val="0"/>
                                                                      <w:divBdr>
                                                                        <w:top w:val="none" w:sz="0" w:space="0" w:color="auto"/>
                                                                        <w:left w:val="none" w:sz="0" w:space="0" w:color="auto"/>
                                                                        <w:bottom w:val="none" w:sz="0" w:space="0" w:color="auto"/>
                                                                        <w:right w:val="none" w:sz="0" w:space="0" w:color="auto"/>
                                                                      </w:divBdr>
                                                                      <w:divsChild>
                                                                        <w:div w:id="2137405684">
                                                                          <w:marLeft w:val="0"/>
                                                                          <w:marRight w:val="0"/>
                                                                          <w:marTop w:val="0"/>
                                                                          <w:marBottom w:val="0"/>
                                                                          <w:divBdr>
                                                                            <w:top w:val="none" w:sz="0" w:space="0" w:color="auto"/>
                                                                            <w:left w:val="none" w:sz="0" w:space="0" w:color="auto"/>
                                                                            <w:bottom w:val="none" w:sz="0" w:space="0" w:color="auto"/>
                                                                            <w:right w:val="none" w:sz="0" w:space="0" w:color="auto"/>
                                                                          </w:divBdr>
                                                                          <w:divsChild>
                                                                            <w:div w:id="3523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8840430">
      <w:bodyDiv w:val="1"/>
      <w:marLeft w:val="0"/>
      <w:marRight w:val="0"/>
      <w:marTop w:val="0"/>
      <w:marBottom w:val="0"/>
      <w:divBdr>
        <w:top w:val="none" w:sz="0" w:space="0" w:color="auto"/>
        <w:left w:val="none" w:sz="0" w:space="0" w:color="auto"/>
        <w:bottom w:val="none" w:sz="0" w:space="0" w:color="auto"/>
        <w:right w:val="none" w:sz="0" w:space="0" w:color="auto"/>
      </w:divBdr>
    </w:div>
    <w:div w:id="1218281122">
      <w:bodyDiv w:val="1"/>
      <w:marLeft w:val="0"/>
      <w:marRight w:val="0"/>
      <w:marTop w:val="0"/>
      <w:marBottom w:val="0"/>
      <w:divBdr>
        <w:top w:val="none" w:sz="0" w:space="0" w:color="auto"/>
        <w:left w:val="none" w:sz="0" w:space="0" w:color="auto"/>
        <w:bottom w:val="none" w:sz="0" w:space="0" w:color="auto"/>
        <w:right w:val="none" w:sz="0" w:space="0" w:color="auto"/>
      </w:divBdr>
    </w:div>
    <w:div w:id="1269464656">
      <w:bodyDiv w:val="1"/>
      <w:marLeft w:val="0"/>
      <w:marRight w:val="0"/>
      <w:marTop w:val="0"/>
      <w:marBottom w:val="0"/>
      <w:divBdr>
        <w:top w:val="none" w:sz="0" w:space="0" w:color="auto"/>
        <w:left w:val="none" w:sz="0" w:space="0" w:color="auto"/>
        <w:bottom w:val="none" w:sz="0" w:space="0" w:color="auto"/>
        <w:right w:val="none" w:sz="0" w:space="0" w:color="auto"/>
      </w:divBdr>
    </w:div>
    <w:div w:id="1307121628">
      <w:bodyDiv w:val="1"/>
      <w:marLeft w:val="0"/>
      <w:marRight w:val="0"/>
      <w:marTop w:val="0"/>
      <w:marBottom w:val="0"/>
      <w:divBdr>
        <w:top w:val="none" w:sz="0" w:space="0" w:color="auto"/>
        <w:left w:val="none" w:sz="0" w:space="0" w:color="auto"/>
        <w:bottom w:val="none" w:sz="0" w:space="0" w:color="auto"/>
        <w:right w:val="none" w:sz="0" w:space="0" w:color="auto"/>
      </w:divBdr>
    </w:div>
    <w:div w:id="1343899035">
      <w:bodyDiv w:val="1"/>
      <w:marLeft w:val="0"/>
      <w:marRight w:val="0"/>
      <w:marTop w:val="0"/>
      <w:marBottom w:val="0"/>
      <w:divBdr>
        <w:top w:val="none" w:sz="0" w:space="0" w:color="auto"/>
        <w:left w:val="none" w:sz="0" w:space="0" w:color="auto"/>
        <w:bottom w:val="none" w:sz="0" w:space="0" w:color="auto"/>
        <w:right w:val="none" w:sz="0" w:space="0" w:color="auto"/>
      </w:divBdr>
    </w:div>
    <w:div w:id="1367759572">
      <w:bodyDiv w:val="1"/>
      <w:marLeft w:val="0"/>
      <w:marRight w:val="0"/>
      <w:marTop w:val="0"/>
      <w:marBottom w:val="0"/>
      <w:divBdr>
        <w:top w:val="none" w:sz="0" w:space="0" w:color="auto"/>
        <w:left w:val="none" w:sz="0" w:space="0" w:color="auto"/>
        <w:bottom w:val="none" w:sz="0" w:space="0" w:color="auto"/>
        <w:right w:val="none" w:sz="0" w:space="0" w:color="auto"/>
      </w:divBdr>
      <w:divsChild>
        <w:div w:id="1920676756">
          <w:marLeft w:val="0"/>
          <w:marRight w:val="0"/>
          <w:marTop w:val="0"/>
          <w:marBottom w:val="0"/>
          <w:divBdr>
            <w:top w:val="none" w:sz="0" w:space="0" w:color="auto"/>
            <w:left w:val="none" w:sz="0" w:space="0" w:color="auto"/>
            <w:bottom w:val="none" w:sz="0" w:space="0" w:color="auto"/>
            <w:right w:val="none" w:sz="0" w:space="0" w:color="auto"/>
          </w:divBdr>
          <w:divsChild>
            <w:div w:id="61492829">
              <w:marLeft w:val="0"/>
              <w:marRight w:val="0"/>
              <w:marTop w:val="100"/>
              <w:marBottom w:val="100"/>
              <w:divBdr>
                <w:top w:val="none" w:sz="0" w:space="0" w:color="auto"/>
                <w:left w:val="none" w:sz="0" w:space="0" w:color="auto"/>
                <w:bottom w:val="none" w:sz="0" w:space="0" w:color="auto"/>
                <w:right w:val="none" w:sz="0" w:space="0" w:color="auto"/>
              </w:divBdr>
              <w:divsChild>
                <w:div w:id="488012905">
                  <w:marLeft w:val="0"/>
                  <w:marRight w:val="-3750"/>
                  <w:marTop w:val="0"/>
                  <w:marBottom w:val="0"/>
                  <w:divBdr>
                    <w:top w:val="single" w:sz="2" w:space="0" w:color="008000"/>
                    <w:left w:val="single" w:sz="2" w:space="0" w:color="008000"/>
                    <w:bottom w:val="single" w:sz="2" w:space="0" w:color="008000"/>
                    <w:right w:val="single" w:sz="2" w:space="0" w:color="008000"/>
                  </w:divBdr>
                  <w:divsChild>
                    <w:div w:id="420294660">
                      <w:marLeft w:val="0"/>
                      <w:marRight w:val="3750"/>
                      <w:marTop w:val="0"/>
                      <w:marBottom w:val="0"/>
                      <w:divBdr>
                        <w:top w:val="none" w:sz="0" w:space="0" w:color="auto"/>
                        <w:left w:val="none" w:sz="0" w:space="0" w:color="auto"/>
                        <w:bottom w:val="none" w:sz="0" w:space="0" w:color="auto"/>
                        <w:right w:val="none" w:sz="0" w:space="0" w:color="auto"/>
                      </w:divBdr>
                      <w:divsChild>
                        <w:div w:id="508183170">
                          <w:marLeft w:val="0"/>
                          <w:marRight w:val="0"/>
                          <w:marTop w:val="0"/>
                          <w:marBottom w:val="0"/>
                          <w:divBdr>
                            <w:top w:val="none" w:sz="0" w:space="0" w:color="auto"/>
                            <w:left w:val="none" w:sz="0" w:space="0" w:color="auto"/>
                            <w:bottom w:val="none" w:sz="0" w:space="0" w:color="auto"/>
                            <w:right w:val="none" w:sz="0" w:space="0" w:color="auto"/>
                          </w:divBdr>
                          <w:divsChild>
                            <w:div w:id="625506483">
                              <w:marLeft w:val="0"/>
                              <w:marRight w:val="0"/>
                              <w:marTop w:val="100"/>
                              <w:marBottom w:val="100"/>
                              <w:divBdr>
                                <w:top w:val="none" w:sz="0" w:space="0" w:color="auto"/>
                                <w:left w:val="none" w:sz="0" w:space="0" w:color="auto"/>
                                <w:bottom w:val="none" w:sz="0" w:space="0" w:color="auto"/>
                                <w:right w:val="none" w:sz="0" w:space="0" w:color="auto"/>
                              </w:divBdr>
                              <w:divsChild>
                                <w:div w:id="1776553829">
                                  <w:marLeft w:val="0"/>
                                  <w:marRight w:val="0"/>
                                  <w:marTop w:val="0"/>
                                  <w:marBottom w:val="0"/>
                                  <w:divBdr>
                                    <w:top w:val="none" w:sz="0" w:space="0" w:color="auto"/>
                                    <w:left w:val="none" w:sz="0" w:space="0" w:color="auto"/>
                                    <w:bottom w:val="none" w:sz="0" w:space="0" w:color="auto"/>
                                    <w:right w:val="none" w:sz="0" w:space="0" w:color="auto"/>
                                  </w:divBdr>
                                  <w:divsChild>
                                    <w:div w:id="1805735161">
                                      <w:marLeft w:val="0"/>
                                      <w:marRight w:val="0"/>
                                      <w:marTop w:val="75"/>
                                      <w:marBottom w:val="0"/>
                                      <w:divBdr>
                                        <w:top w:val="none" w:sz="0" w:space="0" w:color="auto"/>
                                        <w:left w:val="none" w:sz="0" w:space="0" w:color="auto"/>
                                        <w:bottom w:val="none" w:sz="0" w:space="0" w:color="auto"/>
                                        <w:right w:val="none" w:sz="0" w:space="0" w:color="auto"/>
                                      </w:divBdr>
                                      <w:divsChild>
                                        <w:div w:id="12896256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074736">
      <w:bodyDiv w:val="1"/>
      <w:marLeft w:val="0"/>
      <w:marRight w:val="0"/>
      <w:marTop w:val="0"/>
      <w:marBottom w:val="0"/>
      <w:divBdr>
        <w:top w:val="none" w:sz="0" w:space="0" w:color="auto"/>
        <w:left w:val="none" w:sz="0" w:space="0" w:color="auto"/>
        <w:bottom w:val="none" w:sz="0" w:space="0" w:color="auto"/>
        <w:right w:val="none" w:sz="0" w:space="0" w:color="auto"/>
      </w:divBdr>
      <w:divsChild>
        <w:div w:id="640958841">
          <w:marLeft w:val="0"/>
          <w:marRight w:val="0"/>
          <w:marTop w:val="0"/>
          <w:marBottom w:val="0"/>
          <w:divBdr>
            <w:top w:val="none" w:sz="0" w:space="0" w:color="auto"/>
            <w:left w:val="none" w:sz="0" w:space="0" w:color="auto"/>
            <w:bottom w:val="none" w:sz="0" w:space="0" w:color="auto"/>
            <w:right w:val="none" w:sz="0" w:space="0" w:color="auto"/>
          </w:divBdr>
          <w:divsChild>
            <w:div w:id="790631550">
              <w:marLeft w:val="-4800"/>
              <w:marRight w:val="300"/>
              <w:marTop w:val="0"/>
              <w:marBottom w:val="0"/>
              <w:divBdr>
                <w:top w:val="none" w:sz="0" w:space="0" w:color="auto"/>
                <w:left w:val="none" w:sz="0" w:space="0" w:color="auto"/>
                <w:bottom w:val="none" w:sz="0" w:space="0" w:color="auto"/>
                <w:right w:val="none" w:sz="0" w:space="0" w:color="auto"/>
              </w:divBdr>
              <w:divsChild>
                <w:div w:id="842358425">
                  <w:marLeft w:val="4800"/>
                  <w:marRight w:val="0"/>
                  <w:marTop w:val="0"/>
                  <w:marBottom w:val="0"/>
                  <w:divBdr>
                    <w:top w:val="none" w:sz="0" w:space="0" w:color="auto"/>
                    <w:left w:val="none" w:sz="0" w:space="0" w:color="auto"/>
                    <w:bottom w:val="none" w:sz="0" w:space="0" w:color="auto"/>
                    <w:right w:val="none" w:sz="0" w:space="0" w:color="auto"/>
                  </w:divBdr>
                  <w:divsChild>
                    <w:div w:id="943465382">
                      <w:marLeft w:val="0"/>
                      <w:marRight w:val="0"/>
                      <w:marTop w:val="0"/>
                      <w:marBottom w:val="0"/>
                      <w:divBdr>
                        <w:top w:val="none" w:sz="0" w:space="0" w:color="auto"/>
                        <w:left w:val="none" w:sz="0" w:space="0" w:color="auto"/>
                        <w:bottom w:val="none" w:sz="0" w:space="0" w:color="auto"/>
                        <w:right w:val="none" w:sz="0" w:space="0" w:color="auto"/>
                      </w:divBdr>
                      <w:divsChild>
                        <w:div w:id="341589234">
                          <w:marLeft w:val="0"/>
                          <w:marRight w:val="0"/>
                          <w:marTop w:val="0"/>
                          <w:marBottom w:val="225"/>
                          <w:divBdr>
                            <w:top w:val="none" w:sz="0" w:space="0" w:color="auto"/>
                            <w:left w:val="none" w:sz="0" w:space="0" w:color="auto"/>
                            <w:bottom w:val="none" w:sz="0" w:space="0" w:color="auto"/>
                            <w:right w:val="none" w:sz="0" w:space="0" w:color="auto"/>
                          </w:divBdr>
                          <w:divsChild>
                            <w:div w:id="1689067072">
                              <w:marLeft w:val="0"/>
                              <w:marRight w:val="0"/>
                              <w:marTop w:val="0"/>
                              <w:marBottom w:val="0"/>
                              <w:divBdr>
                                <w:top w:val="none" w:sz="0" w:space="0" w:color="auto"/>
                                <w:left w:val="none" w:sz="0" w:space="0" w:color="auto"/>
                                <w:bottom w:val="none" w:sz="0" w:space="0" w:color="auto"/>
                                <w:right w:val="none" w:sz="0" w:space="0" w:color="auto"/>
                              </w:divBdr>
                              <w:divsChild>
                                <w:div w:id="2143189610">
                                  <w:marLeft w:val="0"/>
                                  <w:marRight w:val="0"/>
                                  <w:marTop w:val="0"/>
                                  <w:marBottom w:val="0"/>
                                  <w:divBdr>
                                    <w:top w:val="none" w:sz="0" w:space="0" w:color="auto"/>
                                    <w:left w:val="none" w:sz="0" w:space="0" w:color="auto"/>
                                    <w:bottom w:val="single" w:sz="6" w:space="4" w:color="CCCCCC"/>
                                    <w:right w:val="none" w:sz="0" w:space="0" w:color="auto"/>
                                  </w:divBdr>
                                  <w:divsChild>
                                    <w:div w:id="17420227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383598">
      <w:bodyDiv w:val="1"/>
      <w:marLeft w:val="0"/>
      <w:marRight w:val="0"/>
      <w:marTop w:val="0"/>
      <w:marBottom w:val="0"/>
      <w:divBdr>
        <w:top w:val="none" w:sz="0" w:space="0" w:color="auto"/>
        <w:left w:val="none" w:sz="0" w:space="0" w:color="auto"/>
        <w:bottom w:val="none" w:sz="0" w:space="0" w:color="auto"/>
        <w:right w:val="none" w:sz="0" w:space="0" w:color="auto"/>
      </w:divBdr>
      <w:divsChild>
        <w:div w:id="884834018">
          <w:marLeft w:val="0"/>
          <w:marRight w:val="0"/>
          <w:marTop w:val="300"/>
          <w:marBottom w:val="0"/>
          <w:divBdr>
            <w:top w:val="none" w:sz="0" w:space="0" w:color="auto"/>
            <w:left w:val="none" w:sz="0" w:space="0" w:color="auto"/>
            <w:bottom w:val="none" w:sz="0" w:space="0" w:color="auto"/>
            <w:right w:val="none" w:sz="0" w:space="0" w:color="auto"/>
          </w:divBdr>
          <w:divsChild>
            <w:div w:id="13028093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91344862">
      <w:bodyDiv w:val="1"/>
      <w:marLeft w:val="0"/>
      <w:marRight w:val="0"/>
      <w:marTop w:val="0"/>
      <w:marBottom w:val="0"/>
      <w:divBdr>
        <w:top w:val="none" w:sz="0" w:space="0" w:color="auto"/>
        <w:left w:val="none" w:sz="0" w:space="0" w:color="auto"/>
        <w:bottom w:val="none" w:sz="0" w:space="0" w:color="auto"/>
        <w:right w:val="none" w:sz="0" w:space="0" w:color="auto"/>
      </w:divBdr>
      <w:divsChild>
        <w:div w:id="1081560495">
          <w:marLeft w:val="0"/>
          <w:marRight w:val="0"/>
          <w:marTop w:val="0"/>
          <w:marBottom w:val="0"/>
          <w:divBdr>
            <w:top w:val="none" w:sz="0" w:space="0" w:color="auto"/>
            <w:left w:val="none" w:sz="0" w:space="0" w:color="auto"/>
            <w:bottom w:val="none" w:sz="0" w:space="0" w:color="auto"/>
            <w:right w:val="none" w:sz="0" w:space="0" w:color="auto"/>
          </w:divBdr>
          <w:divsChild>
            <w:div w:id="145435029">
              <w:marLeft w:val="-4800"/>
              <w:marRight w:val="300"/>
              <w:marTop w:val="0"/>
              <w:marBottom w:val="0"/>
              <w:divBdr>
                <w:top w:val="none" w:sz="0" w:space="0" w:color="auto"/>
                <w:left w:val="none" w:sz="0" w:space="0" w:color="auto"/>
                <w:bottom w:val="none" w:sz="0" w:space="0" w:color="auto"/>
                <w:right w:val="none" w:sz="0" w:space="0" w:color="auto"/>
              </w:divBdr>
              <w:divsChild>
                <w:div w:id="1937514662">
                  <w:marLeft w:val="4800"/>
                  <w:marRight w:val="0"/>
                  <w:marTop w:val="0"/>
                  <w:marBottom w:val="0"/>
                  <w:divBdr>
                    <w:top w:val="none" w:sz="0" w:space="0" w:color="auto"/>
                    <w:left w:val="none" w:sz="0" w:space="0" w:color="auto"/>
                    <w:bottom w:val="none" w:sz="0" w:space="0" w:color="auto"/>
                    <w:right w:val="none" w:sz="0" w:space="0" w:color="auto"/>
                  </w:divBdr>
                  <w:divsChild>
                    <w:div w:id="1892961892">
                      <w:marLeft w:val="0"/>
                      <w:marRight w:val="0"/>
                      <w:marTop w:val="0"/>
                      <w:marBottom w:val="0"/>
                      <w:divBdr>
                        <w:top w:val="none" w:sz="0" w:space="0" w:color="auto"/>
                        <w:left w:val="none" w:sz="0" w:space="0" w:color="auto"/>
                        <w:bottom w:val="none" w:sz="0" w:space="0" w:color="auto"/>
                        <w:right w:val="none" w:sz="0" w:space="0" w:color="auto"/>
                      </w:divBdr>
                      <w:divsChild>
                        <w:div w:id="129249723">
                          <w:marLeft w:val="0"/>
                          <w:marRight w:val="0"/>
                          <w:marTop w:val="0"/>
                          <w:marBottom w:val="225"/>
                          <w:divBdr>
                            <w:top w:val="none" w:sz="0" w:space="0" w:color="auto"/>
                            <w:left w:val="none" w:sz="0" w:space="0" w:color="auto"/>
                            <w:bottom w:val="none" w:sz="0" w:space="0" w:color="auto"/>
                            <w:right w:val="none" w:sz="0" w:space="0" w:color="auto"/>
                          </w:divBdr>
                          <w:divsChild>
                            <w:div w:id="728847569">
                              <w:marLeft w:val="0"/>
                              <w:marRight w:val="0"/>
                              <w:marTop w:val="0"/>
                              <w:marBottom w:val="0"/>
                              <w:divBdr>
                                <w:top w:val="none" w:sz="0" w:space="0" w:color="auto"/>
                                <w:left w:val="none" w:sz="0" w:space="0" w:color="auto"/>
                                <w:bottom w:val="none" w:sz="0" w:space="0" w:color="auto"/>
                                <w:right w:val="none" w:sz="0" w:space="0" w:color="auto"/>
                              </w:divBdr>
                              <w:divsChild>
                                <w:div w:id="918363633">
                                  <w:marLeft w:val="0"/>
                                  <w:marRight w:val="0"/>
                                  <w:marTop w:val="0"/>
                                  <w:marBottom w:val="0"/>
                                  <w:divBdr>
                                    <w:top w:val="none" w:sz="0" w:space="0" w:color="auto"/>
                                    <w:left w:val="none" w:sz="0" w:space="0" w:color="auto"/>
                                    <w:bottom w:val="single" w:sz="6" w:space="4" w:color="CCCCCC"/>
                                    <w:right w:val="none" w:sz="0" w:space="0" w:color="auto"/>
                                  </w:divBdr>
                                  <w:divsChild>
                                    <w:div w:id="3874632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720531">
      <w:bodyDiv w:val="1"/>
      <w:marLeft w:val="0"/>
      <w:marRight w:val="0"/>
      <w:marTop w:val="0"/>
      <w:marBottom w:val="0"/>
      <w:divBdr>
        <w:top w:val="none" w:sz="0" w:space="0" w:color="auto"/>
        <w:left w:val="none" w:sz="0" w:space="0" w:color="auto"/>
        <w:bottom w:val="none" w:sz="0" w:space="0" w:color="auto"/>
        <w:right w:val="none" w:sz="0" w:space="0" w:color="auto"/>
      </w:divBdr>
    </w:div>
    <w:div w:id="1500581485">
      <w:bodyDiv w:val="1"/>
      <w:marLeft w:val="0"/>
      <w:marRight w:val="0"/>
      <w:marTop w:val="0"/>
      <w:marBottom w:val="0"/>
      <w:divBdr>
        <w:top w:val="none" w:sz="0" w:space="0" w:color="auto"/>
        <w:left w:val="none" w:sz="0" w:space="0" w:color="auto"/>
        <w:bottom w:val="none" w:sz="0" w:space="0" w:color="auto"/>
        <w:right w:val="none" w:sz="0" w:space="0" w:color="auto"/>
      </w:divBdr>
      <w:divsChild>
        <w:div w:id="2047439552">
          <w:marLeft w:val="0"/>
          <w:marRight w:val="0"/>
          <w:marTop w:val="300"/>
          <w:marBottom w:val="0"/>
          <w:divBdr>
            <w:top w:val="none" w:sz="0" w:space="0" w:color="auto"/>
            <w:left w:val="none" w:sz="0" w:space="0" w:color="auto"/>
            <w:bottom w:val="none" w:sz="0" w:space="0" w:color="auto"/>
            <w:right w:val="none" w:sz="0" w:space="0" w:color="auto"/>
          </w:divBdr>
          <w:divsChild>
            <w:div w:id="9637754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7673341">
      <w:bodyDiv w:val="1"/>
      <w:marLeft w:val="0"/>
      <w:marRight w:val="0"/>
      <w:marTop w:val="0"/>
      <w:marBottom w:val="0"/>
      <w:divBdr>
        <w:top w:val="none" w:sz="0" w:space="0" w:color="auto"/>
        <w:left w:val="none" w:sz="0" w:space="0" w:color="auto"/>
        <w:bottom w:val="none" w:sz="0" w:space="0" w:color="auto"/>
        <w:right w:val="none" w:sz="0" w:space="0" w:color="auto"/>
      </w:divBdr>
      <w:divsChild>
        <w:div w:id="1732532719">
          <w:marLeft w:val="0"/>
          <w:marRight w:val="0"/>
          <w:marTop w:val="0"/>
          <w:marBottom w:val="0"/>
          <w:divBdr>
            <w:top w:val="none" w:sz="0" w:space="0" w:color="auto"/>
            <w:left w:val="none" w:sz="0" w:space="0" w:color="auto"/>
            <w:bottom w:val="none" w:sz="0" w:space="0" w:color="auto"/>
            <w:right w:val="none" w:sz="0" w:space="0" w:color="auto"/>
          </w:divBdr>
          <w:divsChild>
            <w:div w:id="1156147930">
              <w:marLeft w:val="0"/>
              <w:marRight w:val="0"/>
              <w:marTop w:val="0"/>
              <w:marBottom w:val="0"/>
              <w:divBdr>
                <w:top w:val="none" w:sz="0" w:space="0" w:color="auto"/>
                <w:left w:val="none" w:sz="0" w:space="0" w:color="auto"/>
                <w:bottom w:val="none" w:sz="0" w:space="0" w:color="auto"/>
                <w:right w:val="none" w:sz="0" w:space="0" w:color="auto"/>
              </w:divBdr>
              <w:divsChild>
                <w:div w:id="1840005196">
                  <w:marLeft w:val="0"/>
                  <w:marRight w:val="0"/>
                  <w:marTop w:val="0"/>
                  <w:marBottom w:val="0"/>
                  <w:divBdr>
                    <w:top w:val="none" w:sz="0" w:space="0" w:color="auto"/>
                    <w:left w:val="none" w:sz="0" w:space="0" w:color="auto"/>
                    <w:bottom w:val="none" w:sz="0" w:space="0" w:color="auto"/>
                    <w:right w:val="none" w:sz="0" w:space="0" w:color="auto"/>
                  </w:divBdr>
                  <w:divsChild>
                    <w:div w:id="13102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63139">
      <w:bodyDiv w:val="1"/>
      <w:marLeft w:val="0"/>
      <w:marRight w:val="0"/>
      <w:marTop w:val="0"/>
      <w:marBottom w:val="0"/>
      <w:divBdr>
        <w:top w:val="none" w:sz="0" w:space="0" w:color="auto"/>
        <w:left w:val="none" w:sz="0" w:space="0" w:color="auto"/>
        <w:bottom w:val="none" w:sz="0" w:space="0" w:color="auto"/>
        <w:right w:val="none" w:sz="0" w:space="0" w:color="auto"/>
      </w:divBdr>
    </w:div>
    <w:div w:id="1706514667">
      <w:bodyDiv w:val="1"/>
      <w:marLeft w:val="0"/>
      <w:marRight w:val="0"/>
      <w:marTop w:val="0"/>
      <w:marBottom w:val="0"/>
      <w:divBdr>
        <w:top w:val="none" w:sz="0" w:space="0" w:color="auto"/>
        <w:left w:val="none" w:sz="0" w:space="0" w:color="auto"/>
        <w:bottom w:val="none" w:sz="0" w:space="0" w:color="auto"/>
        <w:right w:val="none" w:sz="0" w:space="0" w:color="auto"/>
      </w:divBdr>
      <w:divsChild>
        <w:div w:id="628171357">
          <w:marLeft w:val="0"/>
          <w:marRight w:val="0"/>
          <w:marTop w:val="300"/>
          <w:marBottom w:val="0"/>
          <w:divBdr>
            <w:top w:val="none" w:sz="0" w:space="0" w:color="auto"/>
            <w:left w:val="none" w:sz="0" w:space="0" w:color="auto"/>
            <w:bottom w:val="none" w:sz="0" w:space="0" w:color="auto"/>
            <w:right w:val="none" w:sz="0" w:space="0" w:color="auto"/>
          </w:divBdr>
          <w:divsChild>
            <w:div w:id="114932418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3428211">
      <w:bodyDiv w:val="1"/>
      <w:marLeft w:val="0"/>
      <w:marRight w:val="0"/>
      <w:marTop w:val="0"/>
      <w:marBottom w:val="0"/>
      <w:divBdr>
        <w:top w:val="none" w:sz="0" w:space="0" w:color="auto"/>
        <w:left w:val="none" w:sz="0" w:space="0" w:color="auto"/>
        <w:bottom w:val="none" w:sz="0" w:space="0" w:color="auto"/>
        <w:right w:val="none" w:sz="0" w:space="0" w:color="auto"/>
      </w:divBdr>
      <w:divsChild>
        <w:div w:id="2072266456">
          <w:marLeft w:val="0"/>
          <w:marRight w:val="0"/>
          <w:marTop w:val="300"/>
          <w:marBottom w:val="0"/>
          <w:divBdr>
            <w:top w:val="none" w:sz="0" w:space="0" w:color="auto"/>
            <w:left w:val="none" w:sz="0" w:space="0" w:color="auto"/>
            <w:bottom w:val="none" w:sz="0" w:space="0" w:color="auto"/>
            <w:right w:val="none" w:sz="0" w:space="0" w:color="auto"/>
          </w:divBdr>
          <w:divsChild>
            <w:div w:id="211532295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17841937">
      <w:bodyDiv w:val="1"/>
      <w:marLeft w:val="0"/>
      <w:marRight w:val="0"/>
      <w:marTop w:val="0"/>
      <w:marBottom w:val="0"/>
      <w:divBdr>
        <w:top w:val="none" w:sz="0" w:space="0" w:color="auto"/>
        <w:left w:val="none" w:sz="0" w:space="0" w:color="auto"/>
        <w:bottom w:val="none" w:sz="0" w:space="0" w:color="auto"/>
        <w:right w:val="none" w:sz="0" w:space="0" w:color="auto"/>
      </w:divBdr>
    </w:div>
    <w:div w:id="1861159479">
      <w:bodyDiv w:val="1"/>
      <w:marLeft w:val="0"/>
      <w:marRight w:val="0"/>
      <w:marTop w:val="0"/>
      <w:marBottom w:val="0"/>
      <w:divBdr>
        <w:top w:val="none" w:sz="0" w:space="0" w:color="auto"/>
        <w:left w:val="none" w:sz="0" w:space="0" w:color="auto"/>
        <w:bottom w:val="none" w:sz="0" w:space="0" w:color="auto"/>
        <w:right w:val="none" w:sz="0" w:space="0" w:color="auto"/>
      </w:divBdr>
      <w:divsChild>
        <w:div w:id="1151293783">
          <w:marLeft w:val="0"/>
          <w:marRight w:val="0"/>
          <w:marTop w:val="0"/>
          <w:marBottom w:val="0"/>
          <w:divBdr>
            <w:top w:val="none" w:sz="0" w:space="0" w:color="auto"/>
            <w:left w:val="none" w:sz="0" w:space="0" w:color="auto"/>
            <w:bottom w:val="none" w:sz="0" w:space="0" w:color="auto"/>
            <w:right w:val="none" w:sz="0" w:space="0" w:color="auto"/>
          </w:divBdr>
          <w:divsChild>
            <w:div w:id="1842889578">
              <w:marLeft w:val="0"/>
              <w:marRight w:val="0"/>
              <w:marTop w:val="100"/>
              <w:marBottom w:val="100"/>
              <w:divBdr>
                <w:top w:val="none" w:sz="0" w:space="0" w:color="auto"/>
                <w:left w:val="none" w:sz="0" w:space="0" w:color="auto"/>
                <w:bottom w:val="none" w:sz="0" w:space="0" w:color="auto"/>
                <w:right w:val="none" w:sz="0" w:space="0" w:color="auto"/>
              </w:divBdr>
              <w:divsChild>
                <w:div w:id="1974288802">
                  <w:marLeft w:val="0"/>
                  <w:marRight w:val="0"/>
                  <w:marTop w:val="1185"/>
                  <w:marBottom w:val="0"/>
                  <w:divBdr>
                    <w:top w:val="none" w:sz="0" w:space="0" w:color="auto"/>
                    <w:left w:val="none" w:sz="0" w:space="0" w:color="auto"/>
                    <w:bottom w:val="none" w:sz="0" w:space="0" w:color="auto"/>
                    <w:right w:val="none" w:sz="0" w:space="0" w:color="auto"/>
                  </w:divBdr>
                  <w:divsChild>
                    <w:div w:id="716126061">
                      <w:marLeft w:val="0"/>
                      <w:marRight w:val="0"/>
                      <w:marTop w:val="0"/>
                      <w:marBottom w:val="0"/>
                      <w:divBdr>
                        <w:top w:val="none" w:sz="0" w:space="0" w:color="auto"/>
                        <w:left w:val="none" w:sz="0" w:space="0" w:color="auto"/>
                        <w:bottom w:val="none" w:sz="0" w:space="0" w:color="auto"/>
                        <w:right w:val="none" w:sz="0" w:space="0" w:color="auto"/>
                      </w:divBdr>
                      <w:divsChild>
                        <w:div w:id="872960527">
                          <w:marLeft w:val="0"/>
                          <w:marRight w:val="0"/>
                          <w:marTop w:val="0"/>
                          <w:marBottom w:val="0"/>
                          <w:divBdr>
                            <w:top w:val="none" w:sz="0" w:space="0" w:color="auto"/>
                            <w:left w:val="none" w:sz="0" w:space="0" w:color="auto"/>
                            <w:bottom w:val="none" w:sz="0" w:space="0" w:color="auto"/>
                            <w:right w:val="none" w:sz="0" w:space="0" w:color="auto"/>
                          </w:divBdr>
                          <w:divsChild>
                            <w:div w:id="866410437">
                              <w:marLeft w:val="0"/>
                              <w:marRight w:val="0"/>
                              <w:marTop w:val="0"/>
                              <w:marBottom w:val="0"/>
                              <w:divBdr>
                                <w:top w:val="none" w:sz="0" w:space="0" w:color="auto"/>
                                <w:left w:val="none" w:sz="0" w:space="0" w:color="auto"/>
                                <w:bottom w:val="none" w:sz="0" w:space="0" w:color="auto"/>
                                <w:right w:val="none" w:sz="0" w:space="0" w:color="auto"/>
                              </w:divBdr>
                              <w:divsChild>
                                <w:div w:id="2524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650384">
      <w:bodyDiv w:val="1"/>
      <w:marLeft w:val="0"/>
      <w:marRight w:val="0"/>
      <w:marTop w:val="0"/>
      <w:marBottom w:val="0"/>
      <w:divBdr>
        <w:top w:val="none" w:sz="0" w:space="0" w:color="auto"/>
        <w:left w:val="none" w:sz="0" w:space="0" w:color="auto"/>
        <w:bottom w:val="none" w:sz="0" w:space="0" w:color="auto"/>
        <w:right w:val="none" w:sz="0" w:space="0" w:color="auto"/>
      </w:divBdr>
      <w:divsChild>
        <w:div w:id="516695529">
          <w:marLeft w:val="0"/>
          <w:marRight w:val="0"/>
          <w:marTop w:val="0"/>
          <w:marBottom w:val="0"/>
          <w:divBdr>
            <w:top w:val="none" w:sz="0" w:space="0" w:color="auto"/>
            <w:left w:val="none" w:sz="0" w:space="0" w:color="auto"/>
            <w:bottom w:val="none" w:sz="0" w:space="0" w:color="auto"/>
            <w:right w:val="none" w:sz="0" w:space="0" w:color="auto"/>
          </w:divBdr>
          <w:divsChild>
            <w:div w:id="396317739">
              <w:marLeft w:val="0"/>
              <w:marRight w:val="0"/>
              <w:marTop w:val="100"/>
              <w:marBottom w:val="100"/>
              <w:divBdr>
                <w:top w:val="none" w:sz="0" w:space="0" w:color="auto"/>
                <w:left w:val="none" w:sz="0" w:space="0" w:color="auto"/>
                <w:bottom w:val="none" w:sz="0" w:space="0" w:color="auto"/>
                <w:right w:val="none" w:sz="0" w:space="0" w:color="auto"/>
              </w:divBdr>
              <w:divsChild>
                <w:div w:id="1888641518">
                  <w:marLeft w:val="0"/>
                  <w:marRight w:val="-3750"/>
                  <w:marTop w:val="0"/>
                  <w:marBottom w:val="0"/>
                  <w:divBdr>
                    <w:top w:val="single" w:sz="2" w:space="0" w:color="008000"/>
                    <w:left w:val="single" w:sz="2" w:space="0" w:color="008000"/>
                    <w:bottom w:val="single" w:sz="2" w:space="0" w:color="008000"/>
                    <w:right w:val="single" w:sz="2" w:space="0" w:color="008000"/>
                  </w:divBdr>
                  <w:divsChild>
                    <w:div w:id="1022126837">
                      <w:marLeft w:val="0"/>
                      <w:marRight w:val="3750"/>
                      <w:marTop w:val="0"/>
                      <w:marBottom w:val="0"/>
                      <w:divBdr>
                        <w:top w:val="none" w:sz="0" w:space="0" w:color="auto"/>
                        <w:left w:val="none" w:sz="0" w:space="0" w:color="auto"/>
                        <w:bottom w:val="none" w:sz="0" w:space="0" w:color="auto"/>
                        <w:right w:val="none" w:sz="0" w:space="0" w:color="auto"/>
                      </w:divBdr>
                      <w:divsChild>
                        <w:div w:id="1288201772">
                          <w:marLeft w:val="0"/>
                          <w:marRight w:val="0"/>
                          <w:marTop w:val="0"/>
                          <w:marBottom w:val="0"/>
                          <w:divBdr>
                            <w:top w:val="none" w:sz="0" w:space="0" w:color="auto"/>
                            <w:left w:val="none" w:sz="0" w:space="0" w:color="auto"/>
                            <w:bottom w:val="none" w:sz="0" w:space="0" w:color="auto"/>
                            <w:right w:val="none" w:sz="0" w:space="0" w:color="auto"/>
                          </w:divBdr>
                          <w:divsChild>
                            <w:div w:id="937952532">
                              <w:marLeft w:val="0"/>
                              <w:marRight w:val="0"/>
                              <w:marTop w:val="100"/>
                              <w:marBottom w:val="100"/>
                              <w:divBdr>
                                <w:top w:val="none" w:sz="0" w:space="0" w:color="auto"/>
                                <w:left w:val="none" w:sz="0" w:space="0" w:color="auto"/>
                                <w:bottom w:val="none" w:sz="0" w:space="0" w:color="auto"/>
                                <w:right w:val="none" w:sz="0" w:space="0" w:color="auto"/>
                              </w:divBdr>
                              <w:divsChild>
                                <w:div w:id="1546872734">
                                  <w:marLeft w:val="0"/>
                                  <w:marRight w:val="0"/>
                                  <w:marTop w:val="0"/>
                                  <w:marBottom w:val="0"/>
                                  <w:divBdr>
                                    <w:top w:val="none" w:sz="0" w:space="0" w:color="auto"/>
                                    <w:left w:val="none" w:sz="0" w:space="0" w:color="auto"/>
                                    <w:bottom w:val="none" w:sz="0" w:space="0" w:color="auto"/>
                                    <w:right w:val="none" w:sz="0" w:space="0" w:color="auto"/>
                                  </w:divBdr>
                                  <w:divsChild>
                                    <w:div w:id="220291722">
                                      <w:marLeft w:val="0"/>
                                      <w:marRight w:val="0"/>
                                      <w:marTop w:val="75"/>
                                      <w:marBottom w:val="0"/>
                                      <w:divBdr>
                                        <w:top w:val="none" w:sz="0" w:space="0" w:color="auto"/>
                                        <w:left w:val="none" w:sz="0" w:space="0" w:color="auto"/>
                                        <w:bottom w:val="none" w:sz="0" w:space="0" w:color="auto"/>
                                        <w:right w:val="none" w:sz="0" w:space="0" w:color="auto"/>
                                      </w:divBdr>
                                      <w:divsChild>
                                        <w:div w:id="17320794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228160">
      <w:bodyDiv w:val="1"/>
      <w:marLeft w:val="0"/>
      <w:marRight w:val="0"/>
      <w:marTop w:val="0"/>
      <w:marBottom w:val="0"/>
      <w:divBdr>
        <w:top w:val="none" w:sz="0" w:space="0" w:color="auto"/>
        <w:left w:val="none" w:sz="0" w:space="0" w:color="auto"/>
        <w:bottom w:val="none" w:sz="0" w:space="0" w:color="auto"/>
        <w:right w:val="none" w:sz="0" w:space="0" w:color="auto"/>
      </w:divBdr>
      <w:divsChild>
        <w:div w:id="175845205">
          <w:marLeft w:val="0"/>
          <w:marRight w:val="0"/>
          <w:marTop w:val="0"/>
          <w:marBottom w:val="0"/>
          <w:divBdr>
            <w:top w:val="none" w:sz="0" w:space="0" w:color="auto"/>
            <w:left w:val="none" w:sz="0" w:space="0" w:color="auto"/>
            <w:bottom w:val="none" w:sz="0" w:space="0" w:color="auto"/>
            <w:right w:val="none" w:sz="0" w:space="0" w:color="auto"/>
          </w:divBdr>
          <w:divsChild>
            <w:div w:id="1933587446">
              <w:marLeft w:val="0"/>
              <w:marRight w:val="0"/>
              <w:marTop w:val="100"/>
              <w:marBottom w:val="100"/>
              <w:divBdr>
                <w:top w:val="none" w:sz="0" w:space="0" w:color="auto"/>
                <w:left w:val="none" w:sz="0" w:space="0" w:color="auto"/>
                <w:bottom w:val="none" w:sz="0" w:space="0" w:color="auto"/>
                <w:right w:val="none" w:sz="0" w:space="0" w:color="auto"/>
              </w:divBdr>
              <w:divsChild>
                <w:div w:id="37054481">
                  <w:marLeft w:val="0"/>
                  <w:marRight w:val="0"/>
                  <w:marTop w:val="1410"/>
                  <w:marBottom w:val="0"/>
                  <w:divBdr>
                    <w:top w:val="none" w:sz="0" w:space="0" w:color="auto"/>
                    <w:left w:val="none" w:sz="0" w:space="0" w:color="auto"/>
                    <w:bottom w:val="none" w:sz="0" w:space="0" w:color="auto"/>
                    <w:right w:val="none" w:sz="0" w:space="0" w:color="auto"/>
                  </w:divBdr>
                  <w:divsChild>
                    <w:div w:id="1064572246">
                      <w:marLeft w:val="0"/>
                      <w:marRight w:val="0"/>
                      <w:marTop w:val="0"/>
                      <w:marBottom w:val="0"/>
                      <w:divBdr>
                        <w:top w:val="none" w:sz="0" w:space="0" w:color="auto"/>
                        <w:left w:val="none" w:sz="0" w:space="0" w:color="auto"/>
                        <w:bottom w:val="none" w:sz="0" w:space="0" w:color="auto"/>
                        <w:right w:val="none" w:sz="0" w:space="0" w:color="auto"/>
                      </w:divBdr>
                      <w:divsChild>
                        <w:div w:id="1519543968">
                          <w:marLeft w:val="0"/>
                          <w:marRight w:val="0"/>
                          <w:marTop w:val="0"/>
                          <w:marBottom w:val="0"/>
                          <w:divBdr>
                            <w:top w:val="none" w:sz="0" w:space="0" w:color="auto"/>
                            <w:left w:val="none" w:sz="0" w:space="0" w:color="auto"/>
                            <w:bottom w:val="none" w:sz="0" w:space="0" w:color="auto"/>
                            <w:right w:val="none" w:sz="0" w:space="0" w:color="auto"/>
                          </w:divBdr>
                          <w:divsChild>
                            <w:div w:id="1350715086">
                              <w:marLeft w:val="0"/>
                              <w:marRight w:val="0"/>
                              <w:marTop w:val="0"/>
                              <w:marBottom w:val="0"/>
                              <w:divBdr>
                                <w:top w:val="none" w:sz="0" w:space="0" w:color="auto"/>
                                <w:left w:val="none" w:sz="0" w:space="0" w:color="auto"/>
                                <w:bottom w:val="none" w:sz="0" w:space="0" w:color="auto"/>
                                <w:right w:val="none" w:sz="0" w:space="0" w:color="auto"/>
                              </w:divBdr>
                              <w:divsChild>
                                <w:div w:id="1268587994">
                                  <w:marLeft w:val="0"/>
                                  <w:marRight w:val="0"/>
                                  <w:marTop w:val="0"/>
                                  <w:marBottom w:val="0"/>
                                  <w:divBdr>
                                    <w:top w:val="none" w:sz="0" w:space="0" w:color="auto"/>
                                    <w:left w:val="none" w:sz="0" w:space="0" w:color="auto"/>
                                    <w:bottom w:val="none" w:sz="0" w:space="0" w:color="auto"/>
                                    <w:right w:val="none" w:sz="0" w:space="0" w:color="auto"/>
                                  </w:divBdr>
                                  <w:divsChild>
                                    <w:div w:id="2064986354">
                                      <w:marLeft w:val="0"/>
                                      <w:marRight w:val="0"/>
                                      <w:marTop w:val="0"/>
                                      <w:marBottom w:val="0"/>
                                      <w:divBdr>
                                        <w:top w:val="none" w:sz="0" w:space="0" w:color="auto"/>
                                        <w:left w:val="none" w:sz="0" w:space="0" w:color="auto"/>
                                        <w:bottom w:val="none" w:sz="0" w:space="0" w:color="auto"/>
                                        <w:right w:val="none" w:sz="0" w:space="0" w:color="auto"/>
                                      </w:divBdr>
                                      <w:divsChild>
                                        <w:div w:id="21984444">
                                          <w:marLeft w:val="0"/>
                                          <w:marRight w:val="0"/>
                                          <w:marTop w:val="0"/>
                                          <w:marBottom w:val="0"/>
                                          <w:divBdr>
                                            <w:top w:val="none" w:sz="0" w:space="0" w:color="auto"/>
                                            <w:left w:val="none" w:sz="0" w:space="0" w:color="auto"/>
                                            <w:bottom w:val="none" w:sz="0" w:space="0" w:color="auto"/>
                                            <w:right w:val="none" w:sz="0" w:space="0" w:color="auto"/>
                                          </w:divBdr>
                                          <w:divsChild>
                                            <w:div w:id="21333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3950591">
      <w:bodyDiv w:val="1"/>
      <w:marLeft w:val="0"/>
      <w:marRight w:val="0"/>
      <w:marTop w:val="0"/>
      <w:marBottom w:val="0"/>
      <w:divBdr>
        <w:top w:val="none" w:sz="0" w:space="0" w:color="auto"/>
        <w:left w:val="none" w:sz="0" w:space="0" w:color="auto"/>
        <w:bottom w:val="none" w:sz="0" w:space="0" w:color="auto"/>
        <w:right w:val="none" w:sz="0" w:space="0" w:color="auto"/>
      </w:divBdr>
    </w:div>
    <w:div w:id="1957298531">
      <w:bodyDiv w:val="1"/>
      <w:marLeft w:val="0"/>
      <w:marRight w:val="0"/>
      <w:marTop w:val="0"/>
      <w:marBottom w:val="0"/>
      <w:divBdr>
        <w:top w:val="none" w:sz="0" w:space="0" w:color="auto"/>
        <w:left w:val="none" w:sz="0" w:space="0" w:color="auto"/>
        <w:bottom w:val="none" w:sz="0" w:space="0" w:color="auto"/>
        <w:right w:val="none" w:sz="0" w:space="0" w:color="auto"/>
      </w:divBdr>
    </w:div>
    <w:div w:id="1959723389">
      <w:bodyDiv w:val="1"/>
      <w:marLeft w:val="0"/>
      <w:marRight w:val="0"/>
      <w:marTop w:val="100"/>
      <w:marBottom w:val="100"/>
      <w:divBdr>
        <w:top w:val="none" w:sz="0" w:space="0" w:color="auto"/>
        <w:left w:val="none" w:sz="0" w:space="0" w:color="auto"/>
        <w:bottom w:val="none" w:sz="0" w:space="0" w:color="auto"/>
        <w:right w:val="none" w:sz="0" w:space="0" w:color="auto"/>
      </w:divBdr>
      <w:divsChild>
        <w:div w:id="908418821">
          <w:marLeft w:val="0"/>
          <w:marRight w:val="0"/>
          <w:marTop w:val="0"/>
          <w:marBottom w:val="0"/>
          <w:divBdr>
            <w:top w:val="none" w:sz="0" w:space="0" w:color="auto"/>
            <w:left w:val="none" w:sz="0" w:space="0" w:color="auto"/>
            <w:bottom w:val="none" w:sz="0" w:space="0" w:color="auto"/>
            <w:right w:val="none" w:sz="0" w:space="0" w:color="auto"/>
          </w:divBdr>
          <w:divsChild>
            <w:div w:id="1553887208">
              <w:marLeft w:val="0"/>
              <w:marRight w:val="0"/>
              <w:marTop w:val="0"/>
              <w:marBottom w:val="0"/>
              <w:divBdr>
                <w:top w:val="none" w:sz="0" w:space="0" w:color="auto"/>
                <w:left w:val="none" w:sz="0" w:space="0" w:color="auto"/>
                <w:bottom w:val="none" w:sz="0" w:space="0" w:color="auto"/>
                <w:right w:val="none" w:sz="0" w:space="0" w:color="auto"/>
              </w:divBdr>
              <w:divsChild>
                <w:div w:id="1983386287">
                  <w:marLeft w:val="0"/>
                  <w:marRight w:val="0"/>
                  <w:marTop w:val="0"/>
                  <w:marBottom w:val="0"/>
                  <w:divBdr>
                    <w:top w:val="none" w:sz="0" w:space="0" w:color="auto"/>
                    <w:left w:val="none" w:sz="0" w:space="0" w:color="auto"/>
                    <w:bottom w:val="none" w:sz="0" w:space="0" w:color="auto"/>
                    <w:right w:val="none" w:sz="0" w:space="0" w:color="auto"/>
                  </w:divBdr>
                  <w:divsChild>
                    <w:div w:id="246965275">
                      <w:marLeft w:val="0"/>
                      <w:marRight w:val="0"/>
                      <w:marTop w:val="150"/>
                      <w:marBottom w:val="0"/>
                      <w:divBdr>
                        <w:top w:val="none" w:sz="0" w:space="0" w:color="auto"/>
                        <w:left w:val="none" w:sz="0" w:space="0" w:color="auto"/>
                        <w:bottom w:val="none" w:sz="0" w:space="0" w:color="auto"/>
                        <w:right w:val="none" w:sz="0" w:space="0" w:color="auto"/>
                      </w:divBdr>
                      <w:divsChild>
                        <w:div w:id="1675959378">
                          <w:marLeft w:val="0"/>
                          <w:marRight w:val="3450"/>
                          <w:marTop w:val="0"/>
                          <w:marBottom w:val="0"/>
                          <w:divBdr>
                            <w:top w:val="none" w:sz="0" w:space="0" w:color="auto"/>
                            <w:left w:val="none" w:sz="0" w:space="0" w:color="auto"/>
                            <w:bottom w:val="none" w:sz="0" w:space="0" w:color="auto"/>
                            <w:right w:val="none" w:sz="0" w:space="0" w:color="auto"/>
                          </w:divBdr>
                          <w:divsChild>
                            <w:div w:id="1217930238">
                              <w:marLeft w:val="0"/>
                              <w:marRight w:val="0"/>
                              <w:marTop w:val="0"/>
                              <w:marBottom w:val="0"/>
                              <w:divBdr>
                                <w:top w:val="none" w:sz="0" w:space="0" w:color="auto"/>
                                <w:left w:val="none" w:sz="0" w:space="0" w:color="auto"/>
                                <w:bottom w:val="none" w:sz="0" w:space="0" w:color="auto"/>
                                <w:right w:val="none" w:sz="0" w:space="0" w:color="auto"/>
                              </w:divBdr>
                              <w:divsChild>
                                <w:div w:id="2123189425">
                                  <w:marLeft w:val="0"/>
                                  <w:marRight w:val="0"/>
                                  <w:marTop w:val="0"/>
                                  <w:marBottom w:val="0"/>
                                  <w:divBdr>
                                    <w:top w:val="none" w:sz="0" w:space="0" w:color="auto"/>
                                    <w:left w:val="none" w:sz="0" w:space="0" w:color="auto"/>
                                    <w:bottom w:val="none" w:sz="0" w:space="0" w:color="auto"/>
                                    <w:right w:val="none" w:sz="0" w:space="0" w:color="auto"/>
                                  </w:divBdr>
                                  <w:divsChild>
                                    <w:div w:id="1766681861">
                                      <w:marLeft w:val="0"/>
                                      <w:marRight w:val="0"/>
                                      <w:marTop w:val="0"/>
                                      <w:marBottom w:val="0"/>
                                      <w:divBdr>
                                        <w:top w:val="none" w:sz="0" w:space="0" w:color="auto"/>
                                        <w:left w:val="none" w:sz="0" w:space="0" w:color="auto"/>
                                        <w:bottom w:val="none" w:sz="0" w:space="0" w:color="auto"/>
                                        <w:right w:val="none" w:sz="0" w:space="0" w:color="auto"/>
                                      </w:divBdr>
                                      <w:divsChild>
                                        <w:div w:id="1097822295">
                                          <w:marLeft w:val="0"/>
                                          <w:marRight w:val="0"/>
                                          <w:marTop w:val="0"/>
                                          <w:marBottom w:val="0"/>
                                          <w:divBdr>
                                            <w:top w:val="none" w:sz="0" w:space="0" w:color="auto"/>
                                            <w:left w:val="none" w:sz="0" w:space="0" w:color="auto"/>
                                            <w:bottom w:val="none" w:sz="0" w:space="0" w:color="auto"/>
                                            <w:right w:val="none" w:sz="0" w:space="0" w:color="auto"/>
                                          </w:divBdr>
                                          <w:divsChild>
                                            <w:div w:id="1507288760">
                                              <w:marLeft w:val="0"/>
                                              <w:marRight w:val="0"/>
                                              <w:marTop w:val="0"/>
                                              <w:marBottom w:val="0"/>
                                              <w:divBdr>
                                                <w:top w:val="none" w:sz="0" w:space="0" w:color="auto"/>
                                                <w:left w:val="none" w:sz="0" w:space="0" w:color="auto"/>
                                                <w:bottom w:val="none" w:sz="0" w:space="0" w:color="auto"/>
                                                <w:right w:val="none" w:sz="0" w:space="0" w:color="auto"/>
                                              </w:divBdr>
                                              <w:divsChild>
                                                <w:div w:id="1633558296">
                                                  <w:marLeft w:val="0"/>
                                                  <w:marRight w:val="0"/>
                                                  <w:marTop w:val="0"/>
                                                  <w:marBottom w:val="0"/>
                                                  <w:divBdr>
                                                    <w:top w:val="none" w:sz="0" w:space="0" w:color="auto"/>
                                                    <w:left w:val="none" w:sz="0" w:space="0" w:color="auto"/>
                                                    <w:bottom w:val="none" w:sz="0" w:space="0" w:color="auto"/>
                                                    <w:right w:val="none" w:sz="0" w:space="0" w:color="auto"/>
                                                  </w:divBdr>
                                                  <w:divsChild>
                                                    <w:div w:id="1759211303">
                                                      <w:marLeft w:val="0"/>
                                                      <w:marRight w:val="0"/>
                                                      <w:marTop w:val="0"/>
                                                      <w:marBottom w:val="0"/>
                                                      <w:divBdr>
                                                        <w:top w:val="none" w:sz="0" w:space="0" w:color="auto"/>
                                                        <w:left w:val="none" w:sz="0" w:space="0" w:color="auto"/>
                                                        <w:bottom w:val="none" w:sz="0" w:space="0" w:color="auto"/>
                                                        <w:right w:val="none" w:sz="0" w:space="0" w:color="auto"/>
                                                      </w:divBdr>
                                                      <w:divsChild>
                                                        <w:div w:id="1508329206">
                                                          <w:marLeft w:val="0"/>
                                                          <w:marRight w:val="0"/>
                                                          <w:marTop w:val="0"/>
                                                          <w:marBottom w:val="0"/>
                                                          <w:divBdr>
                                                            <w:top w:val="none" w:sz="0" w:space="0" w:color="auto"/>
                                                            <w:left w:val="none" w:sz="0" w:space="0" w:color="auto"/>
                                                            <w:bottom w:val="none" w:sz="0" w:space="0" w:color="auto"/>
                                                            <w:right w:val="none" w:sz="0" w:space="0" w:color="auto"/>
                                                          </w:divBdr>
                                                          <w:divsChild>
                                                            <w:div w:id="796262642">
                                                              <w:marLeft w:val="0"/>
                                                              <w:marRight w:val="0"/>
                                                              <w:marTop w:val="0"/>
                                                              <w:marBottom w:val="0"/>
                                                              <w:divBdr>
                                                                <w:top w:val="none" w:sz="0" w:space="0" w:color="auto"/>
                                                                <w:left w:val="none" w:sz="0" w:space="0" w:color="auto"/>
                                                                <w:bottom w:val="none" w:sz="0" w:space="0" w:color="auto"/>
                                                                <w:right w:val="none" w:sz="0" w:space="0" w:color="auto"/>
                                                              </w:divBdr>
                                                              <w:divsChild>
                                                                <w:div w:id="1320305990">
                                                                  <w:marLeft w:val="0"/>
                                                                  <w:marRight w:val="0"/>
                                                                  <w:marTop w:val="0"/>
                                                                  <w:marBottom w:val="0"/>
                                                                  <w:divBdr>
                                                                    <w:top w:val="none" w:sz="0" w:space="0" w:color="auto"/>
                                                                    <w:left w:val="none" w:sz="0" w:space="0" w:color="auto"/>
                                                                    <w:bottom w:val="none" w:sz="0" w:space="0" w:color="auto"/>
                                                                    <w:right w:val="none" w:sz="0" w:space="0" w:color="auto"/>
                                                                  </w:divBdr>
                                                                  <w:divsChild>
                                                                    <w:div w:id="829298501">
                                                                      <w:marLeft w:val="0"/>
                                                                      <w:marRight w:val="0"/>
                                                                      <w:marTop w:val="0"/>
                                                                      <w:marBottom w:val="0"/>
                                                                      <w:divBdr>
                                                                        <w:top w:val="none" w:sz="0" w:space="0" w:color="auto"/>
                                                                        <w:left w:val="none" w:sz="0" w:space="0" w:color="auto"/>
                                                                        <w:bottom w:val="none" w:sz="0" w:space="0" w:color="auto"/>
                                                                        <w:right w:val="none" w:sz="0" w:space="0" w:color="auto"/>
                                                                      </w:divBdr>
                                                                      <w:divsChild>
                                                                        <w:div w:id="1877505187">
                                                                          <w:marLeft w:val="0"/>
                                                                          <w:marRight w:val="0"/>
                                                                          <w:marTop w:val="0"/>
                                                                          <w:marBottom w:val="0"/>
                                                                          <w:divBdr>
                                                                            <w:top w:val="none" w:sz="0" w:space="0" w:color="auto"/>
                                                                            <w:left w:val="none" w:sz="0" w:space="0" w:color="auto"/>
                                                                            <w:bottom w:val="none" w:sz="0" w:space="0" w:color="auto"/>
                                                                            <w:right w:val="none" w:sz="0" w:space="0" w:color="auto"/>
                                                                          </w:divBdr>
                                                                          <w:divsChild>
                                                                            <w:div w:id="6979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3072333">
      <w:bodyDiv w:val="1"/>
      <w:marLeft w:val="0"/>
      <w:marRight w:val="0"/>
      <w:marTop w:val="0"/>
      <w:marBottom w:val="0"/>
      <w:divBdr>
        <w:top w:val="none" w:sz="0" w:space="0" w:color="auto"/>
        <w:left w:val="none" w:sz="0" w:space="0" w:color="auto"/>
        <w:bottom w:val="none" w:sz="0" w:space="0" w:color="auto"/>
        <w:right w:val="none" w:sz="0" w:space="0" w:color="auto"/>
      </w:divBdr>
      <w:divsChild>
        <w:div w:id="913392841">
          <w:marLeft w:val="0"/>
          <w:marRight w:val="0"/>
          <w:marTop w:val="0"/>
          <w:marBottom w:val="0"/>
          <w:divBdr>
            <w:top w:val="none" w:sz="0" w:space="0" w:color="auto"/>
            <w:left w:val="none" w:sz="0" w:space="0" w:color="auto"/>
            <w:bottom w:val="none" w:sz="0" w:space="0" w:color="auto"/>
            <w:right w:val="none" w:sz="0" w:space="0" w:color="auto"/>
          </w:divBdr>
          <w:divsChild>
            <w:div w:id="1324626579">
              <w:marLeft w:val="0"/>
              <w:marRight w:val="0"/>
              <w:marTop w:val="100"/>
              <w:marBottom w:val="100"/>
              <w:divBdr>
                <w:top w:val="none" w:sz="0" w:space="0" w:color="auto"/>
                <w:left w:val="none" w:sz="0" w:space="0" w:color="auto"/>
                <w:bottom w:val="none" w:sz="0" w:space="0" w:color="auto"/>
                <w:right w:val="none" w:sz="0" w:space="0" w:color="auto"/>
              </w:divBdr>
              <w:divsChild>
                <w:div w:id="709918040">
                  <w:marLeft w:val="0"/>
                  <w:marRight w:val="-3750"/>
                  <w:marTop w:val="0"/>
                  <w:marBottom w:val="0"/>
                  <w:divBdr>
                    <w:top w:val="single" w:sz="2" w:space="0" w:color="008000"/>
                    <w:left w:val="single" w:sz="2" w:space="0" w:color="008000"/>
                    <w:bottom w:val="single" w:sz="2" w:space="0" w:color="008000"/>
                    <w:right w:val="single" w:sz="2" w:space="0" w:color="008000"/>
                  </w:divBdr>
                  <w:divsChild>
                    <w:div w:id="1853179042">
                      <w:marLeft w:val="0"/>
                      <w:marRight w:val="3750"/>
                      <w:marTop w:val="0"/>
                      <w:marBottom w:val="0"/>
                      <w:divBdr>
                        <w:top w:val="none" w:sz="0" w:space="0" w:color="auto"/>
                        <w:left w:val="none" w:sz="0" w:space="0" w:color="auto"/>
                        <w:bottom w:val="none" w:sz="0" w:space="0" w:color="auto"/>
                        <w:right w:val="none" w:sz="0" w:space="0" w:color="auto"/>
                      </w:divBdr>
                      <w:divsChild>
                        <w:div w:id="191693737">
                          <w:marLeft w:val="0"/>
                          <w:marRight w:val="0"/>
                          <w:marTop w:val="0"/>
                          <w:marBottom w:val="0"/>
                          <w:divBdr>
                            <w:top w:val="none" w:sz="0" w:space="0" w:color="auto"/>
                            <w:left w:val="none" w:sz="0" w:space="0" w:color="auto"/>
                            <w:bottom w:val="none" w:sz="0" w:space="0" w:color="auto"/>
                            <w:right w:val="none" w:sz="0" w:space="0" w:color="auto"/>
                          </w:divBdr>
                          <w:divsChild>
                            <w:div w:id="614944490">
                              <w:marLeft w:val="0"/>
                              <w:marRight w:val="0"/>
                              <w:marTop w:val="100"/>
                              <w:marBottom w:val="100"/>
                              <w:divBdr>
                                <w:top w:val="none" w:sz="0" w:space="0" w:color="auto"/>
                                <w:left w:val="none" w:sz="0" w:space="0" w:color="auto"/>
                                <w:bottom w:val="none" w:sz="0" w:space="0" w:color="auto"/>
                                <w:right w:val="none" w:sz="0" w:space="0" w:color="auto"/>
                              </w:divBdr>
                              <w:divsChild>
                                <w:div w:id="411776111">
                                  <w:marLeft w:val="0"/>
                                  <w:marRight w:val="0"/>
                                  <w:marTop w:val="0"/>
                                  <w:marBottom w:val="0"/>
                                  <w:divBdr>
                                    <w:top w:val="none" w:sz="0" w:space="0" w:color="auto"/>
                                    <w:left w:val="none" w:sz="0" w:space="0" w:color="auto"/>
                                    <w:bottom w:val="none" w:sz="0" w:space="0" w:color="auto"/>
                                    <w:right w:val="none" w:sz="0" w:space="0" w:color="auto"/>
                                  </w:divBdr>
                                  <w:divsChild>
                                    <w:div w:id="557325535">
                                      <w:marLeft w:val="0"/>
                                      <w:marRight w:val="0"/>
                                      <w:marTop w:val="75"/>
                                      <w:marBottom w:val="0"/>
                                      <w:divBdr>
                                        <w:top w:val="none" w:sz="0" w:space="0" w:color="auto"/>
                                        <w:left w:val="none" w:sz="0" w:space="0" w:color="auto"/>
                                        <w:bottom w:val="none" w:sz="0" w:space="0" w:color="auto"/>
                                        <w:right w:val="none" w:sz="0" w:space="0" w:color="auto"/>
                                      </w:divBdr>
                                      <w:divsChild>
                                        <w:div w:id="8481828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5210342">
      <w:bodyDiv w:val="1"/>
      <w:marLeft w:val="0"/>
      <w:marRight w:val="0"/>
      <w:marTop w:val="0"/>
      <w:marBottom w:val="0"/>
      <w:divBdr>
        <w:top w:val="none" w:sz="0" w:space="0" w:color="auto"/>
        <w:left w:val="none" w:sz="0" w:space="0" w:color="auto"/>
        <w:bottom w:val="none" w:sz="0" w:space="0" w:color="auto"/>
        <w:right w:val="none" w:sz="0" w:space="0" w:color="auto"/>
      </w:divBdr>
    </w:div>
    <w:div w:id="1993828437">
      <w:bodyDiv w:val="1"/>
      <w:marLeft w:val="0"/>
      <w:marRight w:val="0"/>
      <w:marTop w:val="100"/>
      <w:marBottom w:val="100"/>
      <w:divBdr>
        <w:top w:val="none" w:sz="0" w:space="0" w:color="auto"/>
        <w:left w:val="none" w:sz="0" w:space="0" w:color="auto"/>
        <w:bottom w:val="none" w:sz="0" w:space="0" w:color="auto"/>
        <w:right w:val="none" w:sz="0" w:space="0" w:color="auto"/>
      </w:divBdr>
      <w:divsChild>
        <w:div w:id="1390568138">
          <w:marLeft w:val="0"/>
          <w:marRight w:val="0"/>
          <w:marTop w:val="0"/>
          <w:marBottom w:val="0"/>
          <w:divBdr>
            <w:top w:val="none" w:sz="0" w:space="0" w:color="auto"/>
            <w:left w:val="none" w:sz="0" w:space="0" w:color="auto"/>
            <w:bottom w:val="none" w:sz="0" w:space="0" w:color="auto"/>
            <w:right w:val="none" w:sz="0" w:space="0" w:color="auto"/>
          </w:divBdr>
          <w:divsChild>
            <w:div w:id="1113478519">
              <w:marLeft w:val="0"/>
              <w:marRight w:val="0"/>
              <w:marTop w:val="0"/>
              <w:marBottom w:val="0"/>
              <w:divBdr>
                <w:top w:val="none" w:sz="0" w:space="0" w:color="auto"/>
                <w:left w:val="none" w:sz="0" w:space="0" w:color="auto"/>
                <w:bottom w:val="none" w:sz="0" w:space="0" w:color="auto"/>
                <w:right w:val="none" w:sz="0" w:space="0" w:color="auto"/>
              </w:divBdr>
              <w:divsChild>
                <w:div w:id="811597849">
                  <w:marLeft w:val="0"/>
                  <w:marRight w:val="0"/>
                  <w:marTop w:val="0"/>
                  <w:marBottom w:val="0"/>
                  <w:divBdr>
                    <w:top w:val="none" w:sz="0" w:space="0" w:color="auto"/>
                    <w:left w:val="none" w:sz="0" w:space="0" w:color="auto"/>
                    <w:bottom w:val="none" w:sz="0" w:space="0" w:color="auto"/>
                    <w:right w:val="none" w:sz="0" w:space="0" w:color="auto"/>
                  </w:divBdr>
                  <w:divsChild>
                    <w:div w:id="1207252130">
                      <w:marLeft w:val="0"/>
                      <w:marRight w:val="0"/>
                      <w:marTop w:val="150"/>
                      <w:marBottom w:val="0"/>
                      <w:divBdr>
                        <w:top w:val="none" w:sz="0" w:space="0" w:color="auto"/>
                        <w:left w:val="none" w:sz="0" w:space="0" w:color="auto"/>
                        <w:bottom w:val="none" w:sz="0" w:space="0" w:color="auto"/>
                        <w:right w:val="none" w:sz="0" w:space="0" w:color="auto"/>
                      </w:divBdr>
                      <w:divsChild>
                        <w:div w:id="439304342">
                          <w:marLeft w:val="0"/>
                          <w:marRight w:val="3450"/>
                          <w:marTop w:val="0"/>
                          <w:marBottom w:val="0"/>
                          <w:divBdr>
                            <w:top w:val="none" w:sz="0" w:space="0" w:color="auto"/>
                            <w:left w:val="none" w:sz="0" w:space="0" w:color="auto"/>
                            <w:bottom w:val="none" w:sz="0" w:space="0" w:color="auto"/>
                            <w:right w:val="none" w:sz="0" w:space="0" w:color="auto"/>
                          </w:divBdr>
                          <w:divsChild>
                            <w:div w:id="960766916">
                              <w:marLeft w:val="0"/>
                              <w:marRight w:val="0"/>
                              <w:marTop w:val="0"/>
                              <w:marBottom w:val="0"/>
                              <w:divBdr>
                                <w:top w:val="none" w:sz="0" w:space="0" w:color="auto"/>
                                <w:left w:val="none" w:sz="0" w:space="0" w:color="auto"/>
                                <w:bottom w:val="none" w:sz="0" w:space="0" w:color="auto"/>
                                <w:right w:val="none" w:sz="0" w:space="0" w:color="auto"/>
                              </w:divBdr>
                              <w:divsChild>
                                <w:div w:id="56899459">
                                  <w:marLeft w:val="0"/>
                                  <w:marRight w:val="0"/>
                                  <w:marTop w:val="0"/>
                                  <w:marBottom w:val="0"/>
                                  <w:divBdr>
                                    <w:top w:val="none" w:sz="0" w:space="0" w:color="auto"/>
                                    <w:left w:val="none" w:sz="0" w:space="0" w:color="auto"/>
                                    <w:bottom w:val="none" w:sz="0" w:space="0" w:color="auto"/>
                                    <w:right w:val="none" w:sz="0" w:space="0" w:color="auto"/>
                                  </w:divBdr>
                                  <w:divsChild>
                                    <w:div w:id="1060591409">
                                      <w:marLeft w:val="0"/>
                                      <w:marRight w:val="0"/>
                                      <w:marTop w:val="0"/>
                                      <w:marBottom w:val="0"/>
                                      <w:divBdr>
                                        <w:top w:val="none" w:sz="0" w:space="0" w:color="auto"/>
                                        <w:left w:val="none" w:sz="0" w:space="0" w:color="auto"/>
                                        <w:bottom w:val="none" w:sz="0" w:space="0" w:color="auto"/>
                                        <w:right w:val="none" w:sz="0" w:space="0" w:color="auto"/>
                                      </w:divBdr>
                                      <w:divsChild>
                                        <w:div w:id="404843292">
                                          <w:marLeft w:val="0"/>
                                          <w:marRight w:val="0"/>
                                          <w:marTop w:val="0"/>
                                          <w:marBottom w:val="0"/>
                                          <w:divBdr>
                                            <w:top w:val="none" w:sz="0" w:space="0" w:color="auto"/>
                                            <w:left w:val="none" w:sz="0" w:space="0" w:color="auto"/>
                                            <w:bottom w:val="none" w:sz="0" w:space="0" w:color="auto"/>
                                            <w:right w:val="none" w:sz="0" w:space="0" w:color="auto"/>
                                          </w:divBdr>
                                          <w:divsChild>
                                            <w:div w:id="173153379">
                                              <w:marLeft w:val="0"/>
                                              <w:marRight w:val="0"/>
                                              <w:marTop w:val="0"/>
                                              <w:marBottom w:val="0"/>
                                              <w:divBdr>
                                                <w:top w:val="none" w:sz="0" w:space="0" w:color="auto"/>
                                                <w:left w:val="none" w:sz="0" w:space="0" w:color="auto"/>
                                                <w:bottom w:val="none" w:sz="0" w:space="0" w:color="auto"/>
                                                <w:right w:val="none" w:sz="0" w:space="0" w:color="auto"/>
                                              </w:divBdr>
                                              <w:divsChild>
                                                <w:div w:id="1486894884">
                                                  <w:marLeft w:val="0"/>
                                                  <w:marRight w:val="0"/>
                                                  <w:marTop w:val="0"/>
                                                  <w:marBottom w:val="0"/>
                                                  <w:divBdr>
                                                    <w:top w:val="none" w:sz="0" w:space="0" w:color="auto"/>
                                                    <w:left w:val="none" w:sz="0" w:space="0" w:color="auto"/>
                                                    <w:bottom w:val="none" w:sz="0" w:space="0" w:color="auto"/>
                                                    <w:right w:val="none" w:sz="0" w:space="0" w:color="auto"/>
                                                  </w:divBdr>
                                                  <w:divsChild>
                                                    <w:div w:id="588082366">
                                                      <w:marLeft w:val="0"/>
                                                      <w:marRight w:val="0"/>
                                                      <w:marTop w:val="0"/>
                                                      <w:marBottom w:val="0"/>
                                                      <w:divBdr>
                                                        <w:top w:val="none" w:sz="0" w:space="0" w:color="auto"/>
                                                        <w:left w:val="none" w:sz="0" w:space="0" w:color="auto"/>
                                                        <w:bottom w:val="none" w:sz="0" w:space="0" w:color="auto"/>
                                                        <w:right w:val="none" w:sz="0" w:space="0" w:color="auto"/>
                                                      </w:divBdr>
                                                      <w:divsChild>
                                                        <w:div w:id="1619021997">
                                                          <w:marLeft w:val="0"/>
                                                          <w:marRight w:val="0"/>
                                                          <w:marTop w:val="0"/>
                                                          <w:marBottom w:val="0"/>
                                                          <w:divBdr>
                                                            <w:top w:val="none" w:sz="0" w:space="0" w:color="auto"/>
                                                            <w:left w:val="none" w:sz="0" w:space="0" w:color="auto"/>
                                                            <w:bottom w:val="none" w:sz="0" w:space="0" w:color="auto"/>
                                                            <w:right w:val="none" w:sz="0" w:space="0" w:color="auto"/>
                                                          </w:divBdr>
                                                          <w:divsChild>
                                                            <w:div w:id="1343583379">
                                                              <w:marLeft w:val="0"/>
                                                              <w:marRight w:val="0"/>
                                                              <w:marTop w:val="0"/>
                                                              <w:marBottom w:val="0"/>
                                                              <w:divBdr>
                                                                <w:top w:val="none" w:sz="0" w:space="0" w:color="auto"/>
                                                                <w:left w:val="none" w:sz="0" w:space="0" w:color="auto"/>
                                                                <w:bottom w:val="none" w:sz="0" w:space="0" w:color="auto"/>
                                                                <w:right w:val="none" w:sz="0" w:space="0" w:color="auto"/>
                                                              </w:divBdr>
                                                              <w:divsChild>
                                                                <w:div w:id="842209487">
                                                                  <w:marLeft w:val="0"/>
                                                                  <w:marRight w:val="0"/>
                                                                  <w:marTop w:val="0"/>
                                                                  <w:marBottom w:val="0"/>
                                                                  <w:divBdr>
                                                                    <w:top w:val="none" w:sz="0" w:space="0" w:color="auto"/>
                                                                    <w:left w:val="none" w:sz="0" w:space="0" w:color="auto"/>
                                                                    <w:bottom w:val="none" w:sz="0" w:space="0" w:color="auto"/>
                                                                    <w:right w:val="none" w:sz="0" w:space="0" w:color="auto"/>
                                                                  </w:divBdr>
                                                                  <w:divsChild>
                                                                    <w:div w:id="1223951188">
                                                                      <w:marLeft w:val="0"/>
                                                                      <w:marRight w:val="0"/>
                                                                      <w:marTop w:val="0"/>
                                                                      <w:marBottom w:val="0"/>
                                                                      <w:divBdr>
                                                                        <w:top w:val="none" w:sz="0" w:space="0" w:color="auto"/>
                                                                        <w:left w:val="none" w:sz="0" w:space="0" w:color="auto"/>
                                                                        <w:bottom w:val="none" w:sz="0" w:space="0" w:color="auto"/>
                                                                        <w:right w:val="none" w:sz="0" w:space="0" w:color="auto"/>
                                                                      </w:divBdr>
                                                                      <w:divsChild>
                                                                        <w:div w:id="484009966">
                                                                          <w:marLeft w:val="0"/>
                                                                          <w:marRight w:val="0"/>
                                                                          <w:marTop w:val="0"/>
                                                                          <w:marBottom w:val="0"/>
                                                                          <w:divBdr>
                                                                            <w:top w:val="none" w:sz="0" w:space="0" w:color="auto"/>
                                                                            <w:left w:val="none" w:sz="0" w:space="0" w:color="auto"/>
                                                                            <w:bottom w:val="none" w:sz="0" w:space="0" w:color="auto"/>
                                                                            <w:right w:val="none" w:sz="0" w:space="0" w:color="auto"/>
                                                                          </w:divBdr>
                                                                          <w:divsChild>
                                                                            <w:div w:id="8770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1763042">
      <w:bodyDiv w:val="1"/>
      <w:marLeft w:val="0"/>
      <w:marRight w:val="0"/>
      <w:marTop w:val="0"/>
      <w:marBottom w:val="0"/>
      <w:divBdr>
        <w:top w:val="none" w:sz="0" w:space="0" w:color="auto"/>
        <w:left w:val="none" w:sz="0" w:space="0" w:color="auto"/>
        <w:bottom w:val="none" w:sz="0" w:space="0" w:color="auto"/>
        <w:right w:val="none" w:sz="0" w:space="0" w:color="auto"/>
      </w:divBdr>
      <w:divsChild>
        <w:div w:id="1825971138">
          <w:marLeft w:val="0"/>
          <w:marRight w:val="0"/>
          <w:marTop w:val="0"/>
          <w:marBottom w:val="0"/>
          <w:divBdr>
            <w:top w:val="none" w:sz="0" w:space="0" w:color="auto"/>
            <w:left w:val="none" w:sz="0" w:space="0" w:color="auto"/>
            <w:bottom w:val="none" w:sz="0" w:space="0" w:color="auto"/>
            <w:right w:val="none" w:sz="0" w:space="0" w:color="auto"/>
          </w:divBdr>
          <w:divsChild>
            <w:div w:id="1149051886">
              <w:marLeft w:val="-4800"/>
              <w:marRight w:val="300"/>
              <w:marTop w:val="0"/>
              <w:marBottom w:val="0"/>
              <w:divBdr>
                <w:top w:val="none" w:sz="0" w:space="0" w:color="auto"/>
                <w:left w:val="none" w:sz="0" w:space="0" w:color="auto"/>
                <w:bottom w:val="none" w:sz="0" w:space="0" w:color="auto"/>
                <w:right w:val="none" w:sz="0" w:space="0" w:color="auto"/>
              </w:divBdr>
              <w:divsChild>
                <w:div w:id="908728173">
                  <w:marLeft w:val="4800"/>
                  <w:marRight w:val="0"/>
                  <w:marTop w:val="0"/>
                  <w:marBottom w:val="0"/>
                  <w:divBdr>
                    <w:top w:val="none" w:sz="0" w:space="0" w:color="auto"/>
                    <w:left w:val="none" w:sz="0" w:space="0" w:color="auto"/>
                    <w:bottom w:val="none" w:sz="0" w:space="0" w:color="auto"/>
                    <w:right w:val="none" w:sz="0" w:space="0" w:color="auto"/>
                  </w:divBdr>
                  <w:divsChild>
                    <w:div w:id="904875735">
                      <w:marLeft w:val="0"/>
                      <w:marRight w:val="0"/>
                      <w:marTop w:val="0"/>
                      <w:marBottom w:val="0"/>
                      <w:divBdr>
                        <w:top w:val="none" w:sz="0" w:space="0" w:color="auto"/>
                        <w:left w:val="none" w:sz="0" w:space="0" w:color="auto"/>
                        <w:bottom w:val="none" w:sz="0" w:space="0" w:color="auto"/>
                        <w:right w:val="none" w:sz="0" w:space="0" w:color="auto"/>
                      </w:divBdr>
                      <w:divsChild>
                        <w:div w:id="305166396">
                          <w:marLeft w:val="0"/>
                          <w:marRight w:val="0"/>
                          <w:marTop w:val="0"/>
                          <w:marBottom w:val="225"/>
                          <w:divBdr>
                            <w:top w:val="none" w:sz="0" w:space="0" w:color="auto"/>
                            <w:left w:val="none" w:sz="0" w:space="0" w:color="auto"/>
                            <w:bottom w:val="none" w:sz="0" w:space="0" w:color="auto"/>
                            <w:right w:val="none" w:sz="0" w:space="0" w:color="auto"/>
                          </w:divBdr>
                          <w:divsChild>
                            <w:div w:id="859853827">
                              <w:marLeft w:val="0"/>
                              <w:marRight w:val="0"/>
                              <w:marTop w:val="0"/>
                              <w:marBottom w:val="0"/>
                              <w:divBdr>
                                <w:top w:val="none" w:sz="0" w:space="0" w:color="auto"/>
                                <w:left w:val="none" w:sz="0" w:space="0" w:color="auto"/>
                                <w:bottom w:val="none" w:sz="0" w:space="0" w:color="auto"/>
                                <w:right w:val="none" w:sz="0" w:space="0" w:color="auto"/>
                              </w:divBdr>
                              <w:divsChild>
                                <w:div w:id="130292249">
                                  <w:marLeft w:val="0"/>
                                  <w:marRight w:val="0"/>
                                  <w:marTop w:val="0"/>
                                  <w:marBottom w:val="0"/>
                                  <w:divBdr>
                                    <w:top w:val="none" w:sz="0" w:space="0" w:color="auto"/>
                                    <w:left w:val="none" w:sz="0" w:space="0" w:color="auto"/>
                                    <w:bottom w:val="single" w:sz="6" w:space="4" w:color="CCCCCC"/>
                                    <w:right w:val="none" w:sz="0" w:space="0" w:color="auto"/>
                                  </w:divBdr>
                                  <w:divsChild>
                                    <w:div w:id="1007555936">
                                      <w:marLeft w:val="0"/>
                                      <w:marRight w:val="0"/>
                                      <w:marTop w:val="0"/>
                                      <w:marBottom w:val="300"/>
                                      <w:divBdr>
                                        <w:top w:val="none" w:sz="0" w:space="0" w:color="auto"/>
                                        <w:left w:val="none" w:sz="0" w:space="0" w:color="auto"/>
                                        <w:bottom w:val="none" w:sz="0" w:space="0" w:color="auto"/>
                                        <w:right w:val="none" w:sz="0" w:space="0" w:color="auto"/>
                                      </w:divBdr>
                                      <w:divsChild>
                                        <w:div w:id="173030505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Child>
        </w:div>
      </w:divsChild>
    </w:div>
    <w:div w:id="2035615165">
      <w:bodyDiv w:val="1"/>
      <w:marLeft w:val="0"/>
      <w:marRight w:val="0"/>
      <w:marTop w:val="0"/>
      <w:marBottom w:val="0"/>
      <w:divBdr>
        <w:top w:val="none" w:sz="0" w:space="0" w:color="auto"/>
        <w:left w:val="none" w:sz="0" w:space="0" w:color="auto"/>
        <w:bottom w:val="none" w:sz="0" w:space="0" w:color="auto"/>
        <w:right w:val="none" w:sz="0" w:space="0" w:color="auto"/>
      </w:divBdr>
      <w:divsChild>
        <w:div w:id="30736514">
          <w:marLeft w:val="0"/>
          <w:marRight w:val="0"/>
          <w:marTop w:val="0"/>
          <w:marBottom w:val="0"/>
          <w:divBdr>
            <w:top w:val="none" w:sz="0" w:space="0" w:color="auto"/>
            <w:left w:val="none" w:sz="0" w:space="0" w:color="auto"/>
            <w:bottom w:val="none" w:sz="0" w:space="0" w:color="auto"/>
            <w:right w:val="none" w:sz="0" w:space="0" w:color="auto"/>
          </w:divBdr>
          <w:divsChild>
            <w:div w:id="1325007752">
              <w:marLeft w:val="-4800"/>
              <w:marRight w:val="300"/>
              <w:marTop w:val="0"/>
              <w:marBottom w:val="0"/>
              <w:divBdr>
                <w:top w:val="none" w:sz="0" w:space="0" w:color="auto"/>
                <w:left w:val="none" w:sz="0" w:space="0" w:color="auto"/>
                <w:bottom w:val="none" w:sz="0" w:space="0" w:color="auto"/>
                <w:right w:val="none" w:sz="0" w:space="0" w:color="auto"/>
              </w:divBdr>
              <w:divsChild>
                <w:div w:id="39401301">
                  <w:marLeft w:val="4800"/>
                  <w:marRight w:val="0"/>
                  <w:marTop w:val="0"/>
                  <w:marBottom w:val="0"/>
                  <w:divBdr>
                    <w:top w:val="none" w:sz="0" w:space="0" w:color="auto"/>
                    <w:left w:val="none" w:sz="0" w:space="0" w:color="auto"/>
                    <w:bottom w:val="none" w:sz="0" w:space="0" w:color="auto"/>
                    <w:right w:val="none" w:sz="0" w:space="0" w:color="auto"/>
                  </w:divBdr>
                  <w:divsChild>
                    <w:div w:id="402606949">
                      <w:marLeft w:val="0"/>
                      <w:marRight w:val="0"/>
                      <w:marTop w:val="0"/>
                      <w:marBottom w:val="0"/>
                      <w:divBdr>
                        <w:top w:val="none" w:sz="0" w:space="0" w:color="auto"/>
                        <w:left w:val="none" w:sz="0" w:space="0" w:color="auto"/>
                        <w:bottom w:val="none" w:sz="0" w:space="0" w:color="auto"/>
                        <w:right w:val="none" w:sz="0" w:space="0" w:color="auto"/>
                      </w:divBdr>
                      <w:divsChild>
                        <w:div w:id="1997176214">
                          <w:marLeft w:val="0"/>
                          <w:marRight w:val="0"/>
                          <w:marTop w:val="0"/>
                          <w:marBottom w:val="225"/>
                          <w:divBdr>
                            <w:top w:val="none" w:sz="0" w:space="0" w:color="auto"/>
                            <w:left w:val="none" w:sz="0" w:space="0" w:color="auto"/>
                            <w:bottom w:val="none" w:sz="0" w:space="0" w:color="auto"/>
                            <w:right w:val="none" w:sz="0" w:space="0" w:color="auto"/>
                          </w:divBdr>
                          <w:divsChild>
                            <w:div w:id="1167213222">
                              <w:marLeft w:val="0"/>
                              <w:marRight w:val="0"/>
                              <w:marTop w:val="0"/>
                              <w:marBottom w:val="0"/>
                              <w:divBdr>
                                <w:top w:val="none" w:sz="0" w:space="0" w:color="auto"/>
                                <w:left w:val="none" w:sz="0" w:space="0" w:color="auto"/>
                                <w:bottom w:val="none" w:sz="0" w:space="0" w:color="auto"/>
                                <w:right w:val="none" w:sz="0" w:space="0" w:color="auto"/>
                              </w:divBdr>
                              <w:divsChild>
                                <w:div w:id="9721290">
                                  <w:marLeft w:val="0"/>
                                  <w:marRight w:val="0"/>
                                  <w:marTop w:val="0"/>
                                  <w:marBottom w:val="0"/>
                                  <w:divBdr>
                                    <w:top w:val="none" w:sz="0" w:space="0" w:color="auto"/>
                                    <w:left w:val="none" w:sz="0" w:space="0" w:color="auto"/>
                                    <w:bottom w:val="single" w:sz="6" w:space="4" w:color="CCCCCC"/>
                                    <w:right w:val="none" w:sz="0" w:space="0" w:color="auto"/>
                                  </w:divBdr>
                                  <w:divsChild>
                                    <w:div w:id="14323608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824863">
      <w:bodyDiv w:val="1"/>
      <w:marLeft w:val="0"/>
      <w:marRight w:val="0"/>
      <w:marTop w:val="0"/>
      <w:marBottom w:val="0"/>
      <w:divBdr>
        <w:top w:val="none" w:sz="0" w:space="0" w:color="auto"/>
        <w:left w:val="none" w:sz="0" w:space="0" w:color="auto"/>
        <w:bottom w:val="none" w:sz="0" w:space="0" w:color="auto"/>
        <w:right w:val="none" w:sz="0" w:space="0" w:color="auto"/>
      </w:divBdr>
    </w:div>
    <w:div w:id="2083018408">
      <w:bodyDiv w:val="1"/>
      <w:marLeft w:val="0"/>
      <w:marRight w:val="0"/>
      <w:marTop w:val="0"/>
      <w:marBottom w:val="0"/>
      <w:divBdr>
        <w:top w:val="none" w:sz="0" w:space="0" w:color="auto"/>
        <w:left w:val="none" w:sz="0" w:space="0" w:color="auto"/>
        <w:bottom w:val="none" w:sz="0" w:space="0" w:color="auto"/>
        <w:right w:val="none" w:sz="0" w:space="0" w:color="auto"/>
      </w:divBdr>
      <w:divsChild>
        <w:div w:id="467667101">
          <w:marLeft w:val="0"/>
          <w:marRight w:val="0"/>
          <w:marTop w:val="0"/>
          <w:marBottom w:val="0"/>
          <w:divBdr>
            <w:top w:val="none" w:sz="0" w:space="0" w:color="auto"/>
            <w:left w:val="none" w:sz="0" w:space="0" w:color="auto"/>
            <w:bottom w:val="none" w:sz="0" w:space="0" w:color="auto"/>
            <w:right w:val="none" w:sz="0" w:space="0" w:color="auto"/>
          </w:divBdr>
          <w:divsChild>
            <w:div w:id="1303465466">
              <w:marLeft w:val="0"/>
              <w:marRight w:val="0"/>
              <w:marTop w:val="100"/>
              <w:marBottom w:val="100"/>
              <w:divBdr>
                <w:top w:val="none" w:sz="0" w:space="0" w:color="auto"/>
                <w:left w:val="none" w:sz="0" w:space="0" w:color="auto"/>
                <w:bottom w:val="none" w:sz="0" w:space="0" w:color="auto"/>
                <w:right w:val="none" w:sz="0" w:space="0" w:color="auto"/>
              </w:divBdr>
              <w:divsChild>
                <w:div w:id="1296520834">
                  <w:marLeft w:val="0"/>
                  <w:marRight w:val="-3750"/>
                  <w:marTop w:val="0"/>
                  <w:marBottom w:val="0"/>
                  <w:divBdr>
                    <w:top w:val="single" w:sz="2" w:space="0" w:color="008000"/>
                    <w:left w:val="single" w:sz="2" w:space="0" w:color="008000"/>
                    <w:bottom w:val="single" w:sz="2" w:space="0" w:color="008000"/>
                    <w:right w:val="single" w:sz="2" w:space="0" w:color="008000"/>
                  </w:divBdr>
                  <w:divsChild>
                    <w:div w:id="33044552">
                      <w:marLeft w:val="0"/>
                      <w:marRight w:val="3750"/>
                      <w:marTop w:val="0"/>
                      <w:marBottom w:val="0"/>
                      <w:divBdr>
                        <w:top w:val="none" w:sz="0" w:space="0" w:color="auto"/>
                        <w:left w:val="none" w:sz="0" w:space="0" w:color="auto"/>
                        <w:bottom w:val="none" w:sz="0" w:space="0" w:color="auto"/>
                        <w:right w:val="none" w:sz="0" w:space="0" w:color="auto"/>
                      </w:divBdr>
                      <w:divsChild>
                        <w:div w:id="742337052">
                          <w:marLeft w:val="0"/>
                          <w:marRight w:val="0"/>
                          <w:marTop w:val="0"/>
                          <w:marBottom w:val="0"/>
                          <w:divBdr>
                            <w:top w:val="none" w:sz="0" w:space="0" w:color="auto"/>
                            <w:left w:val="none" w:sz="0" w:space="0" w:color="auto"/>
                            <w:bottom w:val="none" w:sz="0" w:space="0" w:color="auto"/>
                            <w:right w:val="none" w:sz="0" w:space="0" w:color="auto"/>
                          </w:divBdr>
                          <w:divsChild>
                            <w:div w:id="1387530385">
                              <w:marLeft w:val="0"/>
                              <w:marRight w:val="0"/>
                              <w:marTop w:val="100"/>
                              <w:marBottom w:val="100"/>
                              <w:divBdr>
                                <w:top w:val="none" w:sz="0" w:space="0" w:color="auto"/>
                                <w:left w:val="none" w:sz="0" w:space="0" w:color="auto"/>
                                <w:bottom w:val="none" w:sz="0" w:space="0" w:color="auto"/>
                                <w:right w:val="none" w:sz="0" w:space="0" w:color="auto"/>
                              </w:divBdr>
                              <w:divsChild>
                                <w:div w:id="1831872503">
                                  <w:marLeft w:val="0"/>
                                  <w:marRight w:val="0"/>
                                  <w:marTop w:val="0"/>
                                  <w:marBottom w:val="0"/>
                                  <w:divBdr>
                                    <w:top w:val="none" w:sz="0" w:space="0" w:color="auto"/>
                                    <w:left w:val="none" w:sz="0" w:space="0" w:color="auto"/>
                                    <w:bottom w:val="none" w:sz="0" w:space="0" w:color="auto"/>
                                    <w:right w:val="none" w:sz="0" w:space="0" w:color="auto"/>
                                  </w:divBdr>
                                  <w:divsChild>
                                    <w:div w:id="255284399">
                                      <w:marLeft w:val="0"/>
                                      <w:marRight w:val="0"/>
                                      <w:marTop w:val="75"/>
                                      <w:marBottom w:val="0"/>
                                      <w:divBdr>
                                        <w:top w:val="none" w:sz="0" w:space="0" w:color="auto"/>
                                        <w:left w:val="none" w:sz="0" w:space="0" w:color="auto"/>
                                        <w:bottom w:val="none" w:sz="0" w:space="0" w:color="auto"/>
                                        <w:right w:val="none" w:sz="0" w:space="0" w:color="auto"/>
                                      </w:divBdr>
                                      <w:divsChild>
                                        <w:div w:id="572869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056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1B2C7-7738-4970-80C9-AFE36097F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58644</TotalTime>
  <Pages>37</Pages>
  <Words>6622</Words>
  <Characters>37747</Characters>
  <Application>Microsoft Office Word</Application>
  <DocSecurity>0</DocSecurity>
  <Lines>314</Lines>
  <Paragraphs>88</Paragraphs>
  <ScaleCrop>false</ScaleCrop>
  <Company/>
  <LinksUpToDate>false</LinksUpToDate>
  <CharactersWithSpaces>44281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Wang</dc:creator>
  <cp:keywords/>
  <dc:description/>
  <cp:lastModifiedBy>Eric Wang</cp:lastModifiedBy>
  <cp:revision>456</cp:revision>
  <cp:lastPrinted>2018-02-07T05:32:00Z</cp:lastPrinted>
  <dcterms:created xsi:type="dcterms:W3CDTF">2017-10-23T06:39:00Z</dcterms:created>
  <dcterms:modified xsi:type="dcterms:W3CDTF">2018-11-15T08:33:00Z</dcterms:modified>
</cp:coreProperties>
</file>